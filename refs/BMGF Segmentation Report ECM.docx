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6DA49" w14:textId="65593589" w:rsidR="00D625EE" w:rsidRPr="008E5C99" w:rsidRDefault="008E5C99" w:rsidP="008E5C99">
      <w:pPr>
        <w:pStyle w:val="Title"/>
        <w:rPr>
          <w:rFonts w:ascii="Times New Roman" w:hAnsi="Times New Roman"/>
        </w:rPr>
      </w:pPr>
      <w:r w:rsidRPr="00D625EE">
        <w:t xml:space="preserve">A Farm </w:t>
      </w:r>
      <w:r w:rsidRPr="008E5C99">
        <w:t>Segmentation</w:t>
      </w:r>
      <w:r>
        <w:t xml:space="preserve"> Analysis</w:t>
      </w:r>
      <w:r>
        <w:br/>
        <w:t>f</w:t>
      </w:r>
      <w:r w:rsidRPr="00D625EE">
        <w:t xml:space="preserve">or </w:t>
      </w:r>
      <w:r>
        <w:t>Agricultural Priority Setting Purposes</w:t>
      </w:r>
      <w:r>
        <w:br/>
        <w:t xml:space="preserve">at </w:t>
      </w:r>
      <w:proofErr w:type="gramStart"/>
      <w:r>
        <w:t>The</w:t>
      </w:r>
      <w:proofErr w:type="gramEnd"/>
      <w:r>
        <w:t xml:space="preserve"> Bill and Melinda Gates Foundation</w:t>
      </w:r>
    </w:p>
    <w:p w14:paraId="715456B9" w14:textId="35C1277A" w:rsidR="00E5207C" w:rsidRPr="005908FC" w:rsidRDefault="00E5207C" w:rsidP="008E5C99">
      <w:pPr>
        <w:pStyle w:val="Heading1"/>
      </w:pPr>
      <w:r w:rsidRPr="008E5C99">
        <w:t>The</w:t>
      </w:r>
      <w:r w:rsidR="008E5C99">
        <w:t xml:space="preserve"> P</w:t>
      </w:r>
      <w:r w:rsidRPr="005908FC">
        <w:t>roblem</w:t>
      </w:r>
    </w:p>
    <w:p w14:paraId="56D87C3B" w14:textId="3D9463F7" w:rsidR="009A63EE" w:rsidRDefault="009A63EE" w:rsidP="00753B8C">
      <w:pPr>
        <w:pStyle w:val="BodyText"/>
        <w:rPr>
          <w:ins w:id="0" w:author="Rico Natali (Synergos)" w:date="2014-06-11T13:30:00Z"/>
        </w:rPr>
      </w:pPr>
      <w:ins w:id="1" w:author="Rico Natali (Synergos)" w:date="2014-06-11T13:36:00Z">
        <w:r>
          <w:t>E</w:t>
        </w:r>
      </w:ins>
      <w:ins w:id="2" w:author="Rico Natali (Synergos)" w:date="2014-06-11T13:35:00Z">
        <w:r>
          <w:t xml:space="preserve">ffectively </w:t>
        </w:r>
        <w:r w:rsidRPr="008E5C99">
          <w:t>target</w:t>
        </w:r>
      </w:ins>
      <w:ins w:id="3" w:author="Rico Natali (Synergos)" w:date="2014-06-11T13:36:00Z">
        <w:r>
          <w:t>ing</w:t>
        </w:r>
      </w:ins>
      <w:ins w:id="4" w:author="Rico Natali (Synergos)" w:date="2014-06-11T13:35:00Z">
        <w:r w:rsidRPr="008E5C99">
          <w:t xml:space="preserve"> agricultural development investments</w:t>
        </w:r>
      </w:ins>
      <w:ins w:id="5" w:author="Rico Natali (Synergos)" w:date="2014-06-11T13:36:00Z">
        <w:r>
          <w:t xml:space="preserve"> is extremely challenging</w:t>
        </w:r>
      </w:ins>
      <w:ins w:id="6" w:author="Rico Natali (Synergos)" w:date="2014-06-11T13:35:00Z">
        <w:r>
          <w:t xml:space="preserve"> due to the variation in constraints, opportunities, and implementing environments that exist across and within farming systems.</w:t>
        </w:r>
      </w:ins>
    </w:p>
    <w:p w14:paraId="520CFFF5" w14:textId="6BBE08F4" w:rsidR="00DF268B" w:rsidRPr="008E5C99" w:rsidRDefault="00E5207C" w:rsidP="00753B8C">
      <w:pPr>
        <w:pStyle w:val="BodyText"/>
      </w:pPr>
      <w:r w:rsidRPr="008E5C99">
        <w:t>Farming systems are spatially diverse</w:t>
      </w:r>
      <w:ins w:id="7" w:author="Rico Natali (Synergos)" w:date="2014-06-11T13:37:00Z">
        <w:r w:rsidR="009A63EE">
          <w:t xml:space="preserve"> as they</w:t>
        </w:r>
      </w:ins>
      <w:del w:id="8" w:author="Rico Natali (Synergos)" w:date="2014-06-11T13:37:00Z">
        <w:r w:rsidRPr="008E5C99" w:rsidDel="009A63EE">
          <w:delText>. This is because they</w:delText>
        </w:r>
      </w:del>
      <w:r w:rsidRPr="008E5C99">
        <w:t xml:space="preserve"> are strongly cond</w:t>
      </w:r>
      <w:r w:rsidRPr="008E5C99">
        <w:t>i</w:t>
      </w:r>
      <w:r w:rsidRPr="008E5C99">
        <w:t>tioned by local agro</w:t>
      </w:r>
      <w:r w:rsidR="008E5C99" w:rsidRPr="008E5C99">
        <w:t>-</w:t>
      </w:r>
      <w:r w:rsidRPr="008E5C99">
        <w:t>climatic conditions and access to markets, both of which vary widely over space.</w:t>
      </w:r>
      <w:r w:rsidR="00134C52">
        <w:t xml:space="preserve"> </w:t>
      </w:r>
      <w:del w:id="9" w:author="Rico Natali (Synergos)" w:date="2014-06-11T13:35:00Z">
        <w:r w:rsidRPr="008E5C99" w:rsidDel="009A63EE">
          <w:delText>Within farming systems there is also</w:delText>
        </w:r>
      </w:del>
      <w:ins w:id="10" w:author="Rico Natali (Synergos)" w:date="2014-06-11T13:35:00Z">
        <w:r w:rsidR="009A63EE">
          <w:t>There is also significant</w:t>
        </w:r>
      </w:ins>
      <w:r w:rsidRPr="008E5C99">
        <w:t xml:space="preserve"> vari</w:t>
      </w:r>
      <w:r w:rsidRPr="008E5C99">
        <w:t>a</w:t>
      </w:r>
      <w:r w:rsidRPr="008E5C99">
        <w:t>tion in the farming and livelihood strategies of individual households</w:t>
      </w:r>
      <w:ins w:id="11" w:author="Rico Natali (Synergos)" w:date="2014-06-11T13:35:00Z">
        <w:r w:rsidR="009A63EE">
          <w:t xml:space="preserve"> within farming systems</w:t>
        </w:r>
      </w:ins>
      <w:r w:rsidRPr="008E5C99">
        <w:t xml:space="preserve">. This </w:t>
      </w:r>
      <w:r w:rsidR="00F84C39" w:rsidRPr="008E5C99">
        <w:t xml:space="preserve">household </w:t>
      </w:r>
      <w:r w:rsidRPr="008E5C99">
        <w:t xml:space="preserve">variation is conditioned by </w:t>
      </w:r>
      <w:r w:rsidR="00753B8C">
        <w:t xml:space="preserve">the socio-economic </w:t>
      </w:r>
      <w:r w:rsidR="00123691" w:rsidRPr="008E5C99">
        <w:t>characteri</w:t>
      </w:r>
      <w:r w:rsidR="00123691" w:rsidRPr="008E5C99">
        <w:t>s</w:t>
      </w:r>
      <w:r w:rsidR="00123691" w:rsidRPr="008E5C99">
        <w:t xml:space="preserve">tics of </w:t>
      </w:r>
      <w:r w:rsidR="00FE1202" w:rsidRPr="008E5C99">
        <w:t xml:space="preserve">local </w:t>
      </w:r>
      <w:r w:rsidRPr="008E5C99">
        <w:t>communit</w:t>
      </w:r>
      <w:r w:rsidR="00123691" w:rsidRPr="008E5C99">
        <w:t>ies</w:t>
      </w:r>
      <w:r w:rsidRPr="008E5C99">
        <w:t xml:space="preserve"> and </w:t>
      </w:r>
      <w:r w:rsidR="00F84C39" w:rsidRPr="008E5C99">
        <w:t xml:space="preserve">individual </w:t>
      </w:r>
      <w:r w:rsidRPr="008E5C99">
        <w:t>household</w:t>
      </w:r>
      <w:r w:rsidR="00123691" w:rsidRPr="008E5C99">
        <w:t>s</w:t>
      </w:r>
      <w:r w:rsidRPr="008E5C99">
        <w:t xml:space="preserve">, </w:t>
      </w:r>
      <w:r w:rsidR="00123691" w:rsidRPr="008E5C99">
        <w:t>such as the distribution of land and other assets,</w:t>
      </w:r>
      <w:r w:rsidR="00C31D81" w:rsidRPr="008E5C99">
        <w:t xml:space="preserve"> access to nonfarm employment, cultural values, and </w:t>
      </w:r>
      <w:r w:rsidR="00123691" w:rsidRPr="008E5C99">
        <w:t>the</w:t>
      </w:r>
      <w:r w:rsidR="00753B8C">
        <w:t xml:space="preserve"> dynamics of family lifecycles.</w:t>
      </w:r>
    </w:p>
    <w:p w14:paraId="10E8768A" w14:textId="306EED76" w:rsidR="00E5207C" w:rsidRPr="008E5C99" w:rsidRDefault="00FE1202" w:rsidP="00753B8C">
      <w:pPr>
        <w:pStyle w:val="BodyText"/>
      </w:pPr>
      <w:del w:id="12" w:author="Rico Natali (Synergos)" w:date="2014-06-11T13:32:00Z">
        <w:r w:rsidRPr="008E5C99" w:rsidDel="009A63EE">
          <w:delText>T</w:delText>
        </w:r>
        <w:r w:rsidR="00DF268B" w:rsidRPr="008E5C99" w:rsidDel="009A63EE">
          <w:delText>ogether the</w:delText>
        </w:r>
        <w:r w:rsidRPr="008E5C99" w:rsidDel="009A63EE">
          <w:delText xml:space="preserve">se two types of variation </w:delText>
        </w:r>
        <w:r w:rsidR="00DF268B" w:rsidRPr="008E5C99" w:rsidDel="009A63EE">
          <w:delText xml:space="preserve">create a major challenge for the </w:delText>
        </w:r>
      </w:del>
      <w:del w:id="13" w:author="Rico Natali (Synergos)" w:date="2014-06-11T13:35:00Z">
        <w:r w:rsidR="00DF268B" w:rsidRPr="008E5C99" w:rsidDel="009A63EE">
          <w:delText>target</w:delText>
        </w:r>
      </w:del>
      <w:del w:id="14" w:author="Rico Natali (Synergos)" w:date="2014-06-11T13:32:00Z">
        <w:r w:rsidR="00DF268B" w:rsidRPr="008E5C99" w:rsidDel="009A63EE">
          <w:delText>ing of</w:delText>
        </w:r>
      </w:del>
      <w:del w:id="15" w:author="Rico Natali (Synergos)" w:date="2014-06-11T13:35:00Z">
        <w:r w:rsidR="00DF268B" w:rsidRPr="008E5C99" w:rsidDel="009A63EE">
          <w:delText xml:space="preserve"> a</w:delText>
        </w:r>
        <w:r w:rsidR="00DF268B" w:rsidRPr="008E5C99" w:rsidDel="009A63EE">
          <w:delText>g</w:delText>
        </w:r>
        <w:r w:rsidR="00DF268B" w:rsidRPr="008E5C99" w:rsidDel="009A63EE">
          <w:delText xml:space="preserve">ricultural development </w:delText>
        </w:r>
        <w:r w:rsidR="00BF30A1" w:rsidRPr="008E5C99" w:rsidDel="009A63EE">
          <w:delText>investments</w:delText>
        </w:r>
      </w:del>
      <w:del w:id="16" w:author="Rico Natali (Synergos)" w:date="2014-06-11T13:32:00Z">
        <w:r w:rsidRPr="008E5C99" w:rsidDel="009A63EE">
          <w:delText>, especially those</w:delText>
        </w:r>
        <w:r w:rsidR="00DF268B" w:rsidRPr="008E5C99" w:rsidDel="009A63EE">
          <w:delText xml:space="preserve"> that seek to achieve </w:delText>
        </w:r>
        <w:r w:rsidR="009E2C44" w:rsidRPr="008E5C99" w:rsidDel="009A63EE">
          <w:delText>productivity gains that are nuanced by social goals.</w:delText>
        </w:r>
      </w:del>
      <w:del w:id="17" w:author="Rico Natali (Synergos)" w:date="2014-06-11T13:37:00Z">
        <w:r w:rsidR="009E2C44" w:rsidRPr="008E5C99" w:rsidDel="009A63EE">
          <w:delText xml:space="preserve"> </w:delText>
        </w:r>
      </w:del>
      <w:r w:rsidRPr="008E5C99">
        <w:t xml:space="preserve">To manage this variation and provide a basis for targeting interventions to the needs of specific types of households requires a ‘segmentation’ or ‘typology’ analysis. </w:t>
      </w:r>
    </w:p>
    <w:p w14:paraId="578EADA2" w14:textId="5EF758D4" w:rsidR="007C0BE7" w:rsidRPr="008E5C99" w:rsidRDefault="00D625EE" w:rsidP="008E5C99">
      <w:pPr>
        <w:pStyle w:val="Heading1"/>
      </w:pPr>
      <w:r w:rsidRPr="008E5C99">
        <w:t xml:space="preserve">An </w:t>
      </w:r>
      <w:r w:rsidR="008E5C99" w:rsidRPr="008E5C99">
        <w:t>A</w:t>
      </w:r>
      <w:r w:rsidR="00DF691C" w:rsidRPr="008E5C99">
        <w:t>pproach to</w:t>
      </w:r>
      <w:r w:rsidR="00BC00F1" w:rsidRPr="008E5C99">
        <w:t xml:space="preserve"> </w:t>
      </w:r>
      <w:r w:rsidR="008E5C99" w:rsidRPr="008E5C99">
        <w:t>S</w:t>
      </w:r>
      <w:r w:rsidR="007C0BE7" w:rsidRPr="008E5C99">
        <w:t>egment</w:t>
      </w:r>
      <w:r w:rsidR="00DF691C" w:rsidRPr="008E5C99">
        <w:t>ing</w:t>
      </w:r>
      <w:r w:rsidR="007C0BE7" w:rsidRPr="008E5C99">
        <w:t xml:space="preserve"> </w:t>
      </w:r>
    </w:p>
    <w:p w14:paraId="226B92B0" w14:textId="324115A1" w:rsidR="002C795A" w:rsidRPr="008E5C99" w:rsidRDefault="00C558BE" w:rsidP="00753B8C">
      <w:pPr>
        <w:pStyle w:val="BodyText"/>
      </w:pPr>
      <w:r w:rsidRPr="008E5C99">
        <w:t xml:space="preserve">The segmentation approach </w:t>
      </w:r>
      <w:del w:id="18" w:author="Rico Natali (Synergos)" w:date="2014-06-11T13:38:00Z">
        <w:r w:rsidRPr="008E5C99" w:rsidDel="00983D20">
          <w:delText xml:space="preserve">developed </w:delText>
        </w:r>
      </w:del>
      <w:ins w:id="19" w:author="Rico Natali (Synergos)" w:date="2014-06-11T13:38:00Z">
        <w:r w:rsidR="00983D20">
          <w:t>outlined</w:t>
        </w:r>
        <w:r w:rsidR="00983D20" w:rsidRPr="008E5C99">
          <w:t xml:space="preserve"> </w:t>
        </w:r>
      </w:ins>
      <w:r w:rsidRPr="008E5C99">
        <w:t xml:space="preserve">in this note is </w:t>
      </w:r>
      <w:r w:rsidR="00E25EC6" w:rsidRPr="008E5C99">
        <w:t xml:space="preserve">tailored </w:t>
      </w:r>
      <w:r w:rsidRPr="008E5C99">
        <w:t>to the needs of the B</w:t>
      </w:r>
      <w:r w:rsidR="00D625EE" w:rsidRPr="008E5C99">
        <w:t xml:space="preserve">ill and Melinda Gates </w:t>
      </w:r>
      <w:r w:rsidRPr="008E5C99">
        <w:t>F</w:t>
      </w:r>
      <w:r w:rsidR="00D625EE" w:rsidRPr="008E5C99">
        <w:t>oundation</w:t>
      </w:r>
      <w:r w:rsidRPr="008E5C99">
        <w:t xml:space="preserve">. </w:t>
      </w:r>
      <w:r w:rsidR="00E25EC6" w:rsidRPr="008E5C99">
        <w:t>The Foundation has established goal</w:t>
      </w:r>
      <w:r w:rsidR="00D625EE" w:rsidRPr="008E5C99">
        <w:t xml:space="preserve">s for what it wants to achieve </w:t>
      </w:r>
      <w:r w:rsidR="00E25EC6" w:rsidRPr="008E5C99">
        <w:t xml:space="preserve">(agricultural productivity growth, </w:t>
      </w:r>
      <w:del w:id="20" w:author="Rico Natali (Synergos)" w:date="2014-06-11T13:39:00Z">
        <w:r w:rsidR="00E25EC6" w:rsidRPr="008E5C99" w:rsidDel="00983D20">
          <w:delText>small farm development</w:delText>
        </w:r>
      </w:del>
      <w:ins w:id="21" w:author="Rico Natali (Synergos)" w:date="2014-06-11T13:39:00Z">
        <w:r w:rsidR="00983D20">
          <w:t>i</w:t>
        </w:r>
        <w:r w:rsidR="00983D20">
          <w:t>n</w:t>
        </w:r>
        <w:r w:rsidR="00983D20">
          <w:t>creased value to farmers</w:t>
        </w:r>
      </w:ins>
      <w:r w:rsidR="00E25EC6" w:rsidRPr="008E5C99">
        <w:t xml:space="preserve">, poverty reduction, </w:t>
      </w:r>
      <w:del w:id="22" w:author="Rico Natali (Synergos)" w:date="2014-06-11T13:39:00Z">
        <w:r w:rsidR="00E25EC6" w:rsidRPr="008E5C99" w:rsidDel="00983D20">
          <w:delText>improved diets, gender equality</w:delText>
        </w:r>
      </w:del>
      <w:ins w:id="23" w:author="Rico Natali (Synergos)" w:date="2014-06-11T13:39:00Z">
        <w:r w:rsidR="00983D20">
          <w:t>improved nutrition outcomes</w:t>
        </w:r>
      </w:ins>
      <w:r w:rsidR="00E25EC6" w:rsidRPr="008E5C99">
        <w:t>, etc.) and areas of competence for its own interventions in agricu</w:t>
      </w:r>
      <w:r w:rsidR="00E25EC6" w:rsidRPr="008E5C99">
        <w:t>l</w:t>
      </w:r>
      <w:r w:rsidR="00E25EC6" w:rsidRPr="008E5C99">
        <w:t>tur</w:t>
      </w:r>
      <w:r w:rsidR="007C12B4" w:rsidRPr="008E5C99">
        <w:t>e</w:t>
      </w:r>
      <w:r w:rsidR="00E25EC6" w:rsidRPr="008E5C99">
        <w:t xml:space="preserve"> (</w:t>
      </w:r>
      <w:ins w:id="24" w:author="Rico Natali (Synergos)" w:date="2014-06-11T22:23:00Z">
        <w:r w:rsidR="00DB5E90">
          <w:t>R&amp;D</w:t>
        </w:r>
      </w:ins>
      <w:del w:id="25" w:author="Rico Natali (Synergos)" w:date="2014-06-11T22:23:00Z">
        <w:r w:rsidR="00E25EC6" w:rsidRPr="008E5C99" w:rsidDel="00DB5E90">
          <w:delText>agricultural research</w:delText>
        </w:r>
      </w:del>
      <w:r w:rsidR="00E25EC6" w:rsidRPr="008E5C99">
        <w:t xml:space="preserve">, </w:t>
      </w:r>
      <w:del w:id="26" w:author="Rico Natali (Synergos)" w:date="2014-06-11T22:24:00Z">
        <w:r w:rsidR="007C12B4" w:rsidRPr="008E5C99" w:rsidDel="00DB5E90">
          <w:delText>seed and fertilizer distribution</w:delText>
        </w:r>
      </w:del>
      <w:ins w:id="27" w:author="Rico Natali (Synergos)" w:date="2014-06-11T22:24:00Z">
        <w:r w:rsidR="00DB5E90">
          <w:t>access to inputs</w:t>
        </w:r>
      </w:ins>
      <w:r w:rsidR="007C12B4" w:rsidRPr="008E5C99">
        <w:t xml:space="preserve">, </w:t>
      </w:r>
      <w:r w:rsidR="00FD1D80" w:rsidRPr="008E5C99">
        <w:t>value chain development for prioritized commodities</w:t>
      </w:r>
      <w:del w:id="28" w:author="Rico Natali (Synergos)" w:date="2014-06-11T22:24:00Z">
        <w:r w:rsidR="00E25EC6" w:rsidRPr="008E5C99" w:rsidDel="00DB5E90">
          <w:delText xml:space="preserve">, </w:delText>
        </w:r>
        <w:r w:rsidR="007C12B4" w:rsidRPr="008E5C99" w:rsidDel="00DB5E90">
          <w:delText>rural finance</w:delText>
        </w:r>
      </w:del>
      <w:r w:rsidR="007C12B4" w:rsidRPr="008E5C99">
        <w:t>, etc.</w:t>
      </w:r>
      <w:r w:rsidR="00E25EC6" w:rsidRPr="008E5C99">
        <w:t xml:space="preserve">). </w:t>
      </w:r>
      <w:r w:rsidR="00FD1D80" w:rsidRPr="008E5C99">
        <w:t>T</w:t>
      </w:r>
      <w:r w:rsidR="00477EB5" w:rsidRPr="008E5C99">
        <w:t>o segment on all these criteria is impractical, so a two-step approach is taken</w:t>
      </w:r>
      <w:r w:rsidR="00D625EE" w:rsidRPr="008E5C99">
        <w:t xml:space="preserve"> here</w:t>
      </w:r>
      <w:r w:rsidR="00477EB5" w:rsidRPr="008E5C99">
        <w:t>. In the first step farms are segmented on variables that reflect the competencies of the Foundation</w:t>
      </w:r>
      <w:r w:rsidR="004E39B2" w:rsidRPr="008E5C99">
        <w:t xml:space="preserve"> and its </w:t>
      </w:r>
      <w:r w:rsidR="00D625EE" w:rsidRPr="008E5C99">
        <w:t xml:space="preserve">potential </w:t>
      </w:r>
      <w:r w:rsidR="00477EB5" w:rsidRPr="008E5C99">
        <w:t xml:space="preserve">to make a </w:t>
      </w:r>
      <w:r w:rsidR="004E39B2" w:rsidRPr="008E5C99">
        <w:t xml:space="preserve">significant </w:t>
      </w:r>
      <w:r w:rsidR="00477EB5" w:rsidRPr="008E5C99">
        <w:t>difference</w:t>
      </w:r>
      <w:r w:rsidR="00E550E3" w:rsidRPr="008E5C99">
        <w:t xml:space="preserve"> </w:t>
      </w:r>
      <w:r w:rsidR="00931431">
        <w:t>in</w:t>
      </w:r>
      <w:r w:rsidR="00E550E3" w:rsidRPr="008E5C99">
        <w:t xml:space="preserve"> each segment</w:t>
      </w:r>
      <w:r w:rsidR="00477EB5" w:rsidRPr="008E5C99">
        <w:t>. The second step is then to screen the selected segments to</w:t>
      </w:r>
      <w:ins w:id="29" w:author="Rico Natali (Synergos)" w:date="2014-06-11T13:41:00Z">
        <w:r w:rsidR="00983D20">
          <w:t xml:space="preserve"> help</w:t>
        </w:r>
      </w:ins>
      <w:r w:rsidR="00477EB5" w:rsidRPr="008E5C99">
        <w:t xml:space="preserve"> identify </w:t>
      </w:r>
      <w:r w:rsidR="00A46CB4" w:rsidRPr="008E5C99">
        <w:t>those</w:t>
      </w:r>
      <w:r w:rsidR="00E550E3" w:rsidRPr="008E5C99">
        <w:t xml:space="preserve"> segments</w:t>
      </w:r>
      <w:del w:id="30" w:author="Rico Natali (Synergos)" w:date="2014-06-11T13:43:00Z">
        <w:r w:rsidR="00A46CB4" w:rsidRPr="008E5C99" w:rsidDel="00983D20">
          <w:delText xml:space="preserve">, or </w:delText>
        </w:r>
      </w:del>
      <w:del w:id="31" w:author="Rico Natali (Synergos)" w:date="2014-06-11T13:40:00Z">
        <w:r w:rsidR="00E550E3" w:rsidRPr="008E5C99" w:rsidDel="00983D20">
          <w:delText xml:space="preserve">where data permit, </w:delText>
        </w:r>
      </w:del>
      <w:del w:id="32" w:author="Rico Natali (Synergos)" w:date="2014-06-11T13:43:00Z">
        <w:r w:rsidR="00477EB5" w:rsidRPr="008E5C99" w:rsidDel="00983D20">
          <w:delText xml:space="preserve">subgroups of households </w:delText>
        </w:r>
        <w:r w:rsidR="00A46CB4" w:rsidRPr="008E5C99" w:rsidDel="00983D20">
          <w:delText>within segment</w:delText>
        </w:r>
        <w:r w:rsidR="001C029E" w:rsidDel="00983D20">
          <w:delText>s</w:delText>
        </w:r>
        <w:r w:rsidR="00A46CB4" w:rsidRPr="008E5C99" w:rsidDel="00983D20">
          <w:delText>,</w:delText>
        </w:r>
      </w:del>
      <w:r w:rsidR="00A46CB4" w:rsidRPr="008E5C99">
        <w:t xml:space="preserve"> that </w:t>
      </w:r>
      <w:r w:rsidR="002C795A" w:rsidRPr="008E5C99">
        <w:t xml:space="preserve">rank </w:t>
      </w:r>
      <w:r w:rsidR="004E39B2" w:rsidRPr="008E5C99">
        <w:t xml:space="preserve">the highest </w:t>
      </w:r>
      <w:r w:rsidR="002C795A" w:rsidRPr="008E5C99">
        <w:t xml:space="preserve">against the </w:t>
      </w:r>
      <w:r w:rsidR="00477EB5" w:rsidRPr="008E5C99">
        <w:t>Found</w:t>
      </w:r>
      <w:r w:rsidR="00477EB5" w:rsidRPr="008E5C99">
        <w:t>a</w:t>
      </w:r>
      <w:r w:rsidR="00477EB5" w:rsidRPr="008E5C99">
        <w:t>tion</w:t>
      </w:r>
      <w:r w:rsidR="002C795A" w:rsidRPr="008E5C99">
        <w:t>’s goals</w:t>
      </w:r>
      <w:r w:rsidR="00477EB5" w:rsidRPr="008E5C99">
        <w:t xml:space="preserve">. </w:t>
      </w:r>
      <w:del w:id="33" w:author="Rico Natali (Synergos)" w:date="2014-06-11T22:25:00Z">
        <w:r w:rsidR="00DF691C" w:rsidRPr="008E5C99" w:rsidDel="00DB5E90">
          <w:delText xml:space="preserve">Targeting </w:delText>
        </w:r>
      </w:del>
      <w:ins w:id="34" w:author="Rico Natali (Synergos)" w:date="2014-06-11T22:25:00Z">
        <w:r w:rsidR="00DB5E90">
          <w:t>Identifying</w:t>
        </w:r>
        <w:r w:rsidR="00DB5E90" w:rsidRPr="008E5C99">
          <w:t xml:space="preserve"> </w:t>
        </w:r>
      </w:ins>
      <w:r w:rsidR="00DF691C" w:rsidRPr="008E5C99">
        <w:t xml:space="preserve">these </w:t>
      </w:r>
      <w:del w:id="35" w:author="Rico Natali (Synergos)" w:date="2014-06-11T22:25:00Z">
        <w:r w:rsidR="00A46CB4" w:rsidRPr="008E5C99" w:rsidDel="00DB5E90">
          <w:delText xml:space="preserve">prioritized </w:delText>
        </w:r>
      </w:del>
      <w:ins w:id="36" w:author="Rico Natali (Synergos)" w:date="2014-06-11T22:25:00Z">
        <w:r w:rsidR="00DB5E90">
          <w:t>high priority</w:t>
        </w:r>
        <w:r w:rsidR="00DB5E90" w:rsidRPr="008E5C99">
          <w:t xml:space="preserve"> </w:t>
        </w:r>
      </w:ins>
      <w:r w:rsidR="00A46CB4" w:rsidRPr="008E5C99">
        <w:t>segments</w:t>
      </w:r>
      <w:del w:id="37" w:author="Rico Natali (Synergos)" w:date="2014-06-11T13:41:00Z">
        <w:r w:rsidR="00A46CB4" w:rsidRPr="008E5C99" w:rsidDel="00983D20">
          <w:delText xml:space="preserve"> or </w:delText>
        </w:r>
        <w:r w:rsidR="00DF691C" w:rsidRPr="008E5C99" w:rsidDel="00983D20">
          <w:delText>su</w:delText>
        </w:r>
        <w:r w:rsidR="00DF691C" w:rsidRPr="008E5C99" w:rsidDel="00983D20">
          <w:delText>b</w:delText>
        </w:r>
        <w:r w:rsidR="00DF691C" w:rsidRPr="008E5C99" w:rsidDel="00983D20">
          <w:delText>groups</w:delText>
        </w:r>
      </w:del>
      <w:ins w:id="38" w:author="Rico Natali (Synergos)" w:date="2014-06-11T13:41:00Z">
        <w:r w:rsidR="00983D20">
          <w:t>, and having a view into the uniqu</w:t>
        </w:r>
        <w:r w:rsidR="00DB5E90">
          <w:t>e characteristics</w:t>
        </w:r>
        <w:r w:rsidR="00983D20">
          <w:t xml:space="preserve"> of farmers in those se</w:t>
        </w:r>
        <w:r w:rsidR="00983D20">
          <w:t>g</w:t>
        </w:r>
        <w:r w:rsidR="00983D20">
          <w:t>ments,</w:t>
        </w:r>
      </w:ins>
      <w:r w:rsidR="00DF691C" w:rsidRPr="008E5C99">
        <w:t xml:space="preserve"> </w:t>
      </w:r>
      <w:r w:rsidR="00E550E3" w:rsidRPr="008E5C99">
        <w:t>should</w:t>
      </w:r>
      <w:del w:id="39" w:author="Rico Natali (Synergos)" w:date="2014-06-11T13:42:00Z">
        <w:r w:rsidR="00E550E3" w:rsidRPr="008E5C99" w:rsidDel="00983D20">
          <w:delText xml:space="preserve"> </w:delText>
        </w:r>
        <w:r w:rsidR="00DF691C" w:rsidRPr="008E5C99" w:rsidDel="00983D20">
          <w:delText>then</w:delText>
        </w:r>
      </w:del>
      <w:r w:rsidR="00DF691C" w:rsidRPr="008E5C99">
        <w:t xml:space="preserve"> </w:t>
      </w:r>
      <w:r w:rsidR="00A46CB4" w:rsidRPr="008E5C99">
        <w:t xml:space="preserve">help </w:t>
      </w:r>
      <w:r w:rsidR="00E550E3" w:rsidRPr="008E5C99">
        <w:t>the Foundation</w:t>
      </w:r>
      <w:ins w:id="40" w:author="Rico Natali (Synergos)" w:date="2014-06-11T13:42:00Z">
        <w:r w:rsidR="00983D20">
          <w:t xml:space="preserve"> </w:t>
        </w:r>
      </w:ins>
      <w:ins w:id="41" w:author="Rico Natali (Synergos)" w:date="2014-06-11T13:43:00Z">
        <w:r w:rsidR="00983D20">
          <w:t>achieve maximize impact and achieve its goals</w:t>
        </w:r>
      </w:ins>
      <w:del w:id="42" w:author="Rico Natali (Synergos)" w:date="2014-06-11T13:42:00Z">
        <w:r w:rsidR="00E550E3" w:rsidRPr="008E5C99" w:rsidDel="00983D20">
          <w:delText xml:space="preserve"> </w:delText>
        </w:r>
        <w:r w:rsidR="00DF691C" w:rsidRPr="008E5C99" w:rsidDel="00983D20">
          <w:delText xml:space="preserve">meet </w:delText>
        </w:r>
        <w:r w:rsidR="00E550E3" w:rsidRPr="008E5C99" w:rsidDel="00983D20">
          <w:delText>its</w:delText>
        </w:r>
        <w:r w:rsidR="00DF691C" w:rsidRPr="008E5C99" w:rsidDel="00983D20">
          <w:delText xml:space="preserve"> objectives </w:delText>
        </w:r>
        <w:r w:rsidR="00A46CB4" w:rsidRPr="008E5C99" w:rsidDel="00983D20">
          <w:delText xml:space="preserve">while </w:delText>
        </w:r>
        <w:r w:rsidR="004E39B2" w:rsidRPr="008E5C99" w:rsidDel="00983D20">
          <w:delText xml:space="preserve">best </w:delText>
        </w:r>
        <w:r w:rsidR="00DF691C" w:rsidRPr="008E5C99" w:rsidDel="00983D20">
          <w:delText>match</w:delText>
        </w:r>
        <w:r w:rsidR="00A46CB4" w:rsidRPr="008E5C99" w:rsidDel="00983D20">
          <w:delText>ing</w:delText>
        </w:r>
        <w:r w:rsidR="001C029E" w:rsidDel="00983D20">
          <w:delText xml:space="preserve"> with</w:delText>
        </w:r>
        <w:r w:rsidR="00A46CB4" w:rsidRPr="008E5C99" w:rsidDel="00983D20">
          <w:delText xml:space="preserve"> </w:delText>
        </w:r>
        <w:r w:rsidR="00DF691C" w:rsidRPr="008E5C99" w:rsidDel="00983D20">
          <w:delText>its competencies</w:delText>
        </w:r>
      </w:del>
      <w:r w:rsidR="00DF691C" w:rsidRPr="008E5C99">
        <w:t xml:space="preserve">. </w:t>
      </w:r>
    </w:p>
    <w:p w14:paraId="4EE9A588" w14:textId="10E3CEBE" w:rsidR="00BF30A1" w:rsidRPr="008E5C99" w:rsidRDefault="00BF30A1" w:rsidP="008E5C99">
      <w:pPr>
        <w:pStyle w:val="Heading1"/>
      </w:pPr>
      <w:commentRangeStart w:id="43"/>
      <w:del w:id="44" w:author="Rico Natali (Synergos)" w:date="2014-06-11T13:44:00Z">
        <w:r w:rsidRPr="008E5C99" w:rsidDel="00983D20">
          <w:lastRenderedPageBreak/>
          <w:delText xml:space="preserve">Implementation: </w:delText>
        </w:r>
      </w:del>
      <w:r w:rsidRPr="008E5C99">
        <w:t>Step 1</w:t>
      </w:r>
      <w:ins w:id="45" w:author="Rico Natali (Synergos)" w:date="2014-06-11T13:44:00Z">
        <w:r w:rsidR="00983D20">
          <w:t>:</w:t>
        </w:r>
      </w:ins>
      <w:del w:id="46" w:author="Rico Natali (Synergos)" w:date="2014-06-11T13:44:00Z">
        <w:r w:rsidR="00CD3082" w:rsidDel="00983D20">
          <w:br/>
        </w:r>
      </w:del>
      <w:ins w:id="47" w:author="Rico Natali (Synergos)" w:date="2014-06-11T13:44:00Z">
        <w:r w:rsidR="00983D20">
          <w:t xml:space="preserve"> </w:t>
        </w:r>
      </w:ins>
      <w:r w:rsidR="00CD3082">
        <w:t xml:space="preserve">Segmenting </w:t>
      </w:r>
      <w:ins w:id="48" w:author="Rico Natali (Synergos)" w:date="2014-06-11T13:44:00Z">
        <w:r w:rsidR="00983D20">
          <w:t>on Key Indicators</w:t>
        </w:r>
      </w:ins>
      <w:del w:id="49" w:author="Rico Natali (Synergos)" w:date="2014-06-11T13:44:00Z">
        <w:r w:rsidR="00CD3082" w:rsidDel="00983D20">
          <w:delText>by Area of C</w:delText>
        </w:r>
        <w:r w:rsidRPr="008E5C99" w:rsidDel="00983D20">
          <w:delText xml:space="preserve">ompetence </w:delText>
        </w:r>
      </w:del>
      <w:commentRangeEnd w:id="43"/>
      <w:r w:rsidR="00DB5E90">
        <w:rPr>
          <w:rStyle w:val="CommentReference"/>
          <w:rFonts w:asciiTheme="minorHAnsi" w:hAnsiTheme="minorHAnsi" w:cstheme="minorBidi"/>
        </w:rPr>
        <w:commentReference w:id="43"/>
      </w:r>
    </w:p>
    <w:p w14:paraId="18FFD645" w14:textId="58A02AAA" w:rsidR="00817D5F" w:rsidRPr="008E5C99" w:rsidRDefault="00983D20" w:rsidP="00134C52">
      <w:pPr>
        <w:pStyle w:val="BodyText"/>
      </w:pPr>
      <w:ins w:id="50" w:author="Rico Natali (Synergos)" w:date="2014-06-11T13:47:00Z">
        <w:r>
          <w:t>This segmentation groups farmers according to three</w:t>
        </w:r>
      </w:ins>
      <w:del w:id="51" w:author="Rico Natali (Synergos)" w:date="2014-06-11T13:47:00Z">
        <w:r w:rsidR="004E39B2" w:rsidRPr="008E5C99" w:rsidDel="00983D20">
          <w:delText>Three</w:delText>
        </w:r>
      </w:del>
      <w:r w:rsidR="004E39B2" w:rsidRPr="008E5C99">
        <w:t xml:space="preserve"> variables that </w:t>
      </w:r>
      <w:del w:id="52" w:author="Rico Natali (Synergos)" w:date="2014-06-11T13:48:00Z">
        <w:r w:rsidR="004E39B2" w:rsidRPr="008E5C99" w:rsidDel="00983D20">
          <w:delText xml:space="preserve">correlate </w:delText>
        </w:r>
      </w:del>
      <w:ins w:id="53" w:author="Rico Natali (Synergos)" w:date="2014-06-11T13:48:00Z">
        <w:r>
          <w:t>are</w:t>
        </w:r>
        <w:r w:rsidRPr="008E5C99">
          <w:t xml:space="preserve"> </w:t>
        </w:r>
      </w:ins>
      <w:r w:rsidR="004E39B2" w:rsidRPr="008E5C99">
        <w:t xml:space="preserve">highly </w:t>
      </w:r>
      <w:del w:id="54" w:author="Rico Natali (Synergos)" w:date="2014-06-11T13:47:00Z">
        <w:r w:rsidR="004E39B2" w:rsidRPr="008E5C99" w:rsidDel="00983D20">
          <w:delText>with th</w:delText>
        </w:r>
      </w:del>
      <w:ins w:id="55" w:author="Rico Natali (Synergos)" w:date="2014-06-11T13:47:00Z">
        <w:r>
          <w:t>relevant</w:t>
        </w:r>
      </w:ins>
      <w:del w:id="56" w:author="Rico Natali (Synergos)" w:date="2014-06-11T13:47:00Z">
        <w:r w:rsidR="004E39B2" w:rsidRPr="008E5C99" w:rsidDel="00983D20">
          <w:delText>e</w:delText>
        </w:r>
      </w:del>
      <w:ins w:id="57" w:author="Rico Natali (Synergos)" w:date="2014-06-11T13:47:00Z">
        <w:r>
          <w:t xml:space="preserve"> to</w:t>
        </w:r>
      </w:ins>
      <w:ins w:id="58" w:author="Rico Natali (Synergos)" w:date="2014-06-11T13:48:00Z">
        <w:r>
          <w:t xml:space="preserve"> the</w:t>
        </w:r>
      </w:ins>
      <w:r w:rsidR="004E39B2" w:rsidRPr="008E5C99">
        <w:t xml:space="preserve"> </w:t>
      </w:r>
      <w:del w:id="59" w:author="Rico Natali (Synergos)" w:date="2014-06-11T13:48:00Z">
        <w:r w:rsidR="004E39B2" w:rsidRPr="008E5C99" w:rsidDel="00983D20">
          <w:delText xml:space="preserve">Foundation’s </w:delText>
        </w:r>
      </w:del>
      <w:ins w:id="60" w:author="Rico Natali (Synergos)" w:date="2014-06-11T13:48:00Z">
        <w:r>
          <w:t>f</w:t>
        </w:r>
        <w:r w:rsidRPr="008E5C99">
          <w:t xml:space="preserve">oundation’s </w:t>
        </w:r>
      </w:ins>
      <w:del w:id="61" w:author="Rico Natali (Synergos)" w:date="2014-06-11T13:47:00Z">
        <w:r w:rsidR="004E39B2" w:rsidRPr="008E5C99" w:rsidDel="00983D20">
          <w:delText>competenc</w:delText>
        </w:r>
        <w:r w:rsidR="00A46CB4" w:rsidRPr="008E5C99" w:rsidDel="00983D20">
          <w:delText>ies</w:delText>
        </w:r>
        <w:r w:rsidR="004E39B2" w:rsidRPr="008E5C99" w:rsidDel="00983D20">
          <w:delText xml:space="preserve"> </w:delText>
        </w:r>
      </w:del>
      <w:ins w:id="62" w:author="Rico Natali (Synergos)" w:date="2014-06-11T13:47:00Z">
        <w:r>
          <w:t>work</w:t>
        </w:r>
      </w:ins>
      <w:ins w:id="63" w:author="Rico Natali (Synergos)" w:date="2014-06-11T13:48:00Z">
        <w:r>
          <w:t>:</w:t>
        </w:r>
      </w:ins>
      <w:ins w:id="64" w:author="Rico Natali (Synergos)" w:date="2014-06-11T13:47:00Z">
        <w:r w:rsidRPr="008E5C99">
          <w:t xml:space="preserve"> </w:t>
        </w:r>
      </w:ins>
      <w:del w:id="65" w:author="Rico Natali (Synergos)" w:date="2014-06-11T13:48:00Z">
        <w:r w:rsidR="004E39B2" w:rsidRPr="008E5C99" w:rsidDel="00983D20">
          <w:delText xml:space="preserve">are </w:delText>
        </w:r>
      </w:del>
      <w:r w:rsidR="004E39B2" w:rsidRPr="008E5C99">
        <w:t xml:space="preserve">farming system, agricultural potential, and market access. </w:t>
      </w:r>
    </w:p>
    <w:p w14:paraId="60110945" w14:textId="2D8422D9" w:rsidR="002A175D" w:rsidRDefault="00CD3082" w:rsidP="002A175D">
      <w:pPr>
        <w:pStyle w:val="Heading2"/>
      </w:pPr>
      <w:r>
        <w:t>Farming S</w:t>
      </w:r>
      <w:r w:rsidR="00817D5F" w:rsidRPr="008E5C99">
        <w:t>ystem</w:t>
      </w:r>
    </w:p>
    <w:p w14:paraId="3FBE42BE" w14:textId="4574A087" w:rsidR="00B556EC" w:rsidRPr="008E5C99" w:rsidRDefault="004E39B2" w:rsidP="00134C52">
      <w:pPr>
        <w:pStyle w:val="BodyText"/>
      </w:pPr>
      <w:del w:id="66" w:author="Rico Natali (Synergos)" w:date="2014-06-11T13:45:00Z">
        <w:r w:rsidRPr="008E5C99" w:rsidDel="00983D20">
          <w:delText xml:space="preserve">Much of the Foundation’s work on agriculture is structured around </w:delText>
        </w:r>
        <w:r w:rsidR="00AD6893" w:rsidRPr="008E5C99" w:rsidDel="00983D20">
          <w:delText>the development of better technologies and helping small farmers and women farmers overcome co</w:delText>
        </w:r>
        <w:r w:rsidR="00AD6893" w:rsidRPr="008E5C99" w:rsidDel="00983D20">
          <w:delText>n</w:delText>
        </w:r>
        <w:r w:rsidR="00AD6893" w:rsidRPr="008E5C99" w:rsidDel="00983D20">
          <w:delText xml:space="preserve">straints </w:delText>
        </w:r>
        <w:r w:rsidR="002C38D0" w:rsidRPr="008E5C99" w:rsidDel="00983D20">
          <w:delText xml:space="preserve">that prevent them adopting and </w:delText>
        </w:r>
        <w:r w:rsidR="00AD6893" w:rsidRPr="008E5C99" w:rsidDel="00983D20">
          <w:delText>benefit</w:delText>
        </w:r>
        <w:r w:rsidR="002C38D0" w:rsidRPr="008E5C99" w:rsidDel="00983D20">
          <w:delText>ing</w:delText>
        </w:r>
        <w:r w:rsidR="00AD6893" w:rsidRPr="008E5C99" w:rsidDel="00983D20">
          <w:delText xml:space="preserve"> from </w:delText>
        </w:r>
        <w:r w:rsidR="007838C7" w:rsidRPr="008E5C99" w:rsidDel="00983D20">
          <w:delText xml:space="preserve">better </w:delText>
        </w:r>
        <w:r w:rsidR="00AD6893" w:rsidRPr="008E5C99" w:rsidDel="00983D20">
          <w:delText xml:space="preserve">technologies, including </w:delText>
        </w:r>
        <w:r w:rsidR="007838C7" w:rsidRPr="008E5C99" w:rsidDel="00983D20">
          <w:delText xml:space="preserve">linking these farmers </w:delText>
        </w:r>
        <w:r w:rsidR="00AD6893" w:rsidRPr="008E5C99" w:rsidDel="00983D20">
          <w:delText xml:space="preserve">to value chains for accessing inputs and markets. </w:delText>
        </w:r>
      </w:del>
      <w:r w:rsidR="00AD6893" w:rsidRPr="008E5C99">
        <w:t xml:space="preserve">Segmenting by farming system helps identify groups of farms that grow the same major commodities and face similar technology </w:t>
      </w:r>
      <w:r w:rsidR="002C38D0" w:rsidRPr="008E5C99">
        <w:t xml:space="preserve">and management </w:t>
      </w:r>
      <w:r w:rsidR="00AD6893" w:rsidRPr="008E5C99">
        <w:t>constraints, and hence who are likely to have similar research</w:t>
      </w:r>
      <w:ins w:id="67" w:author="Rico Natali (Synergos)" w:date="2014-06-11T13:45:00Z">
        <w:r w:rsidR="00983D20">
          <w:t>/technology</w:t>
        </w:r>
      </w:ins>
      <w:r w:rsidR="00AD6893" w:rsidRPr="008E5C99">
        <w:t xml:space="preserve"> needs</w:t>
      </w:r>
      <w:ins w:id="68" w:author="Rico Natali (Synergos)" w:date="2014-06-11T13:48:00Z">
        <w:r w:rsidR="00D94CFA">
          <w:t xml:space="preserve"> and priorities</w:t>
        </w:r>
      </w:ins>
      <w:r w:rsidR="00AD6893" w:rsidRPr="008E5C99">
        <w:t xml:space="preserve">. </w:t>
      </w:r>
      <w:commentRangeStart w:id="69"/>
      <w:r w:rsidR="008D5389" w:rsidRPr="008E5C99">
        <w:t>Farming systems can be d</w:t>
      </w:r>
      <w:r w:rsidR="008D5389" w:rsidRPr="008E5C99">
        <w:t>e</w:t>
      </w:r>
      <w:r w:rsidR="008D5389" w:rsidRPr="008E5C99">
        <w:t>fined on the basis of the major commodities grown</w:t>
      </w:r>
      <w:ins w:id="70" w:author="Rico Natali (Synergos)" w:date="2014-06-11T13:46:00Z">
        <w:r w:rsidR="00983D20">
          <w:t>.</w:t>
        </w:r>
      </w:ins>
      <w:del w:id="71" w:author="Rico Natali (Synergos)" w:date="2014-06-11T13:46:00Z">
        <w:r w:rsidR="008D5389" w:rsidRPr="008E5C99" w:rsidDel="00983D20">
          <w:delText>, possibly simplified by</w:delText>
        </w:r>
        <w:r w:rsidR="00D625EE" w:rsidRPr="008E5C99" w:rsidDel="00983D20">
          <w:delText xml:space="preserve"> aggrega</w:delText>
        </w:r>
        <w:r w:rsidR="00D625EE" w:rsidRPr="008E5C99" w:rsidDel="00983D20">
          <w:delText>t</w:delText>
        </w:r>
        <w:r w:rsidR="00D625EE" w:rsidRPr="008E5C99" w:rsidDel="00983D20">
          <w:delText>ing commodities</w:delText>
        </w:r>
        <w:r w:rsidR="00B556EC" w:rsidRPr="008E5C99" w:rsidDel="00983D20">
          <w:delText xml:space="preserve"> into groups such as cereals, legumes, cash crops, livestock types, etc. </w:delText>
        </w:r>
      </w:del>
      <w:r w:rsidR="00B556EC" w:rsidRPr="008E5C99">
        <w:t> </w:t>
      </w:r>
      <w:r w:rsidR="008D5389" w:rsidRPr="008E5C99">
        <w:t>Alternatively, standard farming</w:t>
      </w:r>
      <w:r w:rsidR="002C38D0" w:rsidRPr="008E5C99">
        <w:t xml:space="preserve"> system typologies</w:t>
      </w:r>
      <w:ins w:id="72" w:author="Rico Natali (Synergos)" w:date="2014-06-11T13:46:00Z">
        <w:r w:rsidR="00983D20">
          <w:t>,</w:t>
        </w:r>
      </w:ins>
      <w:r w:rsidR="002C38D0" w:rsidRPr="008E5C99">
        <w:t xml:space="preserve"> such as</w:t>
      </w:r>
      <w:ins w:id="73" w:author="Rico Natali (Synergos)" w:date="2014-06-11T13:46:00Z">
        <w:r w:rsidR="00983D20">
          <w:t xml:space="preserve"> those</w:t>
        </w:r>
      </w:ins>
      <w:r w:rsidR="002C38D0" w:rsidRPr="008E5C99">
        <w:t xml:space="preserve"> </w:t>
      </w:r>
      <w:r w:rsidR="00D625EE" w:rsidRPr="008E5C99">
        <w:t xml:space="preserve">developed </w:t>
      </w:r>
      <w:del w:id="74" w:author="Rico Natali (Synergos)" w:date="2014-06-11T13:46:00Z">
        <w:r w:rsidR="00D625EE" w:rsidRPr="008E5C99" w:rsidDel="00983D20">
          <w:delText>glo</w:delText>
        </w:r>
        <w:r w:rsidR="00D625EE" w:rsidRPr="008E5C99" w:rsidDel="00983D20">
          <w:delText>b</w:delText>
        </w:r>
        <w:r w:rsidR="00D625EE" w:rsidRPr="008E5C99" w:rsidDel="00983D20">
          <w:delText xml:space="preserve">ally </w:delText>
        </w:r>
      </w:del>
      <w:r w:rsidR="00D625EE" w:rsidRPr="008E5C99">
        <w:t xml:space="preserve">by </w:t>
      </w:r>
      <w:r w:rsidR="002C38D0" w:rsidRPr="008E5C99">
        <w:t>FAO</w:t>
      </w:r>
      <w:ins w:id="75" w:author="Rico Natali (Synergos)" w:date="2014-06-11T13:46:00Z">
        <w:r w:rsidR="00983D20">
          <w:t>,</w:t>
        </w:r>
      </w:ins>
      <w:r w:rsidR="002C38D0" w:rsidRPr="008E5C99">
        <w:t xml:space="preserve"> can be used. </w:t>
      </w:r>
      <w:commentRangeEnd w:id="69"/>
      <w:r w:rsidR="00D94CFA">
        <w:rPr>
          <w:rStyle w:val="CommentReference"/>
          <w:kern w:val="0"/>
          <w14:ligatures w14:val="none"/>
        </w:rPr>
        <w:commentReference w:id="69"/>
      </w:r>
      <w:r w:rsidR="00B556EC" w:rsidRPr="008E5C99">
        <w:t xml:space="preserve">The commodity based approach has intuitive appeal </w:t>
      </w:r>
      <w:r w:rsidR="002E343C" w:rsidRPr="008E5C99">
        <w:t xml:space="preserve">for </w:t>
      </w:r>
      <w:r w:rsidR="00B556EC" w:rsidRPr="008E5C99">
        <w:t xml:space="preserve">value chain </w:t>
      </w:r>
      <w:r w:rsidR="002E343C" w:rsidRPr="008E5C99">
        <w:t xml:space="preserve">approaches </w:t>
      </w:r>
      <w:r w:rsidR="00B556EC" w:rsidRPr="008E5C99">
        <w:t xml:space="preserve">but the </w:t>
      </w:r>
      <w:r w:rsidR="005908FC" w:rsidRPr="008E5C99">
        <w:t xml:space="preserve">downside is that </w:t>
      </w:r>
      <w:r w:rsidR="00B556EC" w:rsidRPr="008E5C99">
        <w:t>commodity m</w:t>
      </w:r>
      <w:r w:rsidR="00CD3EC3" w:rsidRPr="008E5C99">
        <w:t>ix</w:t>
      </w:r>
      <w:r w:rsidR="001C029E">
        <w:t>es</w:t>
      </w:r>
      <w:r w:rsidR="00CD3EC3" w:rsidRPr="008E5C99">
        <w:t xml:space="preserve"> may not be robust over time </w:t>
      </w:r>
      <w:r w:rsidR="00B556EC" w:rsidRPr="008E5C99">
        <w:t>because farmers adjust their growing decision</w:t>
      </w:r>
      <w:r w:rsidR="001C029E">
        <w:t xml:space="preserve"> over time </w:t>
      </w:r>
      <w:r w:rsidR="00B556EC" w:rsidRPr="008E5C99">
        <w:t>according to changes in prices, weather</w:t>
      </w:r>
      <w:r w:rsidR="001C029E">
        <w:t xml:space="preserve"> shocks</w:t>
      </w:r>
      <w:r w:rsidR="00B556EC" w:rsidRPr="008E5C99">
        <w:t xml:space="preserve">, </w:t>
      </w:r>
      <w:r w:rsidR="001C029E">
        <w:t xml:space="preserve">climate change, </w:t>
      </w:r>
      <w:r w:rsidR="00B556EC" w:rsidRPr="008E5C99">
        <w:t>etc. The farming systems a</w:t>
      </w:r>
      <w:r w:rsidR="00B556EC" w:rsidRPr="008E5C99">
        <w:t>p</w:t>
      </w:r>
      <w:r w:rsidR="00B556EC" w:rsidRPr="008E5C99">
        <w:t>proach </w:t>
      </w:r>
      <w:r w:rsidR="00CD3EC3" w:rsidRPr="008E5C99">
        <w:t>has the advantage that it respects the biological integrity of each farming sy</w:t>
      </w:r>
      <w:r w:rsidR="00CD3EC3" w:rsidRPr="008E5C99">
        <w:t>s</w:t>
      </w:r>
      <w:r w:rsidR="00CD3EC3" w:rsidRPr="008E5C99">
        <w:t>tem in terms of its soil, water and pest management, and unlike definitions based on dominant commodities, is more likely to be robust over time</w:t>
      </w:r>
    </w:p>
    <w:p w14:paraId="560526B8" w14:textId="07D6E263" w:rsidR="00CD3082" w:rsidRDefault="00B556EC" w:rsidP="00CD3082">
      <w:pPr>
        <w:pStyle w:val="Heading2"/>
      </w:pPr>
      <w:r w:rsidRPr="008E5C99">
        <w:t xml:space="preserve">Agricultural </w:t>
      </w:r>
      <w:r w:rsidR="00CD3082">
        <w:t>P</w:t>
      </w:r>
      <w:r w:rsidRPr="008E5C99">
        <w:t>otential</w:t>
      </w:r>
    </w:p>
    <w:p w14:paraId="53640631" w14:textId="6A6836D8" w:rsidR="00B556EC" w:rsidRPr="008E5C99" w:rsidRDefault="001C029E" w:rsidP="00134C52">
      <w:pPr>
        <w:pStyle w:val="BodyText"/>
      </w:pPr>
      <w:r>
        <w:t>The h</w:t>
      </w:r>
      <w:r w:rsidR="007838C7" w:rsidRPr="008E5C99">
        <w:t xml:space="preserve">ighest returns to </w:t>
      </w:r>
      <w:r w:rsidR="00817D5F" w:rsidRPr="008E5C99">
        <w:t xml:space="preserve">research and other productivity </w:t>
      </w:r>
      <w:r w:rsidR="007838C7" w:rsidRPr="008E5C99">
        <w:t xml:space="preserve">enhancing </w:t>
      </w:r>
      <w:r w:rsidR="00817D5F" w:rsidRPr="008E5C99">
        <w:t xml:space="preserve">investments </w:t>
      </w:r>
      <w:r w:rsidR="007838C7" w:rsidRPr="008E5C99">
        <w:t>are lik</w:t>
      </w:r>
      <w:r w:rsidR="007838C7" w:rsidRPr="008E5C99">
        <w:t>e</w:t>
      </w:r>
      <w:r w:rsidR="007838C7" w:rsidRPr="008E5C99">
        <w:t xml:space="preserve">ly to be achieved if they are targeted </w:t>
      </w:r>
      <w:r w:rsidR="005908FC" w:rsidRPr="008E5C99">
        <w:t>to</w:t>
      </w:r>
      <w:r w:rsidR="00817D5F" w:rsidRPr="008E5C99">
        <w:t xml:space="preserve"> regions where there is remaining agricultural potential to exploit.</w:t>
      </w:r>
      <w:ins w:id="76" w:author="Rico Natali (Synergos)" w:date="2014-06-11T13:50:00Z">
        <w:r w:rsidR="00D94CFA">
          <w:t xml:space="preserve"> For this segmentation we have decided to use a measure of yield gap as opposed to</w:t>
        </w:r>
      </w:ins>
      <w:ins w:id="77" w:author="Rico Natali (Synergos)" w:date="2014-06-11T13:51:00Z">
        <w:r w:rsidR="00D94CFA">
          <w:t xml:space="preserve"> using a measure of</w:t>
        </w:r>
      </w:ins>
      <w:ins w:id="78" w:author="Rico Natali (Synergos)" w:date="2014-06-11T13:50:00Z">
        <w:r w:rsidR="00D94CFA">
          <w:t xml:space="preserve"> biophysical potential</w:t>
        </w:r>
      </w:ins>
      <w:del w:id="79" w:author="Rico Natali (Synergos)" w:date="2014-06-11T13:50:00Z">
        <w:r w:rsidR="00817D5F" w:rsidRPr="008E5C99" w:rsidDel="00D94CFA">
          <w:delText xml:space="preserve"> Agricultural potential is often characterized on the basis of </w:delText>
        </w:r>
        <w:r w:rsidR="00B556EC" w:rsidRPr="008E5C99" w:rsidDel="00D94CFA">
          <w:delText>agro</w:delText>
        </w:r>
        <w:r w:rsidR="002A175D" w:rsidDel="00D94CFA">
          <w:delText>-</w:delText>
        </w:r>
        <w:r w:rsidR="00B556EC" w:rsidRPr="008E5C99" w:rsidDel="00D94CFA">
          <w:delText>c</w:delText>
        </w:r>
        <w:r w:rsidR="00817D5F" w:rsidRPr="008E5C99" w:rsidDel="00D94CFA">
          <w:delText>limatic conditions, such as the</w:delText>
        </w:r>
        <w:r w:rsidR="00B556EC" w:rsidRPr="008E5C99" w:rsidDel="00D94CFA">
          <w:delText> length of the growing season, </w:delText>
        </w:r>
        <w:r w:rsidR="00817D5F" w:rsidRPr="008E5C99" w:rsidDel="00D94CFA">
          <w:delText xml:space="preserve">or the maximum </w:delText>
        </w:r>
        <w:r w:rsidR="003F06E1" w:rsidRPr="008E5C99" w:rsidDel="00D94CFA">
          <w:delText xml:space="preserve">levels of productivity or </w:delText>
        </w:r>
        <w:r w:rsidR="00B556EC" w:rsidRPr="008E5C99" w:rsidDel="00D94CFA">
          <w:delText xml:space="preserve">yields attainable </w:delText>
        </w:r>
        <w:r w:rsidR="00817D5F" w:rsidRPr="008E5C99" w:rsidDel="00D94CFA">
          <w:delText xml:space="preserve">as </w:delText>
        </w:r>
        <w:r w:rsidR="003F06E1" w:rsidRPr="008E5C99" w:rsidDel="00D94CFA">
          <w:delText>dete</w:delText>
        </w:r>
        <w:r w:rsidR="003F06E1" w:rsidRPr="008E5C99" w:rsidDel="00D94CFA">
          <w:delText>r</w:delText>
        </w:r>
        <w:r w:rsidR="003F06E1" w:rsidRPr="008E5C99" w:rsidDel="00D94CFA">
          <w:delText xml:space="preserve">mined at local </w:delText>
        </w:r>
        <w:r w:rsidR="00817D5F" w:rsidRPr="008E5C99" w:rsidDel="00D94CFA">
          <w:delText xml:space="preserve">experiment </w:delText>
        </w:r>
        <w:r w:rsidR="00156427" w:rsidRPr="008E5C99" w:rsidDel="00D94CFA">
          <w:delText>stations</w:delText>
        </w:r>
        <w:r w:rsidR="005908FC" w:rsidRPr="008E5C99" w:rsidDel="00D94CFA">
          <w:delText>,</w:delText>
        </w:r>
        <w:r w:rsidR="00156427" w:rsidRPr="008E5C99" w:rsidDel="00D94CFA">
          <w:delText xml:space="preserve"> or </w:delText>
        </w:r>
        <w:r w:rsidR="00B556EC" w:rsidRPr="008E5C99" w:rsidDel="00D94CFA">
          <w:delText>from crop model simulations</w:delText>
        </w:r>
        <w:r w:rsidR="00156427" w:rsidRPr="008E5C99" w:rsidDel="00D94CFA">
          <w:delText>. But this is insu</w:delText>
        </w:r>
        <w:r w:rsidR="00156427" w:rsidRPr="008E5C99" w:rsidDel="00D94CFA">
          <w:delText>f</w:delText>
        </w:r>
        <w:r w:rsidR="00156427" w:rsidRPr="008E5C99" w:rsidDel="00D94CFA">
          <w:delText>ficient for current purposes because it does not take account of the levels of produ</w:delText>
        </w:r>
        <w:r w:rsidR="00156427" w:rsidRPr="008E5C99" w:rsidDel="00D94CFA">
          <w:delText>c</w:delText>
        </w:r>
        <w:r w:rsidR="00156427" w:rsidRPr="008E5C99" w:rsidDel="00D94CFA">
          <w:delText>tivity already being achieved</w:delText>
        </w:r>
        <w:r w:rsidR="003F06E1" w:rsidRPr="008E5C99" w:rsidDel="00D94CFA">
          <w:delText>, and hence the remaining potential that might be e</w:delText>
        </w:r>
        <w:r w:rsidR="003F06E1" w:rsidRPr="008E5C99" w:rsidDel="00D94CFA">
          <w:delText>x</w:delText>
        </w:r>
        <w:r w:rsidR="003F06E1" w:rsidRPr="008E5C99" w:rsidDel="00D94CFA">
          <w:delText xml:space="preserve">ploited through new investments. </w:delText>
        </w:r>
        <w:r w:rsidR="00156427" w:rsidRPr="008E5C99" w:rsidDel="00D94CFA">
          <w:delText xml:space="preserve">Farmers </w:delText>
        </w:r>
        <w:r w:rsidR="007838C7" w:rsidRPr="008E5C99" w:rsidDel="00D94CFA">
          <w:delText xml:space="preserve">in a region </w:delText>
        </w:r>
        <w:r w:rsidR="00156427" w:rsidRPr="008E5C99" w:rsidDel="00D94CFA">
          <w:delText>m</w:delText>
        </w:r>
        <w:r w:rsidR="003F06E1" w:rsidRPr="008E5C99" w:rsidDel="00D94CFA">
          <w:delText xml:space="preserve">ight, for example, already be achieving close to maximum productivity levels or yields, in which case the potential returns from additional investments </w:delText>
        </w:r>
        <w:r w:rsidR="007838C7" w:rsidRPr="008E5C99" w:rsidDel="00D94CFA">
          <w:delText xml:space="preserve">in those regions </w:delText>
        </w:r>
        <w:r w:rsidR="003F06E1" w:rsidRPr="008E5C99" w:rsidDel="00D94CFA">
          <w:delText>might be modest</w:delText>
        </w:r>
      </w:del>
      <w:r w:rsidR="003F06E1" w:rsidRPr="008E5C99">
        <w:t>.</w:t>
      </w:r>
      <w:ins w:id="80" w:author="Rico Natali (Synergos)" w:date="2014-06-11T13:51:00Z">
        <w:r w:rsidR="00D94CFA">
          <w:t xml:space="preserve"> This is because it takes into account what is already being achieved in addition to what is possible.</w:t>
        </w:r>
      </w:ins>
      <w:r w:rsidR="003F06E1" w:rsidRPr="008E5C99">
        <w:t xml:space="preserve"> </w:t>
      </w:r>
      <w:commentRangeStart w:id="81"/>
      <w:del w:id="82" w:author="Rico Natali (Synergos)" w:date="2014-06-11T13:52:00Z">
        <w:r w:rsidR="003F06E1" w:rsidRPr="008E5C99" w:rsidDel="00D94CFA">
          <w:delText xml:space="preserve">A better measure is the productivity or yield gap. </w:delText>
        </w:r>
      </w:del>
      <w:r w:rsidR="003F06E1" w:rsidRPr="008E5C99">
        <w:t>There are many ways to measure this</w:t>
      </w:r>
      <w:r w:rsidR="005908FC" w:rsidRPr="008E5C99">
        <w:t xml:space="preserve"> gap</w:t>
      </w:r>
      <w:r w:rsidR="003F06E1" w:rsidRPr="008E5C99">
        <w:t>, including t</w:t>
      </w:r>
      <w:r w:rsidR="00B556EC" w:rsidRPr="008E5C99">
        <w:t xml:space="preserve">he </w:t>
      </w:r>
      <w:r w:rsidR="005908FC" w:rsidRPr="008E5C99">
        <w:t xml:space="preserve">difference </w:t>
      </w:r>
      <w:r w:rsidR="003F06E1" w:rsidRPr="008E5C99">
        <w:t xml:space="preserve">between the </w:t>
      </w:r>
      <w:r w:rsidR="00B556EC" w:rsidRPr="008E5C99">
        <w:t xml:space="preserve">average yield of the top 10% of farmers </w:t>
      </w:r>
      <w:r w:rsidR="003F06E1" w:rsidRPr="008E5C99">
        <w:t xml:space="preserve">and the </w:t>
      </w:r>
      <w:r>
        <w:t>regional</w:t>
      </w:r>
      <w:r w:rsidR="00134C52">
        <w:t xml:space="preserve"> </w:t>
      </w:r>
      <w:r w:rsidR="003F06E1" w:rsidRPr="008E5C99">
        <w:t xml:space="preserve">average, or between </w:t>
      </w:r>
      <w:r w:rsidR="00B556EC" w:rsidRPr="008E5C99">
        <w:t xml:space="preserve">crop </w:t>
      </w:r>
      <w:r w:rsidR="003F06E1" w:rsidRPr="008E5C99">
        <w:t xml:space="preserve">model </w:t>
      </w:r>
      <w:r w:rsidR="00B556EC" w:rsidRPr="008E5C99">
        <w:t>simulat</w:t>
      </w:r>
      <w:r w:rsidR="003F06E1" w:rsidRPr="008E5C99">
        <w:t xml:space="preserve">ed yields and the average. In the case of multiple products, the gap could be </w:t>
      </w:r>
      <w:r w:rsidR="005908FC" w:rsidRPr="008E5C99">
        <w:t xml:space="preserve">calculated as the difference </w:t>
      </w:r>
      <w:r w:rsidR="003F06E1" w:rsidRPr="008E5C99">
        <w:t xml:space="preserve">between the </w:t>
      </w:r>
      <w:r w:rsidR="003F06E1" w:rsidRPr="008E5C99">
        <w:lastRenderedPageBreak/>
        <w:t>total revenue</w:t>
      </w:r>
      <w:r w:rsidR="00CE4754" w:rsidRPr="008E5C99">
        <w:t>/ha</w:t>
      </w:r>
      <w:r w:rsidR="003F06E1" w:rsidRPr="008E5C99">
        <w:t xml:space="preserve"> </w:t>
      </w:r>
      <w:r w:rsidR="00CE4754" w:rsidRPr="008E5C99">
        <w:t>that is possible vers</w:t>
      </w:r>
      <w:r w:rsidR="00134C52">
        <w:t>u</w:t>
      </w:r>
      <w:r w:rsidR="00CE4754" w:rsidRPr="008E5C99">
        <w:t>s the average revenue/ha observed. Where d</w:t>
      </w:r>
      <w:r w:rsidR="00CE4754" w:rsidRPr="008E5C99">
        <w:t>e</w:t>
      </w:r>
      <w:r w:rsidR="00CE4754" w:rsidRPr="008E5C99">
        <w:t xml:space="preserve">tailed data are available on all </w:t>
      </w:r>
      <w:r w:rsidR="005908FC" w:rsidRPr="008E5C99">
        <w:t xml:space="preserve">farm </w:t>
      </w:r>
      <w:r w:rsidR="00CE4754" w:rsidRPr="008E5C99">
        <w:t xml:space="preserve">outputs </w:t>
      </w:r>
      <w:r w:rsidR="005908FC" w:rsidRPr="008E5C99">
        <w:t xml:space="preserve">and </w:t>
      </w:r>
      <w:r w:rsidR="00CE4754" w:rsidRPr="008E5C99">
        <w:t>inputs, then the average level of profit might be calculated, and compared with the maximum profit attainable in a region given its endowments of fixed factors and agro</w:t>
      </w:r>
      <w:r w:rsidR="002A175D">
        <w:t>-</w:t>
      </w:r>
      <w:r w:rsidR="00CE4754" w:rsidRPr="008E5C99">
        <w:t>climatic conditions</w:t>
      </w:r>
      <w:r w:rsidR="005908FC" w:rsidRPr="008E5C99">
        <w:t xml:space="preserve">. The latter can be measured </w:t>
      </w:r>
      <w:r w:rsidR="00CE4754" w:rsidRPr="008E5C99">
        <w:t xml:space="preserve">through </w:t>
      </w:r>
      <w:r w:rsidR="002A175D">
        <w:t>a production function approach.</w:t>
      </w:r>
      <w:commentRangeEnd w:id="81"/>
      <w:r w:rsidR="00D94CFA">
        <w:rPr>
          <w:rStyle w:val="CommentReference"/>
          <w:kern w:val="0"/>
          <w14:ligatures w14:val="none"/>
        </w:rPr>
        <w:commentReference w:id="81"/>
      </w:r>
    </w:p>
    <w:p w14:paraId="67933057" w14:textId="4415DC29" w:rsidR="002A175D" w:rsidRDefault="00B556EC" w:rsidP="002A175D">
      <w:pPr>
        <w:pStyle w:val="Heading2"/>
      </w:pPr>
      <w:r w:rsidRPr="008E5C99">
        <w:t xml:space="preserve">Market </w:t>
      </w:r>
      <w:r w:rsidR="002A175D">
        <w:t>A</w:t>
      </w:r>
      <w:r w:rsidRPr="008E5C99">
        <w:t>ccess</w:t>
      </w:r>
    </w:p>
    <w:p w14:paraId="72431CA3" w14:textId="536170D9" w:rsidR="00B556EC" w:rsidRPr="008E5C99" w:rsidRDefault="00CE4754" w:rsidP="00BF408D">
      <w:pPr>
        <w:pStyle w:val="BodyText"/>
      </w:pPr>
      <w:commentRangeStart w:id="83"/>
      <w:r w:rsidRPr="008E5C99">
        <w:t xml:space="preserve">Market access is </w:t>
      </w:r>
      <w:r w:rsidR="005908FC" w:rsidRPr="008E5C99">
        <w:t xml:space="preserve">typically </w:t>
      </w:r>
      <w:r w:rsidRPr="008E5C99">
        <w:t xml:space="preserve">measured using the average distance to a market center, sometimes taking account of the types of roads </w:t>
      </w:r>
      <w:r w:rsidR="005908FC" w:rsidRPr="008E5C99">
        <w:t xml:space="preserve">and transport to be used </w:t>
      </w:r>
      <w:r w:rsidRPr="008E5C99">
        <w:t xml:space="preserve">by converting distances into time estimates. </w:t>
      </w:r>
      <w:commentRangeEnd w:id="83"/>
      <w:r w:rsidR="001B1ACA">
        <w:rPr>
          <w:rStyle w:val="CommentReference"/>
          <w:kern w:val="0"/>
          <w14:ligatures w14:val="none"/>
        </w:rPr>
        <w:commentReference w:id="83"/>
      </w:r>
    </w:p>
    <w:p w14:paraId="64C68432" w14:textId="7AFF8D2D" w:rsidR="00BF30A1" w:rsidRPr="008E5C99" w:rsidDel="00D94CFA" w:rsidRDefault="00BF30A1" w:rsidP="00BF408D">
      <w:pPr>
        <w:pStyle w:val="BodyText"/>
        <w:rPr>
          <w:del w:id="84" w:author="Rico Natali (Synergos)" w:date="2014-06-11T13:56:00Z"/>
        </w:rPr>
      </w:pPr>
      <w:del w:id="85" w:author="Rico Natali (Synergos)" w:date="2014-06-11T13:56:00Z">
        <w:r w:rsidRPr="008E5C99" w:rsidDel="00D94CFA">
          <w:delText xml:space="preserve">An attractive feature of these three segmenting variables </w:delText>
        </w:r>
        <w:r w:rsidR="001C029E" w:rsidDel="00D94CFA">
          <w:delText>is that they can be measured in</w:delText>
        </w:r>
        <w:r w:rsidRPr="008E5C99" w:rsidDel="00D94CFA">
          <w:delText xml:space="preserve"> ways that </w:delText>
        </w:r>
        <w:r w:rsidR="001C029E" w:rsidDel="00D94CFA">
          <w:delText xml:space="preserve">do not require </w:delText>
        </w:r>
        <w:r w:rsidRPr="008E5C99" w:rsidDel="00D94CFA">
          <w:delText>detailed household survey data</w:delText>
        </w:r>
        <w:r w:rsidR="001C029E" w:rsidDel="00D94CFA">
          <w:delText xml:space="preserve">. Rather, </w:delText>
        </w:r>
        <w:r w:rsidRPr="008E5C99" w:rsidDel="00D94CFA">
          <w:delText>the analyst can rely solely on secondary data defined at spatial units such as pixels or low level a</w:delText>
        </w:r>
        <w:r w:rsidRPr="008E5C99" w:rsidDel="00D94CFA">
          <w:delText>d</w:delText>
        </w:r>
        <w:r w:rsidRPr="008E5C99" w:rsidDel="00D94CFA">
          <w:delText xml:space="preserve">ministrative areas </w:delText>
        </w:r>
        <w:r w:rsidR="00372D38" w:rsidRPr="008E5C99" w:rsidDel="00D94CFA">
          <w:delText xml:space="preserve">and which is sourced </w:delText>
        </w:r>
        <w:r w:rsidRPr="008E5C99" w:rsidDel="00D94CFA">
          <w:delText>from censuses, remote sensing, and other se</w:delText>
        </w:r>
        <w:r w:rsidRPr="008E5C99" w:rsidDel="00D94CFA">
          <w:delText>c</w:delText>
        </w:r>
        <w:r w:rsidRPr="008E5C99" w:rsidDel="00D94CFA">
          <w:delText>ondary sources (e.g. soil maps and weather station data). Such data are widely avail</w:delText>
        </w:r>
        <w:r w:rsidRPr="008E5C99" w:rsidDel="00D94CFA">
          <w:delText>a</w:delText>
        </w:r>
        <w:r w:rsidRPr="008E5C99" w:rsidDel="00D94CFA">
          <w:delText xml:space="preserve">ble these days, including in countries and regions where household survey data </w:delText>
        </w:r>
        <w:r w:rsidR="00372D38" w:rsidRPr="008E5C99" w:rsidDel="00D94CFA">
          <w:delText>are</w:delText>
        </w:r>
        <w:r w:rsidRPr="008E5C99" w:rsidDel="00D94CFA">
          <w:delText xml:space="preserve"> scarce or unreliable. </w:delText>
        </w:r>
      </w:del>
    </w:p>
    <w:p w14:paraId="25853AC7" w14:textId="3C18DDAC" w:rsidR="00BF30A1" w:rsidDel="007B5282" w:rsidRDefault="00BF30A1">
      <w:pPr>
        <w:rPr>
          <w:del w:id="86" w:author="Rico Natali (Synergos)" w:date="2014-06-11T22:32:00Z"/>
        </w:rPr>
        <w:pPrChange w:id="87" w:author="Rico Natali (Synergos)" w:date="2014-06-11T22:32:00Z">
          <w:pPr>
            <w:pStyle w:val="Heading1"/>
          </w:pPr>
        </w:pPrChange>
      </w:pPr>
      <w:del w:id="88" w:author="Rico Natali (Synergos)" w:date="2014-06-11T14:02:00Z">
        <w:r w:rsidRPr="008E5C99" w:rsidDel="001B1ACA">
          <w:delText>The approach requires choosing</w:delText>
        </w:r>
      </w:del>
      <w:ins w:id="89" w:author="Rico Natali (Synergos)" w:date="2014-06-11T14:02:00Z">
        <w:r w:rsidR="001B1ACA">
          <w:rPr>
            <w:kern w:val="24"/>
            <w14:ligatures w14:val="standard"/>
          </w:rPr>
          <w:t>After defining</w:t>
        </w:r>
      </w:ins>
      <w:r w:rsidRPr="008E5C99">
        <w:t xml:space="preserve"> appropriate measures of each of the three segmenting variables, </w:t>
      </w:r>
      <w:del w:id="90" w:author="Rico Natali (Synergos)" w:date="2014-06-11T14:02:00Z">
        <w:r w:rsidRPr="008E5C99" w:rsidDel="001B1ACA">
          <w:delText xml:space="preserve">and defining </w:delText>
        </w:r>
      </w:del>
      <w:r w:rsidRPr="008E5C99">
        <w:t>intervals for each variable</w:t>
      </w:r>
      <w:ins w:id="91" w:author="Rico Natali (Synergos)" w:date="2014-06-11T14:02:00Z">
        <w:r w:rsidR="001B1ACA">
          <w:t xml:space="preserve"> are defined</w:t>
        </w:r>
      </w:ins>
      <w:r w:rsidRPr="008E5C99">
        <w:t xml:space="preserve"> to a</w:t>
      </w:r>
      <w:r w:rsidRPr="008E5C99">
        <w:t>r</w:t>
      </w:r>
      <w:r w:rsidRPr="008E5C99">
        <w:t xml:space="preserve">rive at a finite number of segments. For example, </w:t>
      </w:r>
      <w:del w:id="92" w:author="Rico Natali (Synergos)" w:date="2014-06-11T14:03:00Z">
        <w:r w:rsidRPr="008E5C99" w:rsidDel="001B1ACA">
          <w:delText xml:space="preserve">with </w:delText>
        </w:r>
      </w:del>
      <w:ins w:id="93" w:author="Rico Natali (Synergos)" w:date="2014-06-11T14:03:00Z">
        <w:r w:rsidR="001B1ACA">
          <w:t>if there are</w:t>
        </w:r>
        <w:r w:rsidR="001B1ACA" w:rsidRPr="008E5C99">
          <w:t xml:space="preserve"> </w:t>
        </w:r>
      </w:ins>
      <w:r w:rsidRPr="008E5C99">
        <w:t>two farming sy</w:t>
      </w:r>
      <w:r w:rsidRPr="008E5C99">
        <w:t>s</w:t>
      </w:r>
      <w:r w:rsidRPr="008E5C99">
        <w:t>tems</w:t>
      </w:r>
      <w:ins w:id="94" w:author="Rico Natali (Synergos)" w:date="2014-06-11T14:03:00Z">
        <w:r w:rsidR="001B1ACA">
          <w:t>, and</w:t>
        </w:r>
      </w:ins>
      <w:r w:rsidRPr="008E5C99">
        <w:t xml:space="preserve"> </w:t>
      </w:r>
      <w:del w:id="95" w:author="Rico Natali (Synergos)" w:date="2014-06-11T14:02:00Z">
        <w:r w:rsidRPr="008E5C99" w:rsidDel="001B1ACA">
          <w:delText xml:space="preserve">and </w:delText>
        </w:r>
      </w:del>
      <w:r w:rsidRPr="008E5C99">
        <w:t xml:space="preserve">if agricultural potential and market access are both </w:t>
      </w:r>
      <w:del w:id="96" w:author="Rico Natali (Synergos)" w:date="2014-06-11T14:03:00Z">
        <w:r w:rsidRPr="008E5C99" w:rsidDel="001B1ACA">
          <w:delText xml:space="preserve">dichotomized </w:delText>
        </w:r>
      </w:del>
      <w:ins w:id="97" w:author="Rico Natali (Synergos)" w:date="2014-06-11T14:03:00Z">
        <w:r w:rsidR="001B1ACA">
          <w:t>split</w:t>
        </w:r>
        <w:r w:rsidR="001B1ACA" w:rsidRPr="008E5C99">
          <w:t xml:space="preserve"> </w:t>
        </w:r>
      </w:ins>
      <w:r w:rsidRPr="008E5C99">
        <w:t xml:space="preserve">into high and low categories, then this would lead to a total of 8 segments: </w:t>
      </w:r>
      <w:del w:id="98" w:author="Rico Natali (Synergos)" w:date="2014-06-11T14:03:00Z">
        <w:r w:rsidRPr="008E5C99" w:rsidDel="001B1ACA">
          <w:delText>S1HH</w:delText>
        </w:r>
      </w:del>
      <w:ins w:id="99" w:author="Rico Natali (Synergos)" w:date="2014-06-11T14:03:00Z">
        <w:r w:rsidR="001B1ACA">
          <w:t>Farming System 1, high potential, high market access (</w:t>
        </w:r>
      </w:ins>
      <w:ins w:id="100" w:author="Rico Natali (Synergos)" w:date="2014-06-11T14:04:00Z">
        <w:r w:rsidR="001B1ACA">
          <w:t>S</w:t>
        </w:r>
      </w:ins>
      <w:ins w:id="101" w:author="Rico Natali (Synergos)" w:date="2014-06-11T14:03:00Z">
        <w:r w:rsidR="001B1ACA">
          <w:t xml:space="preserve">1HH); </w:t>
        </w:r>
      </w:ins>
      <w:del w:id="102" w:author="Rico Natali (Synergos)" w:date="2014-06-11T14:04:00Z">
        <w:r w:rsidRPr="008E5C99" w:rsidDel="001B1ACA">
          <w:delText xml:space="preserve">, </w:delText>
        </w:r>
      </w:del>
      <w:r w:rsidRPr="008E5C99">
        <w:t>S1HL</w:t>
      </w:r>
      <w:del w:id="103" w:author="Rico Natali (Synergos)" w:date="2014-06-11T14:04:00Z">
        <w:r w:rsidRPr="008E5C99" w:rsidDel="001B1ACA">
          <w:delText xml:space="preserve">, </w:delText>
        </w:r>
      </w:del>
      <w:ins w:id="104" w:author="Rico Natali (Synergos)" w:date="2014-06-11T14:04:00Z">
        <w:r w:rsidR="001B1ACA">
          <w:t>;</w:t>
        </w:r>
        <w:r w:rsidR="001B1ACA" w:rsidRPr="008E5C99">
          <w:t xml:space="preserve"> </w:t>
        </w:r>
      </w:ins>
      <w:r w:rsidRPr="008E5C99">
        <w:t>… S2</w:t>
      </w:r>
      <w:r w:rsidR="001D3AEC" w:rsidRPr="008E5C99">
        <w:t>L</w:t>
      </w:r>
      <w:r w:rsidRPr="008E5C99">
        <w:t>L</w:t>
      </w:r>
      <w:del w:id="105" w:author="Rico Natali (Synergos)" w:date="2014-06-11T14:04:00Z">
        <w:r w:rsidRPr="008E5C99" w:rsidDel="001B1ACA">
          <w:delText>, where for example S1HH stands for farming system 1, high agricultural pote</w:delText>
        </w:r>
        <w:r w:rsidRPr="008E5C99" w:rsidDel="001B1ACA">
          <w:delText>n</w:delText>
        </w:r>
        <w:r w:rsidRPr="008E5C99" w:rsidDel="001B1ACA">
          <w:delText>tial, and high market access</w:delText>
        </w:r>
      </w:del>
      <w:r w:rsidRPr="008E5C99">
        <w:t xml:space="preserve">. </w:t>
      </w:r>
    </w:p>
    <w:p w14:paraId="2647CAF6" w14:textId="77777777" w:rsidR="007B5282" w:rsidRPr="008E5C99" w:rsidRDefault="007B5282" w:rsidP="008E5C99">
      <w:pPr>
        <w:rPr>
          <w:ins w:id="106" w:author="Rico Natali (Synergos)" w:date="2014-06-11T22:40:00Z"/>
        </w:rPr>
      </w:pPr>
    </w:p>
    <w:p w14:paraId="535C57A8" w14:textId="0C6A91A7" w:rsidR="00BF30A1" w:rsidRPr="008E5C99" w:rsidRDefault="00CD3082">
      <w:pPr>
        <w:pStyle w:val="Heading1"/>
      </w:pPr>
      <w:commentRangeStart w:id="107"/>
      <w:del w:id="108" w:author="Rico Natali (Synergos)" w:date="2014-06-11T14:04:00Z">
        <w:r w:rsidDel="001B1ACA">
          <w:delText xml:space="preserve">Implementation: </w:delText>
        </w:r>
      </w:del>
      <w:r>
        <w:t>S</w:t>
      </w:r>
      <w:r w:rsidRPr="007B5282">
        <w:t>tep 2</w:t>
      </w:r>
      <w:ins w:id="109" w:author="Rico Natali (Synergos)" w:date="2014-06-11T14:04:00Z">
        <w:r w:rsidR="001B1ACA" w:rsidRPr="007B5282">
          <w:t>:</w:t>
        </w:r>
      </w:ins>
      <w:del w:id="110" w:author="Rico Natali (Synergos)" w:date="2014-06-11T14:04:00Z">
        <w:r w:rsidRPr="007B5282" w:rsidDel="001B1ACA">
          <w:br/>
        </w:r>
      </w:del>
      <w:ins w:id="111" w:author="Rico Natali (Synergos)" w:date="2014-06-11T14:04:00Z">
        <w:r w:rsidR="001B1ACA" w:rsidRPr="007B5282">
          <w:t xml:space="preserve"> </w:t>
        </w:r>
      </w:ins>
      <w:del w:id="112" w:author="Rico Natali (Synergos)" w:date="2014-06-11T14:05:00Z">
        <w:r w:rsidRPr="007B5282" w:rsidDel="001B1ACA">
          <w:delText xml:space="preserve">Prioritizing </w:delText>
        </w:r>
      </w:del>
      <w:ins w:id="113" w:author="Rico Natali (Synergos)" w:date="2014-06-11T14:05:00Z">
        <w:r w:rsidR="001B1ACA" w:rsidRPr="007B5282">
          <w:t>Identifying</w:t>
        </w:r>
      </w:ins>
      <w:ins w:id="114" w:author="Rico Natali (Synergos)" w:date="2014-06-11T22:30:00Z">
        <w:r w:rsidR="00DB5E90" w:rsidRPr="007B5282">
          <w:t xml:space="preserve"> and Characterizing Potential</w:t>
        </w:r>
      </w:ins>
      <w:ins w:id="115" w:author="Rico Natali (Synergos)" w:date="2014-06-11T14:05:00Z">
        <w:r w:rsidR="001B1ACA" w:rsidRPr="007B5282">
          <w:t xml:space="preserve"> High Priority </w:t>
        </w:r>
      </w:ins>
      <w:del w:id="116" w:author="Rico Natali (Synergos)" w:date="2014-06-11T14:05:00Z">
        <w:r w:rsidRPr="007B5282" w:rsidDel="001B1ACA">
          <w:delText>Su</w:delText>
        </w:r>
        <w:r w:rsidRPr="007B5282" w:rsidDel="001B1ACA">
          <w:delText>b</w:delText>
        </w:r>
        <w:r w:rsidRPr="007B5282" w:rsidDel="001B1ACA">
          <w:delText>groups by G</w:delText>
        </w:r>
        <w:r w:rsidR="00017D65" w:rsidRPr="007B5282" w:rsidDel="001B1ACA">
          <w:delText>oal</w:delText>
        </w:r>
      </w:del>
      <w:ins w:id="117" w:author="Rico Natali (Synergos)" w:date="2014-06-11T14:05:00Z">
        <w:r w:rsidR="001B1ACA" w:rsidRPr="007B5282">
          <w:t>Segments</w:t>
        </w:r>
      </w:ins>
      <w:commentRangeEnd w:id="107"/>
      <w:ins w:id="118" w:author="Rico Natali (Synergos)" w:date="2014-06-11T22:40:00Z">
        <w:r w:rsidR="00647AFC">
          <w:rPr>
            <w:rStyle w:val="CommentReference"/>
            <w:rFonts w:asciiTheme="minorHAnsi" w:hAnsiTheme="minorHAnsi" w:cstheme="minorBidi"/>
          </w:rPr>
          <w:commentReference w:id="107"/>
        </w:r>
      </w:ins>
    </w:p>
    <w:p w14:paraId="1F430E2C" w14:textId="552F2350" w:rsidR="00BB3982" w:rsidRPr="008E5C99" w:rsidRDefault="00BF30A1" w:rsidP="00134C52">
      <w:pPr>
        <w:pStyle w:val="BodyText"/>
      </w:pPr>
      <w:r w:rsidRPr="008E5C99">
        <w:t>Once step 1 has been completed, the next step is to</w:t>
      </w:r>
      <w:ins w:id="119" w:author="Rico Natali (Synergos)" w:date="2014-06-11T14:05:00Z">
        <w:r w:rsidR="001B1ACA">
          <w:t xml:space="preserve"> identify</w:t>
        </w:r>
      </w:ins>
      <w:ins w:id="120" w:author="Rico Natali (Synergos)" w:date="2014-06-11T22:30:00Z">
        <w:r w:rsidR="00DB5E90">
          <w:t xml:space="preserve"> and characterize</w:t>
        </w:r>
      </w:ins>
      <w:ins w:id="121" w:author="Rico Natali (Synergos)" w:date="2014-06-11T14:05:00Z">
        <w:r w:rsidR="001B1ACA">
          <w:t xml:space="preserve"> potential</w:t>
        </w:r>
      </w:ins>
      <w:r w:rsidRPr="008E5C99">
        <w:t xml:space="preserve"> </w:t>
      </w:r>
      <w:del w:id="122" w:author="Rico Natali (Synergos)" w:date="2014-06-11T14:05:00Z">
        <w:r w:rsidRPr="008E5C99" w:rsidDel="001B1ACA">
          <w:delText xml:space="preserve">prioritize </w:delText>
        </w:r>
      </w:del>
      <w:ins w:id="123" w:author="Rico Natali (Synergos)" w:date="2014-06-11T14:05:00Z">
        <w:r w:rsidR="001B1ACA">
          <w:t>high priority</w:t>
        </w:r>
        <w:r w:rsidR="001B1ACA" w:rsidRPr="008E5C99">
          <w:t xml:space="preserve"> </w:t>
        </w:r>
      </w:ins>
      <w:r w:rsidRPr="008E5C99">
        <w:t xml:space="preserve">segments </w:t>
      </w:r>
      <w:del w:id="124" w:author="Rico Natali (Synergos)" w:date="2014-06-11T14:06:00Z">
        <w:r w:rsidRPr="008E5C99" w:rsidDel="001B1ACA">
          <w:delText xml:space="preserve">against </w:delText>
        </w:r>
      </w:del>
      <w:ins w:id="125" w:author="Rico Natali (Synergos)" w:date="2014-06-11T14:06:00Z">
        <w:r w:rsidR="001B1ACA">
          <w:t>according to</w:t>
        </w:r>
        <w:r w:rsidR="001B1ACA" w:rsidRPr="008E5C99">
          <w:t xml:space="preserve"> </w:t>
        </w:r>
      </w:ins>
      <w:del w:id="126" w:author="Rico Natali (Synergos)" w:date="2014-06-11T14:06:00Z">
        <w:r w:rsidRPr="008E5C99" w:rsidDel="001B1ACA">
          <w:delText xml:space="preserve">Foundation </w:delText>
        </w:r>
      </w:del>
      <w:ins w:id="127" w:author="Rico Natali (Synergos)" w:date="2014-06-11T14:06:00Z">
        <w:r w:rsidR="001B1ACA">
          <w:t>f</w:t>
        </w:r>
        <w:r w:rsidR="001B1ACA" w:rsidRPr="008E5C99">
          <w:t xml:space="preserve">oundation </w:t>
        </w:r>
      </w:ins>
      <w:r w:rsidRPr="008E5C99">
        <w:t xml:space="preserve">goals. </w:t>
      </w:r>
      <w:del w:id="128" w:author="Rico Natali (Synergos)" w:date="2014-06-11T14:06:00Z">
        <w:r w:rsidRPr="008E5C99" w:rsidDel="001B1ACA">
          <w:delText xml:space="preserve">One </w:delText>
        </w:r>
      </w:del>
      <w:ins w:id="129" w:author="Rico Natali (Synergos)" w:date="2014-06-11T14:06:00Z">
        <w:r w:rsidR="001B1ACA">
          <w:t>For example, one</w:t>
        </w:r>
        <w:r w:rsidR="001B1ACA" w:rsidRPr="008E5C99">
          <w:t xml:space="preserve"> </w:t>
        </w:r>
      </w:ins>
      <w:r w:rsidRPr="008E5C99">
        <w:t xml:space="preserve">of the goals is to increase agricultural productivity, so segments with the highest productivity gaps </w:t>
      </w:r>
      <w:r w:rsidR="00BB3982" w:rsidRPr="008E5C99">
        <w:t xml:space="preserve">and greatest access to markets </w:t>
      </w:r>
      <w:r w:rsidRPr="008E5C99">
        <w:t xml:space="preserve">would be attractive targets. </w:t>
      </w:r>
      <w:r w:rsidR="00BB3982" w:rsidRPr="008E5C99">
        <w:t xml:space="preserve">Since the </w:t>
      </w:r>
      <w:ins w:id="130" w:author="Rico Natali (Synergos)" w:date="2014-06-11T14:06:00Z">
        <w:r w:rsidR="001B1ACA">
          <w:t>f</w:t>
        </w:r>
      </w:ins>
      <w:del w:id="131" w:author="Rico Natali (Synergos)" w:date="2014-06-11T14:06:00Z">
        <w:r w:rsidR="00BB3982" w:rsidRPr="008E5C99" w:rsidDel="001B1ACA">
          <w:delText>F</w:delText>
        </w:r>
      </w:del>
      <w:r w:rsidR="00BB3982" w:rsidRPr="008E5C99">
        <w:t>oundation has already identified priority commodities for its own work, then this would suggest prioritizing segments with farming systems in which those commodities are important. These choices can be made using the output</w:t>
      </w:r>
      <w:r w:rsidR="007838C7" w:rsidRPr="008E5C99">
        <w:t>s</w:t>
      </w:r>
      <w:r w:rsidR="00134C52">
        <w:t xml:space="preserve"> from step 1.</w:t>
      </w:r>
    </w:p>
    <w:p w14:paraId="3F3DE4F8" w14:textId="13AEEBEF" w:rsidR="00CF4B5B" w:rsidRPr="008E5C99" w:rsidRDefault="00BB3982" w:rsidP="00134C52">
      <w:pPr>
        <w:pStyle w:val="BodyText"/>
      </w:pPr>
      <w:r w:rsidRPr="008E5C99">
        <w:t xml:space="preserve">But the Foundation also has a number of other social goals, including helping poor and women farmers, improving diets, and reducing food insecurity, so segments might also need to be prioritized against these goals. </w:t>
      </w:r>
      <w:del w:id="132" w:author="Rico Natali (Synergos)" w:date="2014-06-11T14:06:00Z">
        <w:r w:rsidR="00743371" w:rsidDel="001B1ACA">
          <w:delText>Most of the i</w:delText>
        </w:r>
        <w:r w:rsidRPr="008E5C99" w:rsidDel="001B1ACA">
          <w:delText xml:space="preserve">nformation on these characteristics for each segment must come from census and household survey data. </w:delText>
        </w:r>
      </w:del>
      <w:r w:rsidRPr="008E5C99">
        <w:lastRenderedPageBreak/>
        <w:t xml:space="preserve">Where </w:t>
      </w:r>
      <w:del w:id="133" w:author="Rico Natali (Synergos)" w:date="2014-06-11T14:07:00Z">
        <w:r w:rsidRPr="008E5C99" w:rsidDel="001B1ACA">
          <w:delText xml:space="preserve">this </w:delText>
        </w:r>
      </w:del>
      <w:ins w:id="134" w:author="Rico Natali (Synergos)" w:date="2014-06-11T14:07:00Z">
        <w:r w:rsidR="001B1ACA" w:rsidRPr="008E5C99">
          <w:t>th</w:t>
        </w:r>
        <w:r w:rsidR="001B1ACA">
          <w:t>e</w:t>
        </w:r>
        <w:r w:rsidR="001B1ACA" w:rsidRPr="008E5C99">
          <w:t xml:space="preserve"> </w:t>
        </w:r>
      </w:ins>
      <w:r w:rsidRPr="008E5C99">
        <w:t xml:space="preserve">data exists then the analyst can </w:t>
      </w:r>
      <w:r w:rsidR="00372D38" w:rsidRPr="008E5C99">
        <w:t xml:space="preserve">characterize the typical or average </w:t>
      </w:r>
      <w:r w:rsidR="00604F29" w:rsidRPr="008E5C99">
        <w:t xml:space="preserve">farm household in each segment for </w:t>
      </w:r>
      <w:r w:rsidR="007838C7" w:rsidRPr="008E5C99">
        <w:t xml:space="preserve">key variables like </w:t>
      </w:r>
      <w:r w:rsidR="00604F29" w:rsidRPr="008E5C99">
        <w:t xml:space="preserve">size of holding, gender of household </w:t>
      </w:r>
      <w:proofErr w:type="gramStart"/>
      <w:r w:rsidR="00604F29" w:rsidRPr="008E5C99">
        <w:t>head</w:t>
      </w:r>
      <w:proofErr w:type="gramEnd"/>
      <w:r w:rsidR="00604F29" w:rsidRPr="008E5C99">
        <w:t>, incidence of poverty, etc. and these attributes can be included when</w:t>
      </w:r>
      <w:ins w:id="135" w:author="Rico Natali (Synergos)" w:date="2014-06-11T22:30:00Z">
        <w:r w:rsidR="007B5282">
          <w:t xml:space="preserve"> decision makers are</w:t>
        </w:r>
      </w:ins>
      <w:r w:rsidR="00604F29" w:rsidRPr="008E5C99">
        <w:t xml:space="preserve"> prioritizing the segments from step 1. </w:t>
      </w:r>
      <w:del w:id="136" w:author="Rico Natali (Synergos)" w:date="2014-06-11T14:07:00Z">
        <w:r w:rsidR="00604F29" w:rsidRPr="008E5C99" w:rsidDel="001B1ACA">
          <w:delText>Given sufficiently large sample si</w:delText>
        </w:r>
        <w:r w:rsidR="00604F29" w:rsidRPr="008E5C99" w:rsidDel="001B1ACA">
          <w:delText>z</w:delText>
        </w:r>
        <w:r w:rsidR="00604F29" w:rsidRPr="008E5C99" w:rsidDel="001B1ACA">
          <w:delText>es of household data</w:delText>
        </w:r>
      </w:del>
      <w:ins w:id="137" w:author="Rico Natali (Synergos)" w:date="2014-06-11T14:07:00Z">
        <w:r w:rsidR="001B1ACA">
          <w:t>Where sample sizes allow</w:t>
        </w:r>
      </w:ins>
      <w:r w:rsidR="00604F29" w:rsidRPr="008E5C99">
        <w:t xml:space="preserve">, it is also possible to explore some of the variability within each segment and to identify subgroups of households that might warrant special attention. </w:t>
      </w:r>
    </w:p>
    <w:p w14:paraId="630E717C" w14:textId="2D89089C" w:rsidR="00864E94" w:rsidRPr="008E5C99" w:rsidRDefault="00864E94" w:rsidP="00134C52">
      <w:pPr>
        <w:pStyle w:val="BodyText"/>
      </w:pPr>
      <w:r w:rsidRPr="008E5C99">
        <w:t>Given multiple goals, a difficulty quickly arises in that choices have to be made. If different segments score highly on different goals, then one may end up with too many prioritized segments to be useful. In some cases segments may score highly on some goals but low on others, in which case tradeoff choices have to be made. It has to be recognized that the segmentation approach developed here is not a decision making tool, but merely seeks to develop and present pertinent information in ways that can help inform decision</w:t>
      </w:r>
      <w:r w:rsidR="0022242D" w:rsidRPr="008E5C99">
        <w:t>s</w:t>
      </w:r>
      <w:r w:rsidRPr="008E5C99">
        <w:t xml:space="preserve"> by </w:t>
      </w:r>
      <w:ins w:id="138" w:author="Rico Natali (Synergos)" w:date="2014-06-11T14:08:00Z">
        <w:r w:rsidR="001B1ACA">
          <w:t>f</w:t>
        </w:r>
      </w:ins>
      <w:del w:id="139" w:author="Rico Natali (Synergos)" w:date="2014-06-11T14:08:00Z">
        <w:r w:rsidRPr="008E5C99" w:rsidDel="001B1ACA">
          <w:delText>F</w:delText>
        </w:r>
      </w:del>
      <w:r w:rsidRPr="008E5C99">
        <w:t xml:space="preserve">oundation staff. </w:t>
      </w:r>
    </w:p>
    <w:p w14:paraId="4005057A" w14:textId="53757711" w:rsidR="00C8396A" w:rsidRPr="008E5C99" w:rsidRDefault="00FA792A" w:rsidP="008E5C99">
      <w:pPr>
        <w:pStyle w:val="Heading1"/>
      </w:pPr>
      <w:commentRangeStart w:id="140"/>
      <w:r w:rsidRPr="008E5C99">
        <w:t xml:space="preserve">Illustrative </w:t>
      </w:r>
      <w:r w:rsidR="008E5C99" w:rsidRPr="008E5C99">
        <w:t>R</w:t>
      </w:r>
      <w:r w:rsidR="00C8396A" w:rsidRPr="008E5C99">
        <w:t>esults for Ethiopia</w:t>
      </w:r>
      <w:commentRangeEnd w:id="140"/>
      <w:r w:rsidR="007B5282">
        <w:rPr>
          <w:rStyle w:val="CommentReference"/>
          <w:rFonts w:asciiTheme="minorHAnsi" w:hAnsiTheme="minorHAnsi" w:cstheme="minorBidi"/>
        </w:rPr>
        <w:commentReference w:id="140"/>
      </w:r>
    </w:p>
    <w:p w14:paraId="077A2DFA" w14:textId="2B06380E" w:rsidR="00017D65" w:rsidRDefault="001D1AFE" w:rsidP="00017D65">
      <w:pPr>
        <w:pStyle w:val="BodyText"/>
      </w:pPr>
      <w:r w:rsidRPr="008E5C99">
        <w:t xml:space="preserve">To illustrate the approach, </w:t>
      </w:r>
      <w:r w:rsidR="00581CCC">
        <w:fldChar w:fldCharType="begin"/>
      </w:r>
      <w:r w:rsidR="00581CCC">
        <w:instrText xml:space="preserve"> REF _Ref390254436 \h </w:instrText>
      </w:r>
      <w:r w:rsidR="00581CCC">
        <w:fldChar w:fldCharType="separate"/>
      </w:r>
      <w:r w:rsidR="00743371">
        <w:t xml:space="preserve">Figure </w:t>
      </w:r>
      <w:r w:rsidR="00743371">
        <w:rPr>
          <w:noProof/>
        </w:rPr>
        <w:t>5</w:t>
      </w:r>
      <w:r w:rsidR="00581CCC">
        <w:fldChar w:fldCharType="end"/>
      </w:r>
      <w:r w:rsidR="00581CCC">
        <w:t xml:space="preserve"> </w:t>
      </w:r>
      <w:r w:rsidRPr="008E5C99">
        <w:t xml:space="preserve">shows the results of overlaying </w:t>
      </w:r>
      <w:r w:rsidR="00CF4B5B" w:rsidRPr="008E5C99">
        <w:t xml:space="preserve">the </w:t>
      </w:r>
      <w:r w:rsidRPr="008E5C99">
        <w:t>three segmen</w:t>
      </w:r>
      <w:r w:rsidRPr="008E5C99">
        <w:t>t</w:t>
      </w:r>
      <w:r w:rsidRPr="008E5C99">
        <w:t xml:space="preserve">ing variables (farming system, agricultural potential, </w:t>
      </w:r>
      <w:r w:rsidR="00AD155E" w:rsidRPr="008E5C99">
        <w:t>and market access) for Ethiopia</w:t>
      </w:r>
      <w:r w:rsidRPr="008E5C99">
        <w:t xml:space="preserve">. </w:t>
      </w:r>
      <w:r w:rsidR="00017D65">
        <w:t xml:space="preserve">There are six major farming systems in Ethiopia </w:t>
      </w:r>
      <w:r w:rsidR="00017D65" w:rsidRPr="008E5C99">
        <w:t>and by using high and low intervals for agricultural potential and market access, 2</w:t>
      </w:r>
      <w:r w:rsidR="00017D65">
        <w:t>0 representative</w:t>
      </w:r>
      <w:r w:rsidR="00017D65" w:rsidRPr="008E5C99">
        <w:t xml:space="preserve"> segments are obtained</w:t>
      </w:r>
      <w:r w:rsidR="00A503AC">
        <w:t xml:space="preserve"> (</w:t>
      </w:r>
      <w:r w:rsidR="00A503AC">
        <w:fldChar w:fldCharType="begin"/>
      </w:r>
      <w:r w:rsidR="00A503AC">
        <w:instrText xml:space="preserve"> REF _Ref390237612 \h </w:instrText>
      </w:r>
      <w:r w:rsidR="00A503AC">
        <w:fldChar w:fldCharType="separate"/>
      </w:r>
      <w:r w:rsidR="00743371">
        <w:t xml:space="preserve">Table </w:t>
      </w:r>
      <w:r w:rsidR="00743371">
        <w:rPr>
          <w:noProof/>
        </w:rPr>
        <w:t>12</w:t>
      </w:r>
      <w:r w:rsidR="00A503AC">
        <w:fldChar w:fldCharType="end"/>
      </w:r>
      <w:r w:rsidR="00A503AC">
        <w:t>)</w:t>
      </w:r>
      <w:r w:rsidR="00017D65" w:rsidRPr="008E5C99">
        <w:t>.</w:t>
      </w:r>
    </w:p>
    <w:p w14:paraId="05481CD0" w14:textId="2B132BCA" w:rsidR="00BF408D" w:rsidDel="001B1ACA" w:rsidRDefault="00BF408D" w:rsidP="00134C52">
      <w:pPr>
        <w:pStyle w:val="BodyText"/>
        <w:rPr>
          <w:del w:id="141" w:author="Rico Natali (Synergos)" w:date="2014-06-11T14:09:00Z"/>
        </w:rPr>
      </w:pPr>
      <w:del w:id="142" w:author="Rico Natali (Synergos)" w:date="2014-06-11T14:09:00Z">
        <w:r w:rsidRPr="008E5C99" w:rsidDel="001B1ACA">
          <w:delText xml:space="preserve">The data for the analysis come at various levels of spatial granulation, but the lowest common unit is the </w:delText>
        </w:r>
        <w:r w:rsidDel="001B1ACA">
          <w:delText>Kebele</w:delText>
        </w:r>
        <w:r w:rsidR="00017D65" w:rsidDel="001B1ACA">
          <w:delText xml:space="preserve"> (administrative level 3)</w:delText>
        </w:r>
        <w:r w:rsidRPr="008E5C99" w:rsidDel="001B1ACA">
          <w:delText>, of which there are 550 in Ethi</w:delText>
        </w:r>
        <w:r w:rsidRPr="008E5C99" w:rsidDel="001B1ACA">
          <w:delText>o</w:delText>
        </w:r>
        <w:r w:rsidRPr="008E5C99" w:rsidDel="001B1ACA">
          <w:delText xml:space="preserve">pia. In Figure 1 each segment is represented by all the </w:delText>
        </w:r>
        <w:r w:rsidDel="001B1ACA">
          <w:delText>Kebele</w:delText>
        </w:r>
        <w:r w:rsidRPr="008E5C99" w:rsidDel="001B1ACA">
          <w:delText>s that fall within its d</w:delText>
        </w:r>
        <w:r w:rsidRPr="008E5C99" w:rsidDel="001B1ACA">
          <w:delText>o</w:delText>
        </w:r>
        <w:r w:rsidRPr="008E5C99" w:rsidDel="001B1ACA">
          <w:delText>main, resulting in a patchwork of sites</w:delText>
        </w:r>
        <w:r w:rsidR="00743371" w:rsidDel="001B1ACA">
          <w:delText xml:space="preserve"> for each segment</w:delText>
        </w:r>
        <w:r w:rsidRPr="008E5C99" w:rsidDel="001B1ACA">
          <w:delText xml:space="preserve">. </w:delText>
        </w:r>
      </w:del>
    </w:p>
    <w:p w14:paraId="55C0FE64" w14:textId="0C58D52F" w:rsidR="00BF408D" w:rsidRDefault="001D1AFE" w:rsidP="00134C52">
      <w:pPr>
        <w:pStyle w:val="BodyText"/>
      </w:pPr>
      <w:r w:rsidRPr="008E5C99">
        <w:t>For this example the segmenting v</w:t>
      </w:r>
      <w:r w:rsidR="00BF408D">
        <w:t xml:space="preserve">ariables are defined </w:t>
      </w:r>
      <w:r w:rsidR="00987028">
        <w:t>in the following three sections</w:t>
      </w:r>
      <w:r w:rsidR="00BF408D">
        <w:t>.</w:t>
      </w:r>
      <w:r w:rsidR="00987028">
        <w:t xml:space="preserve"> As a general rule we measure how much of the variability across farm households is explained through each of the segmenting variable</w:t>
      </w:r>
      <w:r w:rsidR="00452F23">
        <w:t>s</w:t>
      </w:r>
      <w:r w:rsidR="00987028">
        <w:t xml:space="preserve"> </w:t>
      </w:r>
      <w:r w:rsidR="00452F23">
        <w:t>to decide whether the selected variable is useful or not</w:t>
      </w:r>
      <w:r w:rsidR="007F5509">
        <w:t xml:space="preserve"> (see </w:t>
      </w:r>
      <w:r w:rsidR="007F5509">
        <w:fldChar w:fldCharType="begin"/>
      </w:r>
      <w:r w:rsidR="007F5509">
        <w:instrText xml:space="preserve"> REF _Ref390242794 \h </w:instrText>
      </w:r>
      <w:r w:rsidR="007F5509">
        <w:fldChar w:fldCharType="separate"/>
      </w:r>
      <w:r w:rsidR="00743371">
        <w:t xml:space="preserve">Table </w:t>
      </w:r>
      <w:r w:rsidR="00743371">
        <w:rPr>
          <w:noProof/>
        </w:rPr>
        <w:t>6</w:t>
      </w:r>
      <w:r w:rsidR="007F5509">
        <w:fldChar w:fldCharType="end"/>
      </w:r>
      <w:r w:rsidR="007F5509">
        <w:t xml:space="preserve"> below showing the variance explained through FAO farming systems)</w:t>
      </w:r>
      <w:r w:rsidR="00452F23">
        <w:t>.</w:t>
      </w:r>
    </w:p>
    <w:p w14:paraId="1112B92B" w14:textId="1261187C" w:rsidR="00BF408D" w:rsidRDefault="00BF408D" w:rsidP="00BF408D">
      <w:pPr>
        <w:pStyle w:val="Heading2"/>
      </w:pPr>
      <w:r>
        <w:t>Farming Systems</w:t>
      </w:r>
    </w:p>
    <w:p w14:paraId="0C9142D0" w14:textId="79EC4897" w:rsidR="00BF408D" w:rsidRDefault="00FF0FE9" w:rsidP="00BF408D">
      <w:pPr>
        <w:pStyle w:val="BodyText"/>
      </w:pPr>
      <w:r>
        <w:t xml:space="preserve">Farming systems are derived from </w:t>
      </w:r>
      <w:r w:rsidR="00BF408D">
        <w:t>Garrity, Dennis, Dixon, John and Boffa, Jean-Marc (2012)</w:t>
      </w:r>
      <w:r>
        <w:t xml:space="preserve"> “</w:t>
      </w:r>
      <w:r w:rsidR="00BF408D" w:rsidRPr="00FF0FE9">
        <w:rPr>
          <w:i/>
        </w:rPr>
        <w:t>Understanding African Farming Systems: Science and Policy Implications.</w:t>
      </w:r>
      <w:r>
        <w:t xml:space="preserve">” </w:t>
      </w:r>
      <w:r w:rsidR="00BF408D">
        <w:t xml:space="preserve">Sydney, Australia. </w:t>
      </w:r>
      <w:proofErr w:type="gramStart"/>
      <w:r w:rsidR="00BF408D">
        <w:t>Australian Centre for Inter</w:t>
      </w:r>
      <w:r>
        <w:t>national Agricultural Research</w:t>
      </w:r>
      <w:r>
        <w:rPr>
          <w:rStyle w:val="FootnoteReference"/>
        </w:rPr>
        <w:footnoteReference w:id="1"/>
      </w:r>
      <w:r>
        <w:t>.</w:t>
      </w:r>
      <w:proofErr w:type="gramEnd"/>
    </w:p>
    <w:p w14:paraId="5E9E361F" w14:textId="02D6EF14" w:rsidR="001E16BB" w:rsidRDefault="001E16BB" w:rsidP="001E16BB">
      <w:pPr>
        <w:pStyle w:val="Caption"/>
        <w:jc w:val="both"/>
      </w:pPr>
      <w:r>
        <w:lastRenderedPageBreak/>
        <w:t xml:space="preserve">Figure </w:t>
      </w:r>
      <w:r w:rsidR="00E33075">
        <w:fldChar w:fldCharType="begin"/>
      </w:r>
      <w:r w:rsidR="00E33075">
        <w:instrText xml:space="preserve"> SEQ Figure \* ARABIC </w:instrText>
      </w:r>
      <w:r w:rsidR="00E33075">
        <w:fldChar w:fldCharType="separate"/>
      </w:r>
      <w:r w:rsidR="00743371">
        <w:rPr>
          <w:noProof/>
        </w:rPr>
        <w:t>1</w:t>
      </w:r>
      <w:r w:rsidR="00E33075">
        <w:rPr>
          <w:noProof/>
        </w:rPr>
        <w:fldChar w:fldCharType="end"/>
      </w:r>
      <w:r>
        <w:t xml:space="preserve">: </w:t>
      </w:r>
      <w:r>
        <w:tab/>
        <w:t>Farming Systems, Ethiopia (</w:t>
      </w:r>
      <w:r w:rsidR="007F5509">
        <w:t xml:space="preserve">Dixon et al, </w:t>
      </w:r>
      <w:r>
        <w:t>2012)</w:t>
      </w:r>
    </w:p>
    <w:p w14:paraId="499B1C6C" w14:textId="6415BF63" w:rsidR="001E16BB" w:rsidRDefault="00B4243B" w:rsidP="00BF408D">
      <w:pPr>
        <w:pStyle w:val="BodyText"/>
      </w:pPr>
      <w:r>
        <w:rPr>
          <w:noProof/>
          <w:lang w:val="en-CA" w:eastAsia="en-CA"/>
        </w:rPr>
        <w:drawing>
          <wp:anchor distT="0" distB="0" distL="114300" distR="114300" simplePos="0" relativeHeight="251653632" behindDoc="0" locked="0" layoutInCell="1" allowOverlap="1" wp14:anchorId="25307FAA" wp14:editId="4DADB4CE">
            <wp:simplePos x="0" y="0"/>
            <wp:positionH relativeFrom="column">
              <wp:posOffset>2743200</wp:posOffset>
            </wp:positionH>
            <wp:positionV relativeFrom="paragraph">
              <wp:posOffset>153670</wp:posOffset>
            </wp:positionV>
            <wp:extent cx="850392" cy="1097280"/>
            <wp:effectExtent l="0" t="0" r="698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50392" cy="1097280"/>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w:drawing>
          <wp:inline distT="0" distB="0" distL="0" distR="0" wp14:anchorId="36D949AB" wp14:editId="48EBFA04">
            <wp:extent cx="3630168" cy="2697480"/>
            <wp:effectExtent l="0" t="0" r="8890" b="7620"/>
            <wp:docPr id="2" name="Picture 2" descr="C:\Users\mbacou\Projects\2010-HH\ETH-ERSS-11\out\eth-erss-11_fs (re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acou\Projects\2010-HH\ETH-ERSS-11\out\eth-erss-11_fs (rev.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0168" cy="2697480"/>
                    </a:xfrm>
                    <a:prstGeom prst="rect">
                      <a:avLst/>
                    </a:prstGeom>
                    <a:noFill/>
                    <a:ln>
                      <a:noFill/>
                    </a:ln>
                  </pic:spPr>
                </pic:pic>
              </a:graphicData>
            </a:graphic>
          </wp:inline>
        </w:drawing>
      </w:r>
      <w:r w:rsidRPr="00B4243B">
        <w:rPr>
          <w:noProof/>
        </w:rPr>
        <w:t xml:space="preserve"> </w:t>
      </w:r>
    </w:p>
    <w:p w14:paraId="056F1291" w14:textId="77777777" w:rsidR="00B4243B" w:rsidRDefault="00B4243B" w:rsidP="00BF408D">
      <w:pPr>
        <w:pStyle w:val="BodyText"/>
      </w:pPr>
    </w:p>
    <w:p w14:paraId="6E97FE0B" w14:textId="73EC52C0" w:rsidR="001E16BB" w:rsidDel="00CB47A3" w:rsidRDefault="001E16BB">
      <w:pPr>
        <w:pStyle w:val="BodyText"/>
        <w:rPr>
          <w:del w:id="143" w:author="Rico Natali (Synergos)" w:date="2014-06-11T14:11:00Z"/>
        </w:rPr>
      </w:pPr>
      <w:r>
        <w:t xml:space="preserve">In the most recent release Dixon et al. </w:t>
      </w:r>
      <w:r w:rsidR="007F5509">
        <w:t>identify</w:t>
      </w:r>
      <w:r>
        <w:t xml:space="preserve"> thirteen systems for Africa based on a combination of biophysical variables (water, land, grazing areas, forest, length of growing period and altitude) and household livelihood characteristics (dominant agr</w:t>
      </w:r>
      <w:r>
        <w:t>i</w:t>
      </w:r>
      <w:r>
        <w:t>cultural productions and intensification level).</w:t>
      </w:r>
      <w:ins w:id="144" w:author="Rico Natali (Synergos)" w:date="2014-06-11T14:10:00Z">
        <w:r w:rsidR="00CB47A3">
          <w:t xml:space="preserve"> Eight of these farming systems are found in Ethiopia</w:t>
        </w:r>
      </w:ins>
    </w:p>
    <w:p w14:paraId="1CFD985B" w14:textId="57FFF1F8" w:rsidR="00017D65" w:rsidRDefault="00017D65">
      <w:pPr>
        <w:pStyle w:val="BodyText"/>
      </w:pPr>
      <w:del w:id="145" w:author="Rico Natali (Synergos)" w:date="2014-06-11T14:11:00Z">
        <w:r w:rsidRPr="008E5C99" w:rsidDel="00CB47A3">
          <w:delText xml:space="preserve">There are </w:delText>
        </w:r>
        <w:r w:rsidRPr="001E16BB" w:rsidDel="00CB47A3">
          <w:rPr>
            <w:i/>
          </w:rPr>
          <w:delText>eight farming systems in Ethiopia</w:delText>
        </w:r>
      </w:del>
      <w:r w:rsidRPr="008E5C99">
        <w:t xml:space="preserve">, </w:t>
      </w:r>
      <w:r>
        <w:t>of which two (arid pastoral-oases and artisanal fishing) represent very little land area and population</w:t>
      </w:r>
      <w:r w:rsidR="007F5509">
        <w:t xml:space="preserve"> (we choose to discard them in the remaining classification)</w:t>
      </w:r>
      <w:r>
        <w:t xml:space="preserve">. </w:t>
      </w:r>
    </w:p>
    <w:p w14:paraId="6EFE213F" w14:textId="72D9DBF0" w:rsidR="00A503AC" w:rsidRDefault="00A503AC" w:rsidP="00A503AC">
      <w:pPr>
        <w:pStyle w:val="Caption"/>
      </w:pPr>
      <w:commentRangeStart w:id="146"/>
      <w:r>
        <w:t xml:space="preserve">Table </w:t>
      </w:r>
      <w:r w:rsidR="00E33075">
        <w:fldChar w:fldCharType="begin"/>
      </w:r>
      <w:r w:rsidR="00E33075">
        <w:instrText xml:space="preserve"> SEQ Table \* ARABIC </w:instrText>
      </w:r>
      <w:r w:rsidR="00E33075">
        <w:fldChar w:fldCharType="separate"/>
      </w:r>
      <w:r w:rsidR="00743371">
        <w:rPr>
          <w:noProof/>
        </w:rPr>
        <w:t>1</w:t>
      </w:r>
      <w:r w:rsidR="00E33075">
        <w:rPr>
          <w:noProof/>
        </w:rPr>
        <w:fldChar w:fldCharType="end"/>
      </w:r>
      <w:r>
        <w:t>:</w:t>
      </w:r>
      <w:r>
        <w:tab/>
        <w:t>Distribution of Farming Systems, Ethiopia</w:t>
      </w:r>
      <w:commentRangeEnd w:id="146"/>
      <w:r w:rsidR="00707FF3">
        <w:rPr>
          <w:rStyle w:val="CommentReference"/>
          <w:rFonts w:asciiTheme="minorHAnsi" w:hAnsiTheme="minorHAnsi"/>
          <w:b w:val="0"/>
          <w:iCs w:val="0"/>
        </w:rPr>
        <w:commentReference w:id="146"/>
      </w:r>
    </w:p>
    <w:tbl>
      <w:tblPr>
        <w:tblW w:w="5000" w:type="pct"/>
        <w:tblLayout w:type="fixed"/>
        <w:tblLook w:val="04A0" w:firstRow="1" w:lastRow="0" w:firstColumn="1" w:lastColumn="0" w:noHBand="0" w:noVBand="1"/>
      </w:tblPr>
      <w:tblGrid>
        <w:gridCol w:w="2810"/>
        <w:gridCol w:w="1426"/>
        <w:gridCol w:w="1427"/>
        <w:gridCol w:w="1426"/>
        <w:gridCol w:w="1427"/>
      </w:tblGrid>
      <w:tr w:rsidR="00DC048E" w:rsidRPr="00DC048E" w14:paraId="7B260268" w14:textId="77777777" w:rsidTr="00854A79">
        <w:trPr>
          <w:trHeight w:val="300"/>
        </w:trPr>
        <w:tc>
          <w:tcPr>
            <w:tcW w:w="1650" w:type="pct"/>
            <w:tcBorders>
              <w:top w:val="single" w:sz="4" w:space="0" w:color="auto"/>
              <w:left w:val="nil"/>
              <w:bottom w:val="single" w:sz="4" w:space="0" w:color="auto"/>
              <w:right w:val="nil"/>
            </w:tcBorders>
            <w:shd w:val="clear" w:color="auto" w:fill="auto"/>
            <w:noWrap/>
            <w:vAlign w:val="bottom"/>
            <w:hideMark/>
          </w:tcPr>
          <w:p w14:paraId="5AFD5F19" w14:textId="77777777" w:rsidR="00DC048E" w:rsidRPr="00DC048E" w:rsidRDefault="00DC048E" w:rsidP="00DC048E">
            <w:pPr>
              <w:spacing w:line="240" w:lineRule="auto"/>
              <w:rPr>
                <w:rFonts w:asciiTheme="majorHAnsi" w:hAnsiTheme="majorHAnsi" w:cstheme="minorHAnsi"/>
                <w:color w:val="141414"/>
                <w:sz w:val="20"/>
                <w:szCs w:val="20"/>
              </w:rPr>
            </w:pPr>
            <w:r w:rsidRPr="00DC048E">
              <w:rPr>
                <w:rFonts w:asciiTheme="majorHAnsi" w:hAnsiTheme="majorHAnsi" w:cstheme="minorHAnsi"/>
                <w:color w:val="141414"/>
                <w:sz w:val="20"/>
                <w:szCs w:val="20"/>
              </w:rPr>
              <w:t>Farming System</w:t>
            </w:r>
          </w:p>
        </w:tc>
        <w:tc>
          <w:tcPr>
            <w:tcW w:w="837" w:type="pct"/>
            <w:tcBorders>
              <w:top w:val="single" w:sz="4" w:space="0" w:color="auto"/>
              <w:left w:val="nil"/>
              <w:bottom w:val="single" w:sz="4" w:space="0" w:color="auto"/>
              <w:right w:val="nil"/>
            </w:tcBorders>
            <w:shd w:val="clear" w:color="auto" w:fill="auto"/>
            <w:noWrap/>
            <w:vAlign w:val="bottom"/>
            <w:hideMark/>
          </w:tcPr>
          <w:p w14:paraId="453625E3" w14:textId="0F088C83"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Total Area (share)</w:t>
            </w:r>
          </w:p>
        </w:tc>
        <w:tc>
          <w:tcPr>
            <w:tcW w:w="838" w:type="pct"/>
            <w:tcBorders>
              <w:top w:val="single" w:sz="4" w:space="0" w:color="auto"/>
              <w:left w:val="nil"/>
              <w:bottom w:val="single" w:sz="4" w:space="0" w:color="auto"/>
              <w:right w:val="nil"/>
            </w:tcBorders>
            <w:shd w:val="clear" w:color="auto" w:fill="auto"/>
            <w:noWrap/>
            <w:vAlign w:val="bottom"/>
            <w:hideMark/>
          </w:tcPr>
          <w:p w14:paraId="49584D35" w14:textId="0260A175"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Harvested Area (share)</w:t>
            </w:r>
          </w:p>
        </w:tc>
        <w:tc>
          <w:tcPr>
            <w:tcW w:w="837" w:type="pct"/>
            <w:tcBorders>
              <w:top w:val="single" w:sz="4" w:space="0" w:color="auto"/>
              <w:left w:val="nil"/>
              <w:bottom w:val="single" w:sz="4" w:space="0" w:color="auto"/>
              <w:right w:val="nil"/>
            </w:tcBorders>
            <w:vAlign w:val="bottom"/>
          </w:tcPr>
          <w:p w14:paraId="307DE10C" w14:textId="463E69C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Time to Ma</w:t>
            </w:r>
            <w:r w:rsidRPr="00DC048E">
              <w:rPr>
                <w:rFonts w:asciiTheme="majorHAnsi" w:hAnsiTheme="majorHAnsi" w:cstheme="minorHAnsi"/>
                <w:color w:val="141414"/>
                <w:sz w:val="20"/>
                <w:szCs w:val="20"/>
              </w:rPr>
              <w:t>r</w:t>
            </w:r>
            <w:r w:rsidRPr="00DC048E">
              <w:rPr>
                <w:rFonts w:asciiTheme="majorHAnsi" w:hAnsiTheme="majorHAnsi" w:cstheme="minorHAnsi"/>
                <w:color w:val="141414"/>
                <w:sz w:val="20"/>
                <w:szCs w:val="20"/>
              </w:rPr>
              <w:t>ket (hrs)</w:t>
            </w:r>
          </w:p>
        </w:tc>
        <w:tc>
          <w:tcPr>
            <w:tcW w:w="838" w:type="pct"/>
            <w:tcBorders>
              <w:top w:val="single" w:sz="4" w:space="0" w:color="auto"/>
              <w:left w:val="nil"/>
              <w:bottom w:val="single" w:sz="4" w:space="0" w:color="auto"/>
              <w:right w:val="nil"/>
            </w:tcBorders>
            <w:vAlign w:val="bottom"/>
          </w:tcPr>
          <w:p w14:paraId="682F56E8" w14:textId="46EAC000" w:rsidR="00DC048E" w:rsidRPr="00DC048E" w:rsidRDefault="00DC048E" w:rsidP="001E16BB">
            <w:pPr>
              <w:spacing w:line="240" w:lineRule="auto"/>
              <w:jc w:val="right"/>
              <w:rPr>
                <w:rFonts w:asciiTheme="majorHAnsi" w:hAnsiTheme="majorHAnsi" w:cstheme="minorHAnsi"/>
                <w:color w:val="141414"/>
                <w:sz w:val="20"/>
                <w:szCs w:val="20"/>
              </w:rPr>
            </w:pPr>
            <w:commentRangeStart w:id="147"/>
            <w:r w:rsidRPr="00DC048E">
              <w:rPr>
                <w:rFonts w:asciiTheme="majorHAnsi" w:hAnsiTheme="majorHAnsi" w:cstheme="minorHAnsi"/>
                <w:color w:val="141414"/>
                <w:sz w:val="20"/>
                <w:szCs w:val="20"/>
              </w:rPr>
              <w:t>Yield Gap</w:t>
            </w:r>
            <w:r w:rsidR="001E16BB">
              <w:rPr>
                <w:rFonts w:asciiTheme="majorHAnsi" w:hAnsiTheme="majorHAnsi" w:cstheme="minorHAnsi"/>
                <w:color w:val="141414"/>
                <w:sz w:val="20"/>
                <w:szCs w:val="20"/>
              </w:rPr>
              <w:br/>
              <w:t xml:space="preserve"> </w:t>
            </w:r>
            <w:r w:rsidRPr="00DC048E">
              <w:rPr>
                <w:rFonts w:asciiTheme="majorHAnsi" w:hAnsiTheme="majorHAnsi" w:cstheme="minorHAnsi"/>
                <w:color w:val="141414"/>
                <w:sz w:val="20"/>
                <w:szCs w:val="20"/>
              </w:rPr>
              <w:t>(int. $/ha)</w:t>
            </w:r>
            <w:commentRangeEnd w:id="147"/>
            <w:r w:rsidR="00707FF3">
              <w:rPr>
                <w:rStyle w:val="CommentReference"/>
              </w:rPr>
              <w:commentReference w:id="147"/>
            </w:r>
          </w:p>
        </w:tc>
      </w:tr>
      <w:tr w:rsidR="00DC048E" w:rsidRPr="00DC048E" w14:paraId="602A0EBB" w14:textId="77777777" w:rsidTr="00854A79">
        <w:trPr>
          <w:trHeight w:val="300"/>
        </w:trPr>
        <w:tc>
          <w:tcPr>
            <w:tcW w:w="1650" w:type="pct"/>
            <w:tcBorders>
              <w:top w:val="nil"/>
              <w:left w:val="nil"/>
              <w:bottom w:val="nil"/>
              <w:right w:val="nil"/>
            </w:tcBorders>
            <w:shd w:val="clear" w:color="auto" w:fill="auto"/>
            <w:noWrap/>
            <w:vAlign w:val="center"/>
            <w:hideMark/>
          </w:tcPr>
          <w:p w14:paraId="7C3740D8" w14:textId="77777777" w:rsidR="00DC048E" w:rsidRPr="00DC048E" w:rsidRDefault="00DC048E" w:rsidP="00DC048E">
            <w:pPr>
              <w:pStyle w:val="TableList"/>
            </w:pPr>
            <w:r w:rsidRPr="00DC048E">
              <w:t>Highland perennial</w:t>
            </w:r>
          </w:p>
        </w:tc>
        <w:tc>
          <w:tcPr>
            <w:tcW w:w="837" w:type="pct"/>
            <w:tcBorders>
              <w:top w:val="nil"/>
              <w:left w:val="nil"/>
              <w:bottom w:val="nil"/>
              <w:right w:val="nil"/>
            </w:tcBorders>
            <w:shd w:val="clear" w:color="auto" w:fill="auto"/>
            <w:noWrap/>
            <w:vAlign w:val="center"/>
            <w:hideMark/>
          </w:tcPr>
          <w:p w14:paraId="6EBFA26A" w14:textId="7777777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7%</w:t>
            </w:r>
          </w:p>
        </w:tc>
        <w:tc>
          <w:tcPr>
            <w:tcW w:w="838" w:type="pct"/>
            <w:tcBorders>
              <w:top w:val="nil"/>
              <w:left w:val="nil"/>
              <w:bottom w:val="nil"/>
              <w:right w:val="nil"/>
            </w:tcBorders>
            <w:shd w:val="clear" w:color="auto" w:fill="auto"/>
            <w:noWrap/>
            <w:vAlign w:val="center"/>
            <w:hideMark/>
          </w:tcPr>
          <w:p w14:paraId="48C6B7C4" w14:textId="7777777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14%</w:t>
            </w:r>
          </w:p>
        </w:tc>
        <w:tc>
          <w:tcPr>
            <w:tcW w:w="837" w:type="pct"/>
            <w:tcBorders>
              <w:top w:val="nil"/>
              <w:left w:val="nil"/>
              <w:bottom w:val="nil"/>
              <w:right w:val="nil"/>
            </w:tcBorders>
            <w:vAlign w:val="center"/>
          </w:tcPr>
          <w:p w14:paraId="50166322" w14:textId="77777777" w:rsidR="00DC048E" w:rsidRPr="00DC048E" w:rsidRDefault="00DC048E" w:rsidP="00DC048E">
            <w:pPr>
              <w:spacing w:line="240" w:lineRule="auto"/>
              <w:jc w:val="right"/>
              <w:rPr>
                <w:rFonts w:asciiTheme="majorHAnsi" w:hAnsiTheme="majorHAnsi" w:cstheme="minorHAnsi"/>
                <w:sz w:val="20"/>
                <w:szCs w:val="20"/>
              </w:rPr>
            </w:pPr>
            <w:r w:rsidRPr="00DC048E">
              <w:rPr>
                <w:rFonts w:asciiTheme="majorHAnsi" w:hAnsiTheme="majorHAnsi" w:cstheme="minorHAnsi"/>
                <w:sz w:val="20"/>
                <w:szCs w:val="20"/>
              </w:rPr>
              <w:t>8</w:t>
            </w:r>
          </w:p>
        </w:tc>
        <w:tc>
          <w:tcPr>
            <w:tcW w:w="838" w:type="pct"/>
            <w:tcBorders>
              <w:top w:val="nil"/>
              <w:left w:val="nil"/>
              <w:bottom w:val="nil"/>
              <w:right w:val="nil"/>
            </w:tcBorders>
            <w:vAlign w:val="center"/>
          </w:tcPr>
          <w:p w14:paraId="05E5E90B" w14:textId="77777777" w:rsidR="00DC048E" w:rsidRPr="00DC048E" w:rsidRDefault="00DC048E" w:rsidP="00DC048E">
            <w:pPr>
              <w:spacing w:line="240" w:lineRule="auto"/>
              <w:jc w:val="right"/>
              <w:rPr>
                <w:rFonts w:asciiTheme="majorHAnsi" w:hAnsiTheme="majorHAnsi" w:cstheme="minorHAnsi"/>
                <w:sz w:val="20"/>
                <w:szCs w:val="20"/>
              </w:rPr>
            </w:pPr>
            <w:r w:rsidRPr="00DC048E">
              <w:rPr>
                <w:rFonts w:asciiTheme="majorHAnsi" w:hAnsiTheme="majorHAnsi" w:cstheme="minorHAnsi"/>
                <w:sz w:val="20"/>
                <w:szCs w:val="20"/>
              </w:rPr>
              <w:t>1,117</w:t>
            </w:r>
          </w:p>
        </w:tc>
      </w:tr>
      <w:tr w:rsidR="00DC048E" w:rsidRPr="00DC048E" w14:paraId="31FAC0EC" w14:textId="77777777" w:rsidTr="00854A79">
        <w:trPr>
          <w:trHeight w:val="300"/>
        </w:trPr>
        <w:tc>
          <w:tcPr>
            <w:tcW w:w="1650" w:type="pct"/>
            <w:tcBorders>
              <w:top w:val="nil"/>
              <w:left w:val="nil"/>
              <w:bottom w:val="nil"/>
              <w:right w:val="nil"/>
            </w:tcBorders>
            <w:shd w:val="clear" w:color="auto" w:fill="auto"/>
            <w:noWrap/>
            <w:vAlign w:val="center"/>
            <w:hideMark/>
          </w:tcPr>
          <w:p w14:paraId="4883FD91" w14:textId="77777777" w:rsidR="00DC048E" w:rsidRPr="00DC048E" w:rsidRDefault="00DC048E" w:rsidP="00DC048E">
            <w:pPr>
              <w:spacing w:line="240" w:lineRule="auto"/>
              <w:rPr>
                <w:rFonts w:asciiTheme="majorHAnsi" w:hAnsiTheme="majorHAnsi" w:cstheme="minorHAnsi"/>
                <w:color w:val="141414"/>
                <w:sz w:val="20"/>
                <w:szCs w:val="20"/>
              </w:rPr>
            </w:pPr>
            <w:r w:rsidRPr="00DC048E">
              <w:rPr>
                <w:rFonts w:asciiTheme="majorHAnsi" w:hAnsiTheme="majorHAnsi" w:cstheme="minorHAnsi"/>
                <w:color w:val="141414"/>
                <w:sz w:val="20"/>
                <w:szCs w:val="20"/>
              </w:rPr>
              <w:t>Highland mixed</w:t>
            </w:r>
          </w:p>
        </w:tc>
        <w:tc>
          <w:tcPr>
            <w:tcW w:w="837" w:type="pct"/>
            <w:tcBorders>
              <w:top w:val="nil"/>
              <w:left w:val="nil"/>
              <w:bottom w:val="nil"/>
              <w:right w:val="nil"/>
            </w:tcBorders>
            <w:shd w:val="clear" w:color="auto" w:fill="auto"/>
            <w:noWrap/>
            <w:vAlign w:val="center"/>
            <w:hideMark/>
          </w:tcPr>
          <w:p w14:paraId="0AA37128" w14:textId="7777777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25%</w:t>
            </w:r>
          </w:p>
        </w:tc>
        <w:tc>
          <w:tcPr>
            <w:tcW w:w="838" w:type="pct"/>
            <w:tcBorders>
              <w:top w:val="nil"/>
              <w:left w:val="nil"/>
              <w:bottom w:val="nil"/>
              <w:right w:val="nil"/>
            </w:tcBorders>
            <w:shd w:val="clear" w:color="auto" w:fill="auto"/>
            <w:noWrap/>
            <w:vAlign w:val="center"/>
            <w:hideMark/>
          </w:tcPr>
          <w:p w14:paraId="3B38B7F7" w14:textId="7777777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61%</w:t>
            </w:r>
          </w:p>
        </w:tc>
        <w:tc>
          <w:tcPr>
            <w:tcW w:w="837" w:type="pct"/>
            <w:tcBorders>
              <w:top w:val="nil"/>
              <w:left w:val="nil"/>
              <w:bottom w:val="nil"/>
              <w:right w:val="nil"/>
            </w:tcBorders>
            <w:vAlign w:val="center"/>
          </w:tcPr>
          <w:p w14:paraId="70B2F8A4" w14:textId="77777777" w:rsidR="00DC048E" w:rsidRPr="00DC048E" w:rsidRDefault="00DC048E" w:rsidP="00DC048E">
            <w:pPr>
              <w:spacing w:line="240" w:lineRule="auto"/>
              <w:jc w:val="right"/>
              <w:rPr>
                <w:rFonts w:asciiTheme="majorHAnsi" w:hAnsiTheme="majorHAnsi" w:cstheme="minorHAnsi"/>
                <w:sz w:val="20"/>
                <w:szCs w:val="20"/>
              </w:rPr>
            </w:pPr>
            <w:r w:rsidRPr="00DC048E">
              <w:rPr>
                <w:rFonts w:asciiTheme="majorHAnsi" w:hAnsiTheme="majorHAnsi" w:cstheme="minorHAnsi"/>
                <w:sz w:val="20"/>
                <w:szCs w:val="20"/>
              </w:rPr>
              <w:t>6</w:t>
            </w:r>
          </w:p>
        </w:tc>
        <w:tc>
          <w:tcPr>
            <w:tcW w:w="838" w:type="pct"/>
            <w:tcBorders>
              <w:top w:val="nil"/>
              <w:left w:val="nil"/>
              <w:bottom w:val="nil"/>
              <w:right w:val="nil"/>
            </w:tcBorders>
            <w:vAlign w:val="center"/>
          </w:tcPr>
          <w:p w14:paraId="1CF9B0A7" w14:textId="77777777" w:rsidR="00DC048E" w:rsidRPr="00DC048E" w:rsidRDefault="00DC048E" w:rsidP="00DC048E">
            <w:pPr>
              <w:spacing w:line="240" w:lineRule="auto"/>
              <w:jc w:val="right"/>
              <w:rPr>
                <w:rFonts w:asciiTheme="majorHAnsi" w:hAnsiTheme="majorHAnsi" w:cstheme="minorHAnsi"/>
                <w:sz w:val="20"/>
                <w:szCs w:val="20"/>
              </w:rPr>
            </w:pPr>
            <w:r w:rsidRPr="00DC048E">
              <w:rPr>
                <w:rFonts w:asciiTheme="majorHAnsi" w:hAnsiTheme="majorHAnsi" w:cstheme="minorHAnsi"/>
                <w:sz w:val="20"/>
                <w:szCs w:val="20"/>
              </w:rPr>
              <w:t>1,003</w:t>
            </w:r>
          </w:p>
        </w:tc>
      </w:tr>
      <w:tr w:rsidR="00DC048E" w:rsidRPr="00DC048E" w14:paraId="264441B3" w14:textId="77777777" w:rsidTr="00854A79">
        <w:trPr>
          <w:trHeight w:val="300"/>
        </w:trPr>
        <w:tc>
          <w:tcPr>
            <w:tcW w:w="1650" w:type="pct"/>
            <w:tcBorders>
              <w:top w:val="nil"/>
              <w:left w:val="nil"/>
              <w:right w:val="nil"/>
            </w:tcBorders>
            <w:shd w:val="clear" w:color="auto" w:fill="auto"/>
            <w:noWrap/>
            <w:vAlign w:val="center"/>
            <w:hideMark/>
          </w:tcPr>
          <w:p w14:paraId="7BC7F7CB" w14:textId="77777777" w:rsidR="00DC048E" w:rsidRPr="00DC048E" w:rsidRDefault="00DC048E" w:rsidP="00DC048E">
            <w:pPr>
              <w:spacing w:line="240" w:lineRule="auto"/>
              <w:rPr>
                <w:rFonts w:asciiTheme="majorHAnsi" w:hAnsiTheme="majorHAnsi" w:cstheme="minorHAnsi"/>
                <w:color w:val="141414"/>
                <w:sz w:val="20"/>
                <w:szCs w:val="20"/>
              </w:rPr>
            </w:pPr>
            <w:r w:rsidRPr="00DC048E">
              <w:rPr>
                <w:rFonts w:asciiTheme="majorHAnsi" w:hAnsiTheme="majorHAnsi" w:cstheme="minorHAnsi"/>
                <w:color w:val="141414"/>
                <w:sz w:val="20"/>
                <w:szCs w:val="20"/>
              </w:rPr>
              <w:t>Cereal-root crop mix</w:t>
            </w:r>
          </w:p>
        </w:tc>
        <w:tc>
          <w:tcPr>
            <w:tcW w:w="837" w:type="pct"/>
            <w:tcBorders>
              <w:top w:val="nil"/>
              <w:left w:val="nil"/>
              <w:right w:val="nil"/>
            </w:tcBorders>
            <w:shd w:val="clear" w:color="auto" w:fill="auto"/>
            <w:noWrap/>
            <w:vAlign w:val="center"/>
            <w:hideMark/>
          </w:tcPr>
          <w:p w14:paraId="417A33B0" w14:textId="7777777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3%</w:t>
            </w:r>
          </w:p>
        </w:tc>
        <w:tc>
          <w:tcPr>
            <w:tcW w:w="838" w:type="pct"/>
            <w:tcBorders>
              <w:top w:val="nil"/>
              <w:left w:val="nil"/>
              <w:right w:val="nil"/>
            </w:tcBorders>
            <w:shd w:val="clear" w:color="auto" w:fill="auto"/>
            <w:noWrap/>
            <w:vAlign w:val="center"/>
            <w:hideMark/>
          </w:tcPr>
          <w:p w14:paraId="081DB40B" w14:textId="7777777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2%</w:t>
            </w:r>
          </w:p>
        </w:tc>
        <w:tc>
          <w:tcPr>
            <w:tcW w:w="837" w:type="pct"/>
            <w:tcBorders>
              <w:top w:val="nil"/>
              <w:left w:val="nil"/>
              <w:right w:val="nil"/>
            </w:tcBorders>
            <w:vAlign w:val="center"/>
          </w:tcPr>
          <w:p w14:paraId="76C29D4D" w14:textId="77777777" w:rsidR="00DC048E" w:rsidRPr="00DC048E" w:rsidRDefault="00DC048E" w:rsidP="00DC048E">
            <w:pPr>
              <w:spacing w:line="240" w:lineRule="auto"/>
              <w:jc w:val="right"/>
              <w:rPr>
                <w:rFonts w:asciiTheme="majorHAnsi" w:hAnsiTheme="majorHAnsi" w:cstheme="minorHAnsi"/>
                <w:sz w:val="20"/>
                <w:szCs w:val="20"/>
              </w:rPr>
            </w:pPr>
            <w:r w:rsidRPr="00DC048E">
              <w:rPr>
                <w:rFonts w:asciiTheme="majorHAnsi" w:hAnsiTheme="majorHAnsi" w:cstheme="minorHAnsi"/>
                <w:sz w:val="20"/>
                <w:szCs w:val="20"/>
              </w:rPr>
              <w:t>7</w:t>
            </w:r>
          </w:p>
        </w:tc>
        <w:tc>
          <w:tcPr>
            <w:tcW w:w="838" w:type="pct"/>
            <w:tcBorders>
              <w:top w:val="nil"/>
              <w:left w:val="nil"/>
              <w:right w:val="nil"/>
            </w:tcBorders>
            <w:vAlign w:val="center"/>
          </w:tcPr>
          <w:p w14:paraId="23198D08" w14:textId="77777777" w:rsidR="00DC048E" w:rsidRPr="00DC048E" w:rsidRDefault="00DC048E" w:rsidP="00DC048E">
            <w:pPr>
              <w:spacing w:line="240" w:lineRule="auto"/>
              <w:jc w:val="right"/>
              <w:rPr>
                <w:rFonts w:asciiTheme="majorHAnsi" w:hAnsiTheme="majorHAnsi" w:cstheme="minorHAnsi"/>
                <w:sz w:val="20"/>
                <w:szCs w:val="20"/>
              </w:rPr>
            </w:pPr>
            <w:r w:rsidRPr="00DC048E">
              <w:rPr>
                <w:rFonts w:asciiTheme="majorHAnsi" w:hAnsiTheme="majorHAnsi" w:cstheme="minorHAnsi"/>
                <w:sz w:val="20"/>
                <w:szCs w:val="20"/>
              </w:rPr>
              <w:t>965</w:t>
            </w:r>
          </w:p>
        </w:tc>
      </w:tr>
      <w:tr w:rsidR="00DC048E" w:rsidRPr="00DC048E" w14:paraId="2BF5A944" w14:textId="77777777" w:rsidTr="00854A79">
        <w:trPr>
          <w:trHeight w:val="300"/>
        </w:trPr>
        <w:tc>
          <w:tcPr>
            <w:tcW w:w="1650" w:type="pct"/>
            <w:tcBorders>
              <w:top w:val="nil"/>
              <w:left w:val="nil"/>
              <w:right w:val="nil"/>
            </w:tcBorders>
            <w:shd w:val="clear" w:color="auto" w:fill="auto"/>
            <w:noWrap/>
            <w:vAlign w:val="center"/>
            <w:hideMark/>
          </w:tcPr>
          <w:p w14:paraId="2399490B" w14:textId="77777777" w:rsidR="00DC048E" w:rsidRPr="00DC048E" w:rsidRDefault="00DC048E" w:rsidP="00DC048E">
            <w:pPr>
              <w:spacing w:line="240" w:lineRule="auto"/>
              <w:rPr>
                <w:rFonts w:asciiTheme="majorHAnsi" w:hAnsiTheme="majorHAnsi" w:cstheme="minorHAnsi"/>
                <w:color w:val="141414"/>
                <w:sz w:val="20"/>
                <w:szCs w:val="20"/>
              </w:rPr>
            </w:pPr>
            <w:r w:rsidRPr="00DC048E">
              <w:rPr>
                <w:rFonts w:asciiTheme="majorHAnsi" w:hAnsiTheme="majorHAnsi" w:cstheme="minorHAnsi"/>
                <w:color w:val="141414"/>
                <w:sz w:val="20"/>
                <w:szCs w:val="20"/>
              </w:rPr>
              <w:t>Maize mixed</w:t>
            </w:r>
          </w:p>
        </w:tc>
        <w:tc>
          <w:tcPr>
            <w:tcW w:w="837" w:type="pct"/>
            <w:tcBorders>
              <w:top w:val="nil"/>
              <w:left w:val="nil"/>
              <w:right w:val="nil"/>
            </w:tcBorders>
            <w:shd w:val="clear" w:color="auto" w:fill="auto"/>
            <w:noWrap/>
            <w:vAlign w:val="center"/>
            <w:hideMark/>
          </w:tcPr>
          <w:p w14:paraId="4A93FCBE" w14:textId="7777777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17%</w:t>
            </w:r>
          </w:p>
        </w:tc>
        <w:tc>
          <w:tcPr>
            <w:tcW w:w="838" w:type="pct"/>
            <w:tcBorders>
              <w:top w:val="nil"/>
              <w:left w:val="nil"/>
              <w:right w:val="nil"/>
            </w:tcBorders>
            <w:shd w:val="clear" w:color="auto" w:fill="auto"/>
            <w:noWrap/>
            <w:vAlign w:val="center"/>
            <w:hideMark/>
          </w:tcPr>
          <w:p w14:paraId="2A53E562" w14:textId="7777777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13%</w:t>
            </w:r>
          </w:p>
        </w:tc>
        <w:tc>
          <w:tcPr>
            <w:tcW w:w="837" w:type="pct"/>
            <w:tcBorders>
              <w:top w:val="nil"/>
              <w:left w:val="nil"/>
              <w:right w:val="nil"/>
            </w:tcBorders>
            <w:vAlign w:val="center"/>
          </w:tcPr>
          <w:p w14:paraId="30415D3A" w14:textId="77777777" w:rsidR="00DC048E" w:rsidRPr="00DC048E" w:rsidRDefault="00DC048E" w:rsidP="00DC048E">
            <w:pPr>
              <w:spacing w:line="240" w:lineRule="auto"/>
              <w:jc w:val="right"/>
              <w:rPr>
                <w:rFonts w:asciiTheme="majorHAnsi" w:hAnsiTheme="majorHAnsi" w:cstheme="minorHAnsi"/>
                <w:sz w:val="20"/>
                <w:szCs w:val="20"/>
              </w:rPr>
            </w:pPr>
            <w:r w:rsidRPr="00DC048E">
              <w:rPr>
                <w:rFonts w:asciiTheme="majorHAnsi" w:hAnsiTheme="majorHAnsi" w:cstheme="minorHAnsi"/>
                <w:sz w:val="20"/>
                <w:szCs w:val="20"/>
              </w:rPr>
              <w:t>8</w:t>
            </w:r>
          </w:p>
        </w:tc>
        <w:tc>
          <w:tcPr>
            <w:tcW w:w="838" w:type="pct"/>
            <w:tcBorders>
              <w:top w:val="nil"/>
              <w:left w:val="nil"/>
              <w:right w:val="nil"/>
            </w:tcBorders>
            <w:vAlign w:val="center"/>
          </w:tcPr>
          <w:p w14:paraId="56A25076" w14:textId="77777777" w:rsidR="00DC048E" w:rsidRPr="00DC048E" w:rsidRDefault="00DC048E" w:rsidP="00DC048E">
            <w:pPr>
              <w:spacing w:line="240" w:lineRule="auto"/>
              <w:jc w:val="right"/>
              <w:rPr>
                <w:rFonts w:asciiTheme="majorHAnsi" w:hAnsiTheme="majorHAnsi" w:cstheme="minorHAnsi"/>
                <w:sz w:val="20"/>
                <w:szCs w:val="20"/>
              </w:rPr>
            </w:pPr>
            <w:r w:rsidRPr="00DC048E">
              <w:rPr>
                <w:rFonts w:asciiTheme="majorHAnsi" w:hAnsiTheme="majorHAnsi" w:cstheme="minorHAnsi"/>
                <w:sz w:val="20"/>
                <w:szCs w:val="20"/>
              </w:rPr>
              <w:t>859</w:t>
            </w:r>
          </w:p>
        </w:tc>
      </w:tr>
      <w:tr w:rsidR="00DC048E" w:rsidRPr="00DC048E" w14:paraId="54483253" w14:textId="77777777" w:rsidTr="00854A79">
        <w:trPr>
          <w:trHeight w:val="300"/>
        </w:trPr>
        <w:tc>
          <w:tcPr>
            <w:tcW w:w="1650" w:type="pct"/>
            <w:tcBorders>
              <w:left w:val="nil"/>
              <w:bottom w:val="nil"/>
              <w:right w:val="nil"/>
            </w:tcBorders>
            <w:shd w:val="clear" w:color="auto" w:fill="auto"/>
            <w:noWrap/>
            <w:vAlign w:val="center"/>
            <w:hideMark/>
          </w:tcPr>
          <w:p w14:paraId="0A6B6CD9" w14:textId="77777777" w:rsidR="00DC048E" w:rsidRPr="00DC048E" w:rsidRDefault="00DC048E" w:rsidP="00DC048E">
            <w:pPr>
              <w:spacing w:line="240" w:lineRule="auto"/>
              <w:rPr>
                <w:rFonts w:asciiTheme="majorHAnsi" w:hAnsiTheme="majorHAnsi" w:cstheme="minorHAnsi"/>
                <w:color w:val="141414"/>
                <w:sz w:val="20"/>
                <w:szCs w:val="20"/>
              </w:rPr>
            </w:pPr>
            <w:r w:rsidRPr="00DC048E">
              <w:rPr>
                <w:rFonts w:asciiTheme="majorHAnsi" w:hAnsiTheme="majorHAnsi" w:cstheme="minorHAnsi"/>
                <w:color w:val="141414"/>
                <w:sz w:val="20"/>
                <w:szCs w:val="20"/>
              </w:rPr>
              <w:t>Agro-pastoral</w:t>
            </w:r>
          </w:p>
        </w:tc>
        <w:tc>
          <w:tcPr>
            <w:tcW w:w="837" w:type="pct"/>
            <w:tcBorders>
              <w:left w:val="nil"/>
              <w:bottom w:val="nil"/>
              <w:right w:val="nil"/>
            </w:tcBorders>
            <w:shd w:val="clear" w:color="auto" w:fill="auto"/>
            <w:noWrap/>
            <w:vAlign w:val="center"/>
            <w:hideMark/>
          </w:tcPr>
          <w:p w14:paraId="563B7DD3" w14:textId="7777777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15%</w:t>
            </w:r>
          </w:p>
        </w:tc>
        <w:tc>
          <w:tcPr>
            <w:tcW w:w="838" w:type="pct"/>
            <w:tcBorders>
              <w:left w:val="nil"/>
              <w:bottom w:val="nil"/>
              <w:right w:val="nil"/>
            </w:tcBorders>
            <w:shd w:val="clear" w:color="auto" w:fill="auto"/>
            <w:noWrap/>
            <w:vAlign w:val="center"/>
            <w:hideMark/>
          </w:tcPr>
          <w:p w14:paraId="4356DBF2" w14:textId="7777777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8%</w:t>
            </w:r>
          </w:p>
        </w:tc>
        <w:tc>
          <w:tcPr>
            <w:tcW w:w="837" w:type="pct"/>
            <w:tcBorders>
              <w:left w:val="nil"/>
              <w:bottom w:val="nil"/>
              <w:right w:val="nil"/>
            </w:tcBorders>
            <w:vAlign w:val="center"/>
          </w:tcPr>
          <w:p w14:paraId="6340B721" w14:textId="77777777" w:rsidR="00DC048E" w:rsidRPr="00DC048E" w:rsidRDefault="00DC048E" w:rsidP="00DC048E">
            <w:pPr>
              <w:spacing w:line="240" w:lineRule="auto"/>
              <w:jc w:val="right"/>
              <w:rPr>
                <w:rFonts w:asciiTheme="majorHAnsi" w:hAnsiTheme="majorHAnsi" w:cstheme="minorHAnsi"/>
                <w:sz w:val="20"/>
                <w:szCs w:val="20"/>
              </w:rPr>
            </w:pPr>
            <w:r w:rsidRPr="00DC048E">
              <w:rPr>
                <w:rFonts w:asciiTheme="majorHAnsi" w:hAnsiTheme="majorHAnsi" w:cstheme="minorHAnsi"/>
                <w:sz w:val="20"/>
                <w:szCs w:val="20"/>
              </w:rPr>
              <w:t>6</w:t>
            </w:r>
          </w:p>
        </w:tc>
        <w:tc>
          <w:tcPr>
            <w:tcW w:w="838" w:type="pct"/>
            <w:tcBorders>
              <w:left w:val="nil"/>
              <w:bottom w:val="nil"/>
              <w:right w:val="nil"/>
            </w:tcBorders>
            <w:vAlign w:val="center"/>
          </w:tcPr>
          <w:p w14:paraId="44BE5178" w14:textId="77777777" w:rsidR="00DC048E" w:rsidRPr="00DC048E" w:rsidRDefault="00DC048E" w:rsidP="00DC048E">
            <w:pPr>
              <w:spacing w:line="240" w:lineRule="auto"/>
              <w:jc w:val="right"/>
              <w:rPr>
                <w:rFonts w:asciiTheme="majorHAnsi" w:hAnsiTheme="majorHAnsi" w:cstheme="minorHAnsi"/>
                <w:sz w:val="20"/>
                <w:szCs w:val="20"/>
              </w:rPr>
            </w:pPr>
            <w:r w:rsidRPr="00DC048E">
              <w:rPr>
                <w:rFonts w:asciiTheme="majorHAnsi" w:hAnsiTheme="majorHAnsi" w:cstheme="minorHAnsi"/>
                <w:sz w:val="20"/>
                <w:szCs w:val="20"/>
              </w:rPr>
              <w:t>2,995</w:t>
            </w:r>
          </w:p>
        </w:tc>
      </w:tr>
      <w:tr w:rsidR="00DC048E" w:rsidRPr="00DC048E" w14:paraId="42D4B5E1" w14:textId="77777777" w:rsidTr="00854A79">
        <w:trPr>
          <w:trHeight w:val="300"/>
        </w:trPr>
        <w:tc>
          <w:tcPr>
            <w:tcW w:w="1650" w:type="pct"/>
            <w:tcBorders>
              <w:top w:val="nil"/>
              <w:left w:val="nil"/>
              <w:bottom w:val="nil"/>
              <w:right w:val="nil"/>
            </w:tcBorders>
            <w:shd w:val="clear" w:color="auto" w:fill="auto"/>
            <w:noWrap/>
            <w:vAlign w:val="center"/>
            <w:hideMark/>
          </w:tcPr>
          <w:p w14:paraId="70BF69CC" w14:textId="77777777" w:rsidR="00DC048E" w:rsidRPr="00DC048E" w:rsidRDefault="00DC048E" w:rsidP="00DC048E">
            <w:pPr>
              <w:spacing w:line="240" w:lineRule="auto"/>
              <w:rPr>
                <w:rFonts w:asciiTheme="majorHAnsi" w:hAnsiTheme="majorHAnsi" w:cstheme="minorHAnsi"/>
                <w:color w:val="141414"/>
                <w:sz w:val="20"/>
                <w:szCs w:val="20"/>
              </w:rPr>
            </w:pPr>
            <w:r w:rsidRPr="00DC048E">
              <w:rPr>
                <w:rFonts w:asciiTheme="majorHAnsi" w:hAnsiTheme="majorHAnsi" w:cstheme="minorHAnsi"/>
                <w:color w:val="141414"/>
                <w:sz w:val="20"/>
                <w:szCs w:val="20"/>
              </w:rPr>
              <w:t>Pastoral</w:t>
            </w:r>
          </w:p>
        </w:tc>
        <w:tc>
          <w:tcPr>
            <w:tcW w:w="837" w:type="pct"/>
            <w:tcBorders>
              <w:top w:val="nil"/>
              <w:left w:val="nil"/>
              <w:bottom w:val="nil"/>
              <w:right w:val="nil"/>
            </w:tcBorders>
            <w:shd w:val="clear" w:color="auto" w:fill="auto"/>
            <w:noWrap/>
            <w:vAlign w:val="center"/>
            <w:hideMark/>
          </w:tcPr>
          <w:p w14:paraId="7A4ABA88" w14:textId="7777777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32%</w:t>
            </w:r>
          </w:p>
        </w:tc>
        <w:tc>
          <w:tcPr>
            <w:tcW w:w="838" w:type="pct"/>
            <w:tcBorders>
              <w:top w:val="nil"/>
              <w:left w:val="nil"/>
              <w:bottom w:val="nil"/>
              <w:right w:val="nil"/>
            </w:tcBorders>
            <w:shd w:val="clear" w:color="auto" w:fill="auto"/>
            <w:noWrap/>
            <w:vAlign w:val="center"/>
            <w:hideMark/>
          </w:tcPr>
          <w:p w14:paraId="1FE2E453" w14:textId="7777777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0%</w:t>
            </w:r>
          </w:p>
        </w:tc>
        <w:tc>
          <w:tcPr>
            <w:tcW w:w="837" w:type="pct"/>
            <w:tcBorders>
              <w:top w:val="nil"/>
              <w:left w:val="nil"/>
              <w:bottom w:val="nil"/>
              <w:right w:val="nil"/>
            </w:tcBorders>
            <w:vAlign w:val="center"/>
          </w:tcPr>
          <w:p w14:paraId="1541A5FD" w14:textId="77777777" w:rsidR="00DC048E" w:rsidRPr="00DC048E" w:rsidRDefault="00DC048E" w:rsidP="00DC048E">
            <w:pPr>
              <w:spacing w:line="240" w:lineRule="auto"/>
              <w:jc w:val="right"/>
              <w:rPr>
                <w:rFonts w:asciiTheme="majorHAnsi" w:hAnsiTheme="majorHAnsi" w:cstheme="minorHAnsi"/>
                <w:sz w:val="20"/>
                <w:szCs w:val="20"/>
              </w:rPr>
            </w:pPr>
            <w:r w:rsidRPr="00DC048E">
              <w:rPr>
                <w:rFonts w:asciiTheme="majorHAnsi" w:hAnsiTheme="majorHAnsi" w:cstheme="minorHAnsi"/>
                <w:sz w:val="20"/>
                <w:szCs w:val="20"/>
              </w:rPr>
              <w:t>9</w:t>
            </w:r>
          </w:p>
        </w:tc>
        <w:tc>
          <w:tcPr>
            <w:tcW w:w="838" w:type="pct"/>
            <w:tcBorders>
              <w:top w:val="nil"/>
              <w:left w:val="nil"/>
              <w:bottom w:val="nil"/>
              <w:right w:val="nil"/>
            </w:tcBorders>
            <w:vAlign w:val="center"/>
          </w:tcPr>
          <w:p w14:paraId="128992E2" w14:textId="77777777" w:rsidR="00DC048E" w:rsidRPr="00DC048E" w:rsidRDefault="00DC048E" w:rsidP="00DC048E">
            <w:pPr>
              <w:spacing w:line="240" w:lineRule="auto"/>
              <w:jc w:val="right"/>
              <w:rPr>
                <w:rFonts w:asciiTheme="majorHAnsi" w:hAnsiTheme="majorHAnsi" w:cstheme="minorHAnsi"/>
                <w:sz w:val="20"/>
                <w:szCs w:val="20"/>
              </w:rPr>
            </w:pPr>
            <w:r w:rsidRPr="00DC048E">
              <w:rPr>
                <w:rFonts w:asciiTheme="majorHAnsi" w:hAnsiTheme="majorHAnsi" w:cstheme="minorHAnsi"/>
                <w:sz w:val="20"/>
                <w:szCs w:val="20"/>
              </w:rPr>
              <w:t>715</w:t>
            </w:r>
          </w:p>
        </w:tc>
      </w:tr>
      <w:tr w:rsidR="00DC048E" w:rsidRPr="00DC048E" w14:paraId="49A15B2E" w14:textId="77777777" w:rsidTr="00854A79">
        <w:trPr>
          <w:trHeight w:val="300"/>
        </w:trPr>
        <w:tc>
          <w:tcPr>
            <w:tcW w:w="1650" w:type="pct"/>
            <w:tcBorders>
              <w:top w:val="nil"/>
              <w:left w:val="nil"/>
              <w:right w:val="nil"/>
            </w:tcBorders>
            <w:shd w:val="clear" w:color="auto" w:fill="F2F2F2" w:themeFill="background1" w:themeFillShade="F2"/>
            <w:noWrap/>
            <w:vAlign w:val="center"/>
            <w:hideMark/>
          </w:tcPr>
          <w:p w14:paraId="7552410B" w14:textId="77777777" w:rsidR="00DC048E" w:rsidRPr="00DC048E" w:rsidRDefault="00DC048E" w:rsidP="00DC048E">
            <w:pPr>
              <w:spacing w:line="240" w:lineRule="auto"/>
              <w:rPr>
                <w:rFonts w:asciiTheme="majorHAnsi" w:hAnsiTheme="majorHAnsi" w:cstheme="minorHAnsi"/>
                <w:color w:val="141414"/>
                <w:sz w:val="20"/>
                <w:szCs w:val="20"/>
              </w:rPr>
            </w:pPr>
            <w:r w:rsidRPr="00DC048E">
              <w:rPr>
                <w:rFonts w:asciiTheme="majorHAnsi" w:hAnsiTheme="majorHAnsi" w:cstheme="minorHAnsi"/>
                <w:color w:val="141414"/>
                <w:sz w:val="20"/>
                <w:szCs w:val="20"/>
              </w:rPr>
              <w:t>Arid pastoral-oases</w:t>
            </w:r>
          </w:p>
        </w:tc>
        <w:tc>
          <w:tcPr>
            <w:tcW w:w="837" w:type="pct"/>
            <w:tcBorders>
              <w:top w:val="nil"/>
              <w:left w:val="nil"/>
              <w:right w:val="nil"/>
            </w:tcBorders>
            <w:shd w:val="clear" w:color="auto" w:fill="F2F2F2" w:themeFill="background1" w:themeFillShade="F2"/>
            <w:noWrap/>
            <w:vAlign w:val="center"/>
            <w:hideMark/>
          </w:tcPr>
          <w:p w14:paraId="6F9627B2" w14:textId="7777777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1%</w:t>
            </w:r>
          </w:p>
        </w:tc>
        <w:tc>
          <w:tcPr>
            <w:tcW w:w="838" w:type="pct"/>
            <w:tcBorders>
              <w:top w:val="nil"/>
              <w:left w:val="nil"/>
              <w:right w:val="nil"/>
            </w:tcBorders>
            <w:shd w:val="clear" w:color="auto" w:fill="F2F2F2" w:themeFill="background1" w:themeFillShade="F2"/>
            <w:noWrap/>
            <w:vAlign w:val="center"/>
            <w:hideMark/>
          </w:tcPr>
          <w:p w14:paraId="6E7DDCA9" w14:textId="7777777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0%</w:t>
            </w:r>
          </w:p>
        </w:tc>
        <w:tc>
          <w:tcPr>
            <w:tcW w:w="837" w:type="pct"/>
            <w:tcBorders>
              <w:top w:val="nil"/>
              <w:left w:val="nil"/>
              <w:right w:val="nil"/>
            </w:tcBorders>
            <w:shd w:val="clear" w:color="auto" w:fill="F2F2F2" w:themeFill="background1" w:themeFillShade="F2"/>
            <w:vAlign w:val="center"/>
          </w:tcPr>
          <w:p w14:paraId="4B774E98" w14:textId="77777777" w:rsidR="00DC048E" w:rsidRPr="00DC048E" w:rsidRDefault="00DC048E" w:rsidP="00DC048E">
            <w:pPr>
              <w:spacing w:line="240" w:lineRule="auto"/>
              <w:jc w:val="right"/>
              <w:rPr>
                <w:rFonts w:asciiTheme="majorHAnsi" w:hAnsiTheme="majorHAnsi" w:cstheme="minorHAnsi"/>
                <w:sz w:val="20"/>
                <w:szCs w:val="20"/>
              </w:rPr>
            </w:pPr>
            <w:r w:rsidRPr="00DC048E">
              <w:rPr>
                <w:rFonts w:asciiTheme="majorHAnsi" w:hAnsiTheme="majorHAnsi" w:cstheme="minorHAnsi"/>
                <w:sz w:val="20"/>
                <w:szCs w:val="20"/>
              </w:rPr>
              <w:t>6</w:t>
            </w:r>
          </w:p>
        </w:tc>
        <w:tc>
          <w:tcPr>
            <w:tcW w:w="838" w:type="pct"/>
            <w:tcBorders>
              <w:top w:val="nil"/>
              <w:left w:val="nil"/>
              <w:right w:val="nil"/>
            </w:tcBorders>
            <w:shd w:val="clear" w:color="auto" w:fill="F2F2F2" w:themeFill="background1" w:themeFillShade="F2"/>
            <w:vAlign w:val="center"/>
          </w:tcPr>
          <w:p w14:paraId="3B0F00E0" w14:textId="77777777" w:rsidR="00DC048E" w:rsidRPr="00DC048E" w:rsidRDefault="00DC048E" w:rsidP="00DC048E">
            <w:pPr>
              <w:spacing w:line="240" w:lineRule="auto"/>
              <w:jc w:val="right"/>
              <w:rPr>
                <w:rFonts w:asciiTheme="majorHAnsi" w:hAnsiTheme="majorHAnsi" w:cstheme="minorHAnsi"/>
                <w:sz w:val="20"/>
                <w:szCs w:val="20"/>
              </w:rPr>
            </w:pPr>
            <w:r w:rsidRPr="00DC048E">
              <w:rPr>
                <w:rFonts w:asciiTheme="majorHAnsi" w:hAnsiTheme="majorHAnsi" w:cstheme="minorHAnsi"/>
                <w:sz w:val="20"/>
                <w:szCs w:val="20"/>
              </w:rPr>
              <w:t>n/a</w:t>
            </w:r>
          </w:p>
        </w:tc>
      </w:tr>
      <w:tr w:rsidR="00DC048E" w:rsidRPr="00DC048E" w14:paraId="437868CB" w14:textId="77777777" w:rsidTr="00854A79">
        <w:trPr>
          <w:trHeight w:val="300"/>
        </w:trPr>
        <w:tc>
          <w:tcPr>
            <w:tcW w:w="1650" w:type="pct"/>
            <w:tcBorders>
              <w:top w:val="nil"/>
              <w:left w:val="nil"/>
              <w:bottom w:val="single" w:sz="4" w:space="0" w:color="auto"/>
              <w:right w:val="nil"/>
            </w:tcBorders>
            <w:shd w:val="clear" w:color="auto" w:fill="F2F2F2" w:themeFill="background1" w:themeFillShade="F2"/>
            <w:noWrap/>
            <w:vAlign w:val="center"/>
            <w:hideMark/>
          </w:tcPr>
          <w:p w14:paraId="4E33CA54" w14:textId="77777777" w:rsidR="00DC048E" w:rsidRPr="00DC048E" w:rsidRDefault="00DC048E" w:rsidP="00DC048E">
            <w:pPr>
              <w:spacing w:line="240" w:lineRule="auto"/>
              <w:rPr>
                <w:rFonts w:asciiTheme="majorHAnsi" w:hAnsiTheme="majorHAnsi" w:cstheme="minorHAnsi"/>
                <w:color w:val="141414"/>
                <w:sz w:val="20"/>
                <w:szCs w:val="20"/>
              </w:rPr>
            </w:pPr>
            <w:r w:rsidRPr="00DC048E">
              <w:rPr>
                <w:rFonts w:asciiTheme="majorHAnsi" w:hAnsiTheme="majorHAnsi" w:cstheme="minorHAnsi"/>
                <w:color w:val="141414"/>
                <w:sz w:val="20"/>
                <w:szCs w:val="20"/>
              </w:rPr>
              <w:t>Artisanal fishing</w:t>
            </w:r>
          </w:p>
        </w:tc>
        <w:tc>
          <w:tcPr>
            <w:tcW w:w="837" w:type="pct"/>
            <w:tcBorders>
              <w:top w:val="nil"/>
              <w:left w:val="nil"/>
              <w:bottom w:val="single" w:sz="4" w:space="0" w:color="auto"/>
              <w:right w:val="nil"/>
            </w:tcBorders>
            <w:shd w:val="clear" w:color="auto" w:fill="F2F2F2" w:themeFill="background1" w:themeFillShade="F2"/>
            <w:noWrap/>
            <w:vAlign w:val="center"/>
            <w:hideMark/>
          </w:tcPr>
          <w:p w14:paraId="33E5D175" w14:textId="7777777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0%</w:t>
            </w:r>
          </w:p>
        </w:tc>
        <w:tc>
          <w:tcPr>
            <w:tcW w:w="838" w:type="pct"/>
            <w:tcBorders>
              <w:top w:val="nil"/>
              <w:left w:val="nil"/>
              <w:bottom w:val="single" w:sz="4" w:space="0" w:color="auto"/>
              <w:right w:val="nil"/>
            </w:tcBorders>
            <w:shd w:val="clear" w:color="auto" w:fill="F2F2F2" w:themeFill="background1" w:themeFillShade="F2"/>
            <w:noWrap/>
            <w:vAlign w:val="center"/>
            <w:hideMark/>
          </w:tcPr>
          <w:p w14:paraId="12A14049" w14:textId="77777777" w:rsidR="00DC048E" w:rsidRPr="00DC048E" w:rsidRDefault="00DC048E" w:rsidP="00DC048E">
            <w:pPr>
              <w:spacing w:line="240" w:lineRule="auto"/>
              <w:jc w:val="right"/>
              <w:rPr>
                <w:rFonts w:asciiTheme="majorHAnsi" w:hAnsiTheme="majorHAnsi" w:cstheme="minorHAnsi"/>
                <w:color w:val="141414"/>
                <w:sz w:val="20"/>
                <w:szCs w:val="20"/>
              </w:rPr>
            </w:pPr>
            <w:r w:rsidRPr="00DC048E">
              <w:rPr>
                <w:rFonts w:asciiTheme="majorHAnsi" w:hAnsiTheme="majorHAnsi" w:cstheme="minorHAnsi"/>
                <w:color w:val="141414"/>
                <w:sz w:val="20"/>
                <w:szCs w:val="20"/>
              </w:rPr>
              <w:t>0%</w:t>
            </w:r>
          </w:p>
        </w:tc>
        <w:tc>
          <w:tcPr>
            <w:tcW w:w="837" w:type="pct"/>
            <w:tcBorders>
              <w:top w:val="nil"/>
              <w:left w:val="nil"/>
              <w:bottom w:val="single" w:sz="4" w:space="0" w:color="auto"/>
              <w:right w:val="nil"/>
            </w:tcBorders>
            <w:shd w:val="clear" w:color="auto" w:fill="F2F2F2" w:themeFill="background1" w:themeFillShade="F2"/>
            <w:vAlign w:val="center"/>
          </w:tcPr>
          <w:p w14:paraId="5FA9645F" w14:textId="77777777" w:rsidR="00DC048E" w:rsidRPr="00DC048E" w:rsidRDefault="00DC048E" w:rsidP="00DC048E">
            <w:pPr>
              <w:spacing w:line="240" w:lineRule="auto"/>
              <w:jc w:val="right"/>
              <w:rPr>
                <w:rFonts w:asciiTheme="majorHAnsi" w:hAnsiTheme="majorHAnsi" w:cstheme="minorHAnsi"/>
                <w:sz w:val="20"/>
                <w:szCs w:val="20"/>
              </w:rPr>
            </w:pPr>
            <w:r w:rsidRPr="00DC048E">
              <w:rPr>
                <w:rFonts w:asciiTheme="majorHAnsi" w:hAnsiTheme="majorHAnsi" w:cstheme="minorHAnsi"/>
                <w:sz w:val="20"/>
                <w:szCs w:val="20"/>
              </w:rPr>
              <w:t>2</w:t>
            </w:r>
          </w:p>
        </w:tc>
        <w:tc>
          <w:tcPr>
            <w:tcW w:w="838" w:type="pct"/>
            <w:tcBorders>
              <w:top w:val="nil"/>
              <w:left w:val="nil"/>
              <w:bottom w:val="single" w:sz="4" w:space="0" w:color="auto"/>
              <w:right w:val="nil"/>
            </w:tcBorders>
            <w:shd w:val="clear" w:color="auto" w:fill="F2F2F2" w:themeFill="background1" w:themeFillShade="F2"/>
            <w:vAlign w:val="center"/>
          </w:tcPr>
          <w:p w14:paraId="007C8148" w14:textId="77777777" w:rsidR="00DC048E" w:rsidRPr="00DC048E" w:rsidRDefault="00DC048E" w:rsidP="00DC048E">
            <w:pPr>
              <w:spacing w:line="240" w:lineRule="auto"/>
              <w:jc w:val="right"/>
              <w:rPr>
                <w:rFonts w:asciiTheme="majorHAnsi" w:hAnsiTheme="majorHAnsi" w:cstheme="minorHAnsi"/>
                <w:sz w:val="20"/>
                <w:szCs w:val="20"/>
              </w:rPr>
            </w:pPr>
            <w:r w:rsidRPr="00DC048E">
              <w:rPr>
                <w:rFonts w:asciiTheme="majorHAnsi" w:hAnsiTheme="majorHAnsi" w:cstheme="minorHAnsi"/>
                <w:sz w:val="20"/>
                <w:szCs w:val="20"/>
              </w:rPr>
              <w:t>1,254</w:t>
            </w:r>
          </w:p>
        </w:tc>
      </w:tr>
    </w:tbl>
    <w:p w14:paraId="6BA99EAD" w14:textId="3CD95C20" w:rsidR="00BF408D" w:rsidRDefault="00DC048E" w:rsidP="00DC048E">
      <w:pPr>
        <w:pStyle w:val="Caption"/>
      </w:pPr>
      <w:commentRangeStart w:id="148"/>
      <w:r>
        <w:t xml:space="preserve">Table </w:t>
      </w:r>
      <w:r w:rsidR="00E33075">
        <w:fldChar w:fldCharType="begin"/>
      </w:r>
      <w:r w:rsidR="00E33075">
        <w:instrText xml:space="preserve"> SEQ Table \* ARABIC </w:instrText>
      </w:r>
      <w:r w:rsidR="00E33075">
        <w:fldChar w:fldCharType="separate"/>
      </w:r>
      <w:r w:rsidR="00743371">
        <w:rPr>
          <w:noProof/>
        </w:rPr>
        <w:t>2</w:t>
      </w:r>
      <w:r w:rsidR="00E33075">
        <w:rPr>
          <w:noProof/>
        </w:rPr>
        <w:fldChar w:fldCharType="end"/>
      </w:r>
      <w:r>
        <w:t>:</w:t>
      </w:r>
      <w:r>
        <w:tab/>
        <w:t>Population and Poverty</w:t>
      </w:r>
      <w:r w:rsidR="001E16BB">
        <w:t xml:space="preserve"> Prevalence</w:t>
      </w:r>
      <w:r>
        <w:t xml:space="preserve"> across Farming Systems, Ethiopia</w:t>
      </w:r>
      <w:commentRangeEnd w:id="148"/>
      <w:r w:rsidR="00707FF3">
        <w:rPr>
          <w:rStyle w:val="CommentReference"/>
          <w:rFonts w:asciiTheme="minorHAnsi" w:hAnsiTheme="minorHAnsi"/>
          <w:b w:val="0"/>
          <w:iCs w:val="0"/>
        </w:rPr>
        <w:commentReference w:id="148"/>
      </w:r>
    </w:p>
    <w:tbl>
      <w:tblPr>
        <w:tblW w:w="5000" w:type="pct"/>
        <w:tblLayout w:type="fixed"/>
        <w:tblLook w:val="04A0" w:firstRow="1" w:lastRow="0" w:firstColumn="1" w:lastColumn="0" w:noHBand="0" w:noVBand="1"/>
      </w:tblPr>
      <w:tblGrid>
        <w:gridCol w:w="2810"/>
        <w:gridCol w:w="1902"/>
        <w:gridCol w:w="1902"/>
        <w:gridCol w:w="1902"/>
      </w:tblGrid>
      <w:tr w:rsidR="00DC048E" w:rsidRPr="00DC048E" w14:paraId="630FC6E5" w14:textId="77777777" w:rsidTr="00854A79">
        <w:trPr>
          <w:trHeight w:val="300"/>
        </w:trPr>
        <w:tc>
          <w:tcPr>
            <w:tcW w:w="1649" w:type="pct"/>
            <w:tcBorders>
              <w:top w:val="single" w:sz="4" w:space="0" w:color="auto"/>
              <w:left w:val="nil"/>
              <w:bottom w:val="single" w:sz="4" w:space="0" w:color="auto"/>
              <w:right w:val="nil"/>
            </w:tcBorders>
            <w:shd w:val="clear" w:color="auto" w:fill="auto"/>
            <w:noWrap/>
            <w:vAlign w:val="bottom"/>
            <w:hideMark/>
          </w:tcPr>
          <w:p w14:paraId="44215E3C" w14:textId="77777777" w:rsidR="00DC048E" w:rsidRPr="00DC048E" w:rsidRDefault="00DC048E" w:rsidP="00DC048E">
            <w:pPr>
              <w:spacing w:line="240" w:lineRule="auto"/>
              <w:rPr>
                <w:rFonts w:asciiTheme="majorHAnsi" w:hAnsiTheme="majorHAnsi"/>
                <w:color w:val="141414"/>
                <w:sz w:val="20"/>
                <w:szCs w:val="20"/>
              </w:rPr>
            </w:pPr>
            <w:r w:rsidRPr="00DC048E">
              <w:rPr>
                <w:rFonts w:asciiTheme="majorHAnsi" w:hAnsiTheme="majorHAnsi"/>
                <w:color w:val="141414"/>
                <w:sz w:val="20"/>
                <w:szCs w:val="20"/>
              </w:rPr>
              <w:t>Farming System</w:t>
            </w:r>
          </w:p>
        </w:tc>
        <w:tc>
          <w:tcPr>
            <w:tcW w:w="1117" w:type="pct"/>
            <w:tcBorders>
              <w:top w:val="single" w:sz="4" w:space="0" w:color="auto"/>
              <w:left w:val="nil"/>
              <w:bottom w:val="single" w:sz="4" w:space="0" w:color="auto"/>
              <w:right w:val="nil"/>
            </w:tcBorders>
            <w:shd w:val="clear" w:color="auto" w:fill="auto"/>
            <w:noWrap/>
            <w:vAlign w:val="bottom"/>
            <w:hideMark/>
          </w:tcPr>
          <w:p w14:paraId="04C0319E" w14:textId="4820CA89"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’05 Rural Population</w:t>
            </w:r>
            <w:r>
              <w:rPr>
                <w:rFonts w:asciiTheme="majorHAnsi" w:hAnsiTheme="majorHAnsi"/>
                <w:color w:val="141414"/>
                <w:sz w:val="20"/>
                <w:szCs w:val="20"/>
              </w:rPr>
              <w:t xml:space="preserve"> (share)</w:t>
            </w:r>
          </w:p>
        </w:tc>
        <w:tc>
          <w:tcPr>
            <w:tcW w:w="1117" w:type="pct"/>
            <w:tcBorders>
              <w:top w:val="single" w:sz="4" w:space="0" w:color="auto"/>
              <w:left w:val="nil"/>
              <w:bottom w:val="single" w:sz="4" w:space="0" w:color="auto"/>
              <w:right w:val="nil"/>
            </w:tcBorders>
            <w:shd w:val="clear" w:color="auto" w:fill="auto"/>
            <w:noWrap/>
            <w:vAlign w:val="bottom"/>
            <w:hideMark/>
          </w:tcPr>
          <w:p w14:paraId="5C3C3C8F" w14:textId="2D06C602"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’05 Urban Popul</w:t>
            </w:r>
            <w:r w:rsidRPr="00DC048E">
              <w:rPr>
                <w:rFonts w:asciiTheme="majorHAnsi" w:hAnsiTheme="majorHAnsi"/>
                <w:color w:val="141414"/>
                <w:sz w:val="20"/>
                <w:szCs w:val="20"/>
              </w:rPr>
              <w:t>a</w:t>
            </w:r>
            <w:r w:rsidRPr="00DC048E">
              <w:rPr>
                <w:rFonts w:asciiTheme="majorHAnsi" w:hAnsiTheme="majorHAnsi"/>
                <w:color w:val="141414"/>
                <w:sz w:val="20"/>
                <w:szCs w:val="20"/>
              </w:rPr>
              <w:t>tion</w:t>
            </w:r>
            <w:r>
              <w:rPr>
                <w:rFonts w:asciiTheme="majorHAnsi" w:hAnsiTheme="majorHAnsi"/>
                <w:color w:val="141414"/>
                <w:sz w:val="20"/>
                <w:szCs w:val="20"/>
              </w:rPr>
              <w:t xml:space="preserve"> (share)</w:t>
            </w:r>
          </w:p>
        </w:tc>
        <w:tc>
          <w:tcPr>
            <w:tcW w:w="1117" w:type="pct"/>
            <w:tcBorders>
              <w:top w:val="single" w:sz="4" w:space="0" w:color="auto"/>
              <w:left w:val="nil"/>
              <w:bottom w:val="single" w:sz="4" w:space="0" w:color="auto"/>
              <w:right w:val="nil"/>
            </w:tcBorders>
            <w:shd w:val="clear" w:color="auto" w:fill="auto"/>
            <w:noWrap/>
            <w:vAlign w:val="bottom"/>
            <w:hideMark/>
          </w:tcPr>
          <w:p w14:paraId="0DEC22B4" w14:textId="77E70534"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Rural Poverty</w:t>
            </w:r>
            <w:r>
              <w:rPr>
                <w:rFonts w:asciiTheme="majorHAnsi" w:hAnsiTheme="majorHAnsi"/>
                <w:color w:val="141414"/>
                <w:sz w:val="20"/>
                <w:szCs w:val="20"/>
              </w:rPr>
              <w:t xml:space="preserve"> HCR</w:t>
            </w:r>
            <w:r w:rsidRPr="00DC048E">
              <w:rPr>
                <w:rFonts w:asciiTheme="majorHAnsi" w:hAnsiTheme="majorHAnsi"/>
                <w:color w:val="141414"/>
                <w:sz w:val="20"/>
                <w:szCs w:val="20"/>
              </w:rPr>
              <w:t xml:space="preserve"> ($1.25/day)</w:t>
            </w:r>
          </w:p>
        </w:tc>
      </w:tr>
      <w:tr w:rsidR="00DC048E" w:rsidRPr="00DC048E" w14:paraId="5CBDE358" w14:textId="77777777" w:rsidTr="00854A79">
        <w:trPr>
          <w:trHeight w:val="300"/>
        </w:trPr>
        <w:tc>
          <w:tcPr>
            <w:tcW w:w="1649" w:type="pct"/>
            <w:tcBorders>
              <w:top w:val="nil"/>
              <w:left w:val="nil"/>
              <w:bottom w:val="nil"/>
              <w:right w:val="nil"/>
            </w:tcBorders>
            <w:shd w:val="clear" w:color="auto" w:fill="auto"/>
            <w:noWrap/>
            <w:vAlign w:val="center"/>
            <w:hideMark/>
          </w:tcPr>
          <w:p w14:paraId="6F4E271D" w14:textId="77777777" w:rsidR="00DC048E" w:rsidRPr="00DC048E" w:rsidRDefault="00DC048E" w:rsidP="00DC048E">
            <w:pPr>
              <w:spacing w:line="240" w:lineRule="auto"/>
              <w:rPr>
                <w:rFonts w:asciiTheme="majorHAnsi" w:hAnsiTheme="majorHAnsi"/>
                <w:color w:val="141414"/>
                <w:sz w:val="20"/>
                <w:szCs w:val="20"/>
              </w:rPr>
            </w:pPr>
            <w:r w:rsidRPr="00DC048E">
              <w:rPr>
                <w:rFonts w:asciiTheme="majorHAnsi" w:hAnsiTheme="majorHAnsi"/>
                <w:color w:val="141414"/>
                <w:sz w:val="20"/>
                <w:szCs w:val="20"/>
              </w:rPr>
              <w:t>Highland perennial</w:t>
            </w:r>
          </w:p>
        </w:tc>
        <w:tc>
          <w:tcPr>
            <w:tcW w:w="1117" w:type="pct"/>
            <w:tcBorders>
              <w:top w:val="nil"/>
              <w:left w:val="nil"/>
              <w:bottom w:val="nil"/>
              <w:right w:val="nil"/>
            </w:tcBorders>
            <w:shd w:val="clear" w:color="auto" w:fill="auto"/>
            <w:noWrap/>
            <w:vAlign w:val="center"/>
            <w:hideMark/>
          </w:tcPr>
          <w:p w14:paraId="73EA9E9D"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17%</w:t>
            </w:r>
          </w:p>
        </w:tc>
        <w:tc>
          <w:tcPr>
            <w:tcW w:w="1117" w:type="pct"/>
            <w:tcBorders>
              <w:top w:val="nil"/>
              <w:left w:val="nil"/>
              <w:bottom w:val="nil"/>
              <w:right w:val="nil"/>
            </w:tcBorders>
            <w:shd w:val="clear" w:color="auto" w:fill="auto"/>
            <w:noWrap/>
            <w:vAlign w:val="center"/>
            <w:hideMark/>
          </w:tcPr>
          <w:p w14:paraId="0AD3F363"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10%</w:t>
            </w:r>
          </w:p>
        </w:tc>
        <w:tc>
          <w:tcPr>
            <w:tcW w:w="1117" w:type="pct"/>
            <w:tcBorders>
              <w:top w:val="nil"/>
              <w:left w:val="nil"/>
              <w:bottom w:val="nil"/>
              <w:right w:val="nil"/>
            </w:tcBorders>
            <w:shd w:val="clear" w:color="auto" w:fill="auto"/>
            <w:noWrap/>
            <w:vAlign w:val="center"/>
            <w:hideMark/>
          </w:tcPr>
          <w:p w14:paraId="002CC44E"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39%</w:t>
            </w:r>
          </w:p>
        </w:tc>
      </w:tr>
      <w:tr w:rsidR="00DC048E" w:rsidRPr="00DC048E" w14:paraId="4FE2DBB9" w14:textId="77777777" w:rsidTr="00854A79">
        <w:trPr>
          <w:trHeight w:val="300"/>
        </w:trPr>
        <w:tc>
          <w:tcPr>
            <w:tcW w:w="1649" w:type="pct"/>
            <w:tcBorders>
              <w:top w:val="nil"/>
              <w:left w:val="nil"/>
              <w:bottom w:val="nil"/>
              <w:right w:val="nil"/>
            </w:tcBorders>
            <w:shd w:val="clear" w:color="auto" w:fill="auto"/>
            <w:noWrap/>
            <w:vAlign w:val="center"/>
            <w:hideMark/>
          </w:tcPr>
          <w:p w14:paraId="7BC78F7E" w14:textId="77777777" w:rsidR="00DC048E" w:rsidRPr="00DC048E" w:rsidRDefault="00DC048E" w:rsidP="00DC048E">
            <w:pPr>
              <w:spacing w:line="240" w:lineRule="auto"/>
              <w:rPr>
                <w:rFonts w:asciiTheme="majorHAnsi" w:hAnsiTheme="majorHAnsi"/>
                <w:color w:val="141414"/>
                <w:sz w:val="20"/>
                <w:szCs w:val="20"/>
              </w:rPr>
            </w:pPr>
            <w:r w:rsidRPr="00DC048E">
              <w:rPr>
                <w:rFonts w:asciiTheme="majorHAnsi" w:hAnsiTheme="majorHAnsi"/>
                <w:color w:val="141414"/>
                <w:sz w:val="20"/>
                <w:szCs w:val="20"/>
              </w:rPr>
              <w:t>Highland mixed</w:t>
            </w:r>
          </w:p>
        </w:tc>
        <w:tc>
          <w:tcPr>
            <w:tcW w:w="1117" w:type="pct"/>
            <w:tcBorders>
              <w:top w:val="nil"/>
              <w:left w:val="nil"/>
              <w:bottom w:val="nil"/>
              <w:right w:val="nil"/>
            </w:tcBorders>
            <w:shd w:val="clear" w:color="auto" w:fill="auto"/>
            <w:noWrap/>
            <w:vAlign w:val="center"/>
            <w:hideMark/>
          </w:tcPr>
          <w:p w14:paraId="02C49F21"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54%</w:t>
            </w:r>
          </w:p>
        </w:tc>
        <w:tc>
          <w:tcPr>
            <w:tcW w:w="1117" w:type="pct"/>
            <w:tcBorders>
              <w:top w:val="nil"/>
              <w:left w:val="nil"/>
              <w:bottom w:val="nil"/>
              <w:right w:val="nil"/>
            </w:tcBorders>
            <w:shd w:val="clear" w:color="auto" w:fill="auto"/>
            <w:noWrap/>
            <w:vAlign w:val="center"/>
            <w:hideMark/>
          </w:tcPr>
          <w:p w14:paraId="4C1978CC"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60%</w:t>
            </w:r>
          </w:p>
        </w:tc>
        <w:tc>
          <w:tcPr>
            <w:tcW w:w="1117" w:type="pct"/>
            <w:tcBorders>
              <w:top w:val="nil"/>
              <w:left w:val="nil"/>
              <w:bottom w:val="nil"/>
              <w:right w:val="nil"/>
            </w:tcBorders>
            <w:shd w:val="clear" w:color="auto" w:fill="auto"/>
            <w:noWrap/>
            <w:vAlign w:val="center"/>
            <w:hideMark/>
          </w:tcPr>
          <w:p w14:paraId="083C12B7"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39%</w:t>
            </w:r>
          </w:p>
        </w:tc>
      </w:tr>
      <w:tr w:rsidR="00DC048E" w:rsidRPr="00DC048E" w14:paraId="5435A55D" w14:textId="77777777" w:rsidTr="00854A79">
        <w:trPr>
          <w:trHeight w:val="300"/>
        </w:trPr>
        <w:tc>
          <w:tcPr>
            <w:tcW w:w="1649" w:type="pct"/>
            <w:tcBorders>
              <w:top w:val="nil"/>
              <w:left w:val="nil"/>
              <w:right w:val="nil"/>
            </w:tcBorders>
            <w:shd w:val="clear" w:color="auto" w:fill="auto"/>
            <w:noWrap/>
            <w:vAlign w:val="center"/>
            <w:hideMark/>
          </w:tcPr>
          <w:p w14:paraId="4D143707" w14:textId="77777777" w:rsidR="00DC048E" w:rsidRPr="00DC048E" w:rsidRDefault="00DC048E" w:rsidP="00DC048E">
            <w:pPr>
              <w:spacing w:line="240" w:lineRule="auto"/>
              <w:rPr>
                <w:rFonts w:asciiTheme="majorHAnsi" w:hAnsiTheme="majorHAnsi"/>
                <w:color w:val="141414"/>
                <w:sz w:val="20"/>
                <w:szCs w:val="20"/>
              </w:rPr>
            </w:pPr>
            <w:r w:rsidRPr="00DC048E">
              <w:rPr>
                <w:rFonts w:asciiTheme="majorHAnsi" w:hAnsiTheme="majorHAnsi"/>
                <w:color w:val="141414"/>
                <w:sz w:val="20"/>
                <w:szCs w:val="20"/>
              </w:rPr>
              <w:t>Cereal-root crop mix</w:t>
            </w:r>
          </w:p>
        </w:tc>
        <w:tc>
          <w:tcPr>
            <w:tcW w:w="1117" w:type="pct"/>
            <w:tcBorders>
              <w:top w:val="nil"/>
              <w:left w:val="nil"/>
              <w:right w:val="nil"/>
            </w:tcBorders>
            <w:shd w:val="clear" w:color="auto" w:fill="auto"/>
            <w:noWrap/>
            <w:vAlign w:val="center"/>
            <w:hideMark/>
          </w:tcPr>
          <w:p w14:paraId="4D86FE9C"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2%</w:t>
            </w:r>
          </w:p>
        </w:tc>
        <w:tc>
          <w:tcPr>
            <w:tcW w:w="1117" w:type="pct"/>
            <w:tcBorders>
              <w:top w:val="nil"/>
              <w:left w:val="nil"/>
              <w:right w:val="nil"/>
            </w:tcBorders>
            <w:shd w:val="clear" w:color="auto" w:fill="auto"/>
            <w:noWrap/>
            <w:vAlign w:val="center"/>
            <w:hideMark/>
          </w:tcPr>
          <w:p w14:paraId="4EE27DD0"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3%</w:t>
            </w:r>
          </w:p>
        </w:tc>
        <w:tc>
          <w:tcPr>
            <w:tcW w:w="1117" w:type="pct"/>
            <w:tcBorders>
              <w:top w:val="nil"/>
              <w:left w:val="nil"/>
              <w:right w:val="nil"/>
            </w:tcBorders>
            <w:shd w:val="clear" w:color="auto" w:fill="auto"/>
            <w:noWrap/>
            <w:vAlign w:val="center"/>
            <w:hideMark/>
          </w:tcPr>
          <w:p w14:paraId="620177EA"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39%</w:t>
            </w:r>
          </w:p>
        </w:tc>
      </w:tr>
      <w:tr w:rsidR="00DC048E" w:rsidRPr="00DC048E" w14:paraId="37743D59" w14:textId="77777777" w:rsidTr="00854A79">
        <w:trPr>
          <w:trHeight w:val="300"/>
        </w:trPr>
        <w:tc>
          <w:tcPr>
            <w:tcW w:w="1649" w:type="pct"/>
            <w:tcBorders>
              <w:top w:val="nil"/>
              <w:left w:val="nil"/>
              <w:right w:val="nil"/>
            </w:tcBorders>
            <w:shd w:val="clear" w:color="auto" w:fill="auto"/>
            <w:noWrap/>
            <w:vAlign w:val="center"/>
            <w:hideMark/>
          </w:tcPr>
          <w:p w14:paraId="2915B9BA" w14:textId="77777777" w:rsidR="00DC048E" w:rsidRPr="00DC048E" w:rsidRDefault="00DC048E" w:rsidP="00DC048E">
            <w:pPr>
              <w:spacing w:line="240" w:lineRule="auto"/>
              <w:rPr>
                <w:rFonts w:asciiTheme="majorHAnsi" w:hAnsiTheme="majorHAnsi"/>
                <w:color w:val="141414"/>
                <w:sz w:val="20"/>
                <w:szCs w:val="20"/>
              </w:rPr>
            </w:pPr>
            <w:r w:rsidRPr="00DC048E">
              <w:rPr>
                <w:rFonts w:asciiTheme="majorHAnsi" w:hAnsiTheme="majorHAnsi"/>
                <w:color w:val="141414"/>
                <w:sz w:val="20"/>
                <w:szCs w:val="20"/>
              </w:rPr>
              <w:lastRenderedPageBreak/>
              <w:t>Maize mixed</w:t>
            </w:r>
          </w:p>
        </w:tc>
        <w:tc>
          <w:tcPr>
            <w:tcW w:w="1117" w:type="pct"/>
            <w:tcBorders>
              <w:top w:val="nil"/>
              <w:left w:val="nil"/>
              <w:right w:val="nil"/>
            </w:tcBorders>
            <w:shd w:val="clear" w:color="auto" w:fill="auto"/>
            <w:noWrap/>
            <w:vAlign w:val="center"/>
            <w:hideMark/>
          </w:tcPr>
          <w:p w14:paraId="47B31E4B"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14%</w:t>
            </w:r>
          </w:p>
        </w:tc>
        <w:tc>
          <w:tcPr>
            <w:tcW w:w="1117" w:type="pct"/>
            <w:tcBorders>
              <w:top w:val="nil"/>
              <w:left w:val="nil"/>
              <w:right w:val="nil"/>
            </w:tcBorders>
            <w:shd w:val="clear" w:color="auto" w:fill="auto"/>
            <w:noWrap/>
            <w:vAlign w:val="center"/>
            <w:hideMark/>
          </w:tcPr>
          <w:p w14:paraId="3D9DF2E5"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11%</w:t>
            </w:r>
          </w:p>
        </w:tc>
        <w:tc>
          <w:tcPr>
            <w:tcW w:w="1117" w:type="pct"/>
            <w:tcBorders>
              <w:top w:val="nil"/>
              <w:left w:val="nil"/>
              <w:right w:val="nil"/>
            </w:tcBorders>
            <w:shd w:val="clear" w:color="auto" w:fill="auto"/>
            <w:noWrap/>
            <w:vAlign w:val="center"/>
            <w:hideMark/>
          </w:tcPr>
          <w:p w14:paraId="6F7C1840"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33%</w:t>
            </w:r>
          </w:p>
        </w:tc>
      </w:tr>
      <w:tr w:rsidR="00DC048E" w:rsidRPr="00DC048E" w14:paraId="7AA5679F" w14:textId="77777777" w:rsidTr="00854A79">
        <w:trPr>
          <w:trHeight w:val="300"/>
        </w:trPr>
        <w:tc>
          <w:tcPr>
            <w:tcW w:w="1649" w:type="pct"/>
            <w:tcBorders>
              <w:left w:val="nil"/>
              <w:bottom w:val="nil"/>
              <w:right w:val="nil"/>
            </w:tcBorders>
            <w:shd w:val="clear" w:color="auto" w:fill="auto"/>
            <w:noWrap/>
            <w:vAlign w:val="center"/>
            <w:hideMark/>
          </w:tcPr>
          <w:p w14:paraId="016248FE" w14:textId="77777777" w:rsidR="00DC048E" w:rsidRPr="00DC048E" w:rsidRDefault="00DC048E" w:rsidP="00DC048E">
            <w:pPr>
              <w:spacing w:line="240" w:lineRule="auto"/>
              <w:rPr>
                <w:rFonts w:asciiTheme="majorHAnsi" w:hAnsiTheme="majorHAnsi"/>
                <w:color w:val="141414"/>
                <w:sz w:val="20"/>
                <w:szCs w:val="20"/>
              </w:rPr>
            </w:pPr>
            <w:r w:rsidRPr="00DC048E">
              <w:rPr>
                <w:rFonts w:asciiTheme="majorHAnsi" w:hAnsiTheme="majorHAnsi"/>
                <w:color w:val="141414"/>
                <w:sz w:val="20"/>
                <w:szCs w:val="20"/>
              </w:rPr>
              <w:t>Agro-pastoral</w:t>
            </w:r>
          </w:p>
        </w:tc>
        <w:tc>
          <w:tcPr>
            <w:tcW w:w="1117" w:type="pct"/>
            <w:tcBorders>
              <w:left w:val="nil"/>
              <w:bottom w:val="nil"/>
              <w:right w:val="nil"/>
            </w:tcBorders>
            <w:shd w:val="clear" w:color="auto" w:fill="auto"/>
            <w:noWrap/>
            <w:vAlign w:val="center"/>
            <w:hideMark/>
          </w:tcPr>
          <w:p w14:paraId="79A3B929"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11%</w:t>
            </w:r>
          </w:p>
        </w:tc>
        <w:tc>
          <w:tcPr>
            <w:tcW w:w="1117" w:type="pct"/>
            <w:tcBorders>
              <w:left w:val="nil"/>
              <w:bottom w:val="nil"/>
              <w:right w:val="nil"/>
            </w:tcBorders>
            <w:shd w:val="clear" w:color="auto" w:fill="auto"/>
            <w:noWrap/>
            <w:vAlign w:val="center"/>
            <w:hideMark/>
          </w:tcPr>
          <w:p w14:paraId="19035408"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12%</w:t>
            </w:r>
          </w:p>
        </w:tc>
        <w:tc>
          <w:tcPr>
            <w:tcW w:w="1117" w:type="pct"/>
            <w:tcBorders>
              <w:left w:val="nil"/>
              <w:bottom w:val="nil"/>
              <w:right w:val="nil"/>
            </w:tcBorders>
            <w:shd w:val="clear" w:color="auto" w:fill="auto"/>
            <w:noWrap/>
            <w:vAlign w:val="center"/>
            <w:hideMark/>
          </w:tcPr>
          <w:p w14:paraId="2FBB6D61"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38%</w:t>
            </w:r>
          </w:p>
        </w:tc>
      </w:tr>
      <w:tr w:rsidR="00DC048E" w:rsidRPr="00DC048E" w14:paraId="55A47ECE" w14:textId="77777777" w:rsidTr="00854A79">
        <w:trPr>
          <w:trHeight w:val="300"/>
        </w:trPr>
        <w:tc>
          <w:tcPr>
            <w:tcW w:w="1649" w:type="pct"/>
            <w:tcBorders>
              <w:top w:val="nil"/>
              <w:left w:val="nil"/>
              <w:bottom w:val="nil"/>
              <w:right w:val="nil"/>
            </w:tcBorders>
            <w:shd w:val="clear" w:color="auto" w:fill="auto"/>
            <w:noWrap/>
            <w:vAlign w:val="center"/>
            <w:hideMark/>
          </w:tcPr>
          <w:p w14:paraId="36853D77" w14:textId="77777777" w:rsidR="00DC048E" w:rsidRPr="00DC048E" w:rsidRDefault="00DC048E" w:rsidP="00DC048E">
            <w:pPr>
              <w:spacing w:line="240" w:lineRule="auto"/>
              <w:rPr>
                <w:rFonts w:asciiTheme="majorHAnsi" w:hAnsiTheme="majorHAnsi"/>
                <w:color w:val="141414"/>
                <w:sz w:val="20"/>
                <w:szCs w:val="20"/>
              </w:rPr>
            </w:pPr>
            <w:r w:rsidRPr="00DC048E">
              <w:rPr>
                <w:rFonts w:asciiTheme="majorHAnsi" w:hAnsiTheme="majorHAnsi"/>
                <w:color w:val="141414"/>
                <w:sz w:val="20"/>
                <w:szCs w:val="20"/>
              </w:rPr>
              <w:t>Pastoral</w:t>
            </w:r>
          </w:p>
        </w:tc>
        <w:tc>
          <w:tcPr>
            <w:tcW w:w="1117" w:type="pct"/>
            <w:tcBorders>
              <w:top w:val="nil"/>
              <w:left w:val="nil"/>
              <w:bottom w:val="nil"/>
              <w:right w:val="nil"/>
            </w:tcBorders>
            <w:shd w:val="clear" w:color="auto" w:fill="auto"/>
            <w:noWrap/>
            <w:vAlign w:val="center"/>
            <w:hideMark/>
          </w:tcPr>
          <w:p w14:paraId="25DD9443"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1%</w:t>
            </w:r>
          </w:p>
        </w:tc>
        <w:tc>
          <w:tcPr>
            <w:tcW w:w="1117" w:type="pct"/>
            <w:tcBorders>
              <w:top w:val="nil"/>
              <w:left w:val="nil"/>
              <w:bottom w:val="nil"/>
              <w:right w:val="nil"/>
            </w:tcBorders>
            <w:shd w:val="clear" w:color="auto" w:fill="auto"/>
            <w:noWrap/>
            <w:vAlign w:val="center"/>
            <w:hideMark/>
          </w:tcPr>
          <w:p w14:paraId="408D942C"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3%</w:t>
            </w:r>
          </w:p>
        </w:tc>
        <w:tc>
          <w:tcPr>
            <w:tcW w:w="1117" w:type="pct"/>
            <w:tcBorders>
              <w:top w:val="nil"/>
              <w:left w:val="nil"/>
              <w:bottom w:val="nil"/>
              <w:right w:val="nil"/>
            </w:tcBorders>
            <w:shd w:val="clear" w:color="auto" w:fill="auto"/>
            <w:noWrap/>
            <w:vAlign w:val="center"/>
            <w:hideMark/>
          </w:tcPr>
          <w:p w14:paraId="127A40EA"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44%</w:t>
            </w:r>
          </w:p>
        </w:tc>
      </w:tr>
      <w:tr w:rsidR="00DC048E" w:rsidRPr="00DC048E" w14:paraId="18176D93" w14:textId="77777777" w:rsidTr="00854A79">
        <w:trPr>
          <w:trHeight w:val="300"/>
        </w:trPr>
        <w:tc>
          <w:tcPr>
            <w:tcW w:w="1649" w:type="pct"/>
            <w:tcBorders>
              <w:top w:val="nil"/>
              <w:left w:val="nil"/>
              <w:right w:val="nil"/>
            </w:tcBorders>
            <w:shd w:val="clear" w:color="auto" w:fill="F2F2F2" w:themeFill="background1" w:themeFillShade="F2"/>
            <w:noWrap/>
            <w:vAlign w:val="center"/>
            <w:hideMark/>
          </w:tcPr>
          <w:p w14:paraId="22A18772" w14:textId="77777777" w:rsidR="00DC048E" w:rsidRPr="00DC048E" w:rsidRDefault="00DC048E" w:rsidP="00DC048E">
            <w:pPr>
              <w:spacing w:line="240" w:lineRule="auto"/>
              <w:rPr>
                <w:rFonts w:asciiTheme="majorHAnsi" w:hAnsiTheme="majorHAnsi"/>
                <w:color w:val="141414"/>
                <w:sz w:val="20"/>
                <w:szCs w:val="20"/>
              </w:rPr>
            </w:pPr>
            <w:r w:rsidRPr="00DC048E">
              <w:rPr>
                <w:rFonts w:asciiTheme="majorHAnsi" w:hAnsiTheme="majorHAnsi"/>
                <w:color w:val="141414"/>
                <w:sz w:val="20"/>
                <w:szCs w:val="20"/>
              </w:rPr>
              <w:t>Arid pastoral-oases</w:t>
            </w:r>
          </w:p>
        </w:tc>
        <w:tc>
          <w:tcPr>
            <w:tcW w:w="1117" w:type="pct"/>
            <w:tcBorders>
              <w:top w:val="nil"/>
              <w:left w:val="nil"/>
              <w:right w:val="nil"/>
            </w:tcBorders>
            <w:shd w:val="clear" w:color="auto" w:fill="F2F2F2" w:themeFill="background1" w:themeFillShade="F2"/>
            <w:noWrap/>
            <w:vAlign w:val="center"/>
            <w:hideMark/>
          </w:tcPr>
          <w:p w14:paraId="34C384B4"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0%</w:t>
            </w:r>
          </w:p>
        </w:tc>
        <w:tc>
          <w:tcPr>
            <w:tcW w:w="1117" w:type="pct"/>
            <w:tcBorders>
              <w:top w:val="nil"/>
              <w:left w:val="nil"/>
              <w:right w:val="nil"/>
            </w:tcBorders>
            <w:shd w:val="clear" w:color="auto" w:fill="F2F2F2" w:themeFill="background1" w:themeFillShade="F2"/>
            <w:noWrap/>
            <w:vAlign w:val="center"/>
            <w:hideMark/>
          </w:tcPr>
          <w:p w14:paraId="4BC6C31C"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0%</w:t>
            </w:r>
          </w:p>
        </w:tc>
        <w:tc>
          <w:tcPr>
            <w:tcW w:w="1117" w:type="pct"/>
            <w:tcBorders>
              <w:top w:val="nil"/>
              <w:left w:val="nil"/>
              <w:right w:val="nil"/>
            </w:tcBorders>
            <w:shd w:val="clear" w:color="auto" w:fill="F2F2F2" w:themeFill="background1" w:themeFillShade="F2"/>
            <w:noWrap/>
            <w:vAlign w:val="center"/>
            <w:hideMark/>
          </w:tcPr>
          <w:p w14:paraId="2337DB38"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43%</w:t>
            </w:r>
          </w:p>
        </w:tc>
      </w:tr>
      <w:tr w:rsidR="00DC048E" w:rsidRPr="00DC048E" w14:paraId="63A04288" w14:textId="77777777" w:rsidTr="00854A79">
        <w:trPr>
          <w:trHeight w:val="300"/>
        </w:trPr>
        <w:tc>
          <w:tcPr>
            <w:tcW w:w="1649" w:type="pct"/>
            <w:tcBorders>
              <w:top w:val="nil"/>
              <w:left w:val="nil"/>
              <w:bottom w:val="single" w:sz="4" w:space="0" w:color="auto"/>
              <w:right w:val="nil"/>
            </w:tcBorders>
            <w:shd w:val="clear" w:color="auto" w:fill="F2F2F2" w:themeFill="background1" w:themeFillShade="F2"/>
            <w:noWrap/>
            <w:vAlign w:val="center"/>
            <w:hideMark/>
          </w:tcPr>
          <w:p w14:paraId="55D35AC5" w14:textId="77777777" w:rsidR="00DC048E" w:rsidRPr="00DC048E" w:rsidRDefault="00DC048E" w:rsidP="00DC048E">
            <w:pPr>
              <w:spacing w:line="240" w:lineRule="auto"/>
              <w:rPr>
                <w:rFonts w:asciiTheme="majorHAnsi" w:hAnsiTheme="majorHAnsi"/>
                <w:color w:val="141414"/>
                <w:sz w:val="20"/>
                <w:szCs w:val="20"/>
              </w:rPr>
            </w:pPr>
            <w:r w:rsidRPr="00DC048E">
              <w:rPr>
                <w:rFonts w:asciiTheme="majorHAnsi" w:hAnsiTheme="majorHAnsi"/>
                <w:color w:val="141414"/>
                <w:sz w:val="20"/>
                <w:szCs w:val="20"/>
              </w:rPr>
              <w:t>Artisanal fishing</w:t>
            </w:r>
          </w:p>
        </w:tc>
        <w:tc>
          <w:tcPr>
            <w:tcW w:w="1117" w:type="pct"/>
            <w:tcBorders>
              <w:top w:val="nil"/>
              <w:left w:val="nil"/>
              <w:bottom w:val="single" w:sz="4" w:space="0" w:color="auto"/>
              <w:right w:val="nil"/>
            </w:tcBorders>
            <w:shd w:val="clear" w:color="auto" w:fill="F2F2F2" w:themeFill="background1" w:themeFillShade="F2"/>
            <w:noWrap/>
            <w:vAlign w:val="center"/>
            <w:hideMark/>
          </w:tcPr>
          <w:p w14:paraId="7AB579A5"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0%</w:t>
            </w:r>
          </w:p>
        </w:tc>
        <w:tc>
          <w:tcPr>
            <w:tcW w:w="1117" w:type="pct"/>
            <w:tcBorders>
              <w:top w:val="nil"/>
              <w:left w:val="nil"/>
              <w:bottom w:val="single" w:sz="4" w:space="0" w:color="auto"/>
              <w:right w:val="nil"/>
            </w:tcBorders>
            <w:shd w:val="clear" w:color="auto" w:fill="F2F2F2" w:themeFill="background1" w:themeFillShade="F2"/>
            <w:noWrap/>
            <w:vAlign w:val="center"/>
            <w:hideMark/>
          </w:tcPr>
          <w:p w14:paraId="1F08B657"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1%</w:t>
            </w:r>
          </w:p>
        </w:tc>
        <w:tc>
          <w:tcPr>
            <w:tcW w:w="1117" w:type="pct"/>
            <w:tcBorders>
              <w:top w:val="nil"/>
              <w:left w:val="nil"/>
              <w:bottom w:val="single" w:sz="4" w:space="0" w:color="auto"/>
              <w:right w:val="nil"/>
            </w:tcBorders>
            <w:shd w:val="clear" w:color="auto" w:fill="F2F2F2" w:themeFill="background1" w:themeFillShade="F2"/>
            <w:noWrap/>
            <w:vAlign w:val="center"/>
            <w:hideMark/>
          </w:tcPr>
          <w:p w14:paraId="2C47E3C6" w14:textId="77777777" w:rsidR="00DC048E" w:rsidRPr="00DC048E" w:rsidRDefault="00DC048E" w:rsidP="00DC048E">
            <w:pPr>
              <w:spacing w:line="240" w:lineRule="auto"/>
              <w:jc w:val="right"/>
              <w:rPr>
                <w:rFonts w:asciiTheme="majorHAnsi" w:hAnsiTheme="majorHAnsi"/>
                <w:color w:val="141414"/>
                <w:sz w:val="20"/>
                <w:szCs w:val="20"/>
              </w:rPr>
            </w:pPr>
            <w:r w:rsidRPr="00DC048E">
              <w:rPr>
                <w:rFonts w:asciiTheme="majorHAnsi" w:hAnsiTheme="majorHAnsi"/>
                <w:color w:val="141414"/>
                <w:sz w:val="20"/>
                <w:szCs w:val="20"/>
              </w:rPr>
              <w:t>40%</w:t>
            </w:r>
          </w:p>
        </w:tc>
      </w:tr>
    </w:tbl>
    <w:p w14:paraId="30E7CEAE" w14:textId="77777777" w:rsidR="00A90096" w:rsidRDefault="00A90096" w:rsidP="00A90096">
      <w:pPr>
        <w:pStyle w:val="Sources"/>
      </w:pPr>
      <w:r>
        <w:t>Sources: HarvestChoice/IFPRI, 2014</w:t>
      </w:r>
    </w:p>
    <w:p w14:paraId="4FC4758D" w14:textId="3671DC2D" w:rsidR="00A2417B" w:rsidRPr="00A2417B" w:rsidRDefault="00A2417B" w:rsidP="00A2417B">
      <w:pPr>
        <w:pStyle w:val="Caption"/>
      </w:pPr>
      <w:r>
        <w:t xml:space="preserve">Table </w:t>
      </w:r>
      <w:r w:rsidR="00E33075">
        <w:fldChar w:fldCharType="begin"/>
      </w:r>
      <w:r w:rsidR="00E33075">
        <w:instrText xml:space="preserve"> SEQ Table \* ARABIC </w:instrText>
      </w:r>
      <w:r w:rsidR="00E33075">
        <w:fldChar w:fldCharType="separate"/>
      </w:r>
      <w:r w:rsidR="00743371">
        <w:rPr>
          <w:noProof/>
        </w:rPr>
        <w:t>3</w:t>
      </w:r>
      <w:r w:rsidR="00E33075">
        <w:rPr>
          <w:noProof/>
        </w:rPr>
        <w:fldChar w:fldCharType="end"/>
      </w:r>
      <w:r>
        <w:t>:</w:t>
      </w:r>
      <w:r w:rsidR="00854A79">
        <w:t xml:space="preserve"> </w:t>
      </w:r>
      <w:r>
        <w:tab/>
      </w:r>
      <w:r w:rsidR="00854A79">
        <w:t>Selected D</w:t>
      </w:r>
      <w:r>
        <w:t>emographic Indicators across Farming Systems, Ethiopia (2011)</w:t>
      </w:r>
    </w:p>
    <w:tbl>
      <w:tblPr>
        <w:tblW w:w="7740" w:type="dxa"/>
        <w:tblInd w:w="108" w:type="dxa"/>
        <w:tblLayout w:type="fixed"/>
        <w:tblLook w:val="04A0" w:firstRow="1" w:lastRow="0" w:firstColumn="1" w:lastColumn="0" w:noHBand="0" w:noVBand="1"/>
      </w:tblPr>
      <w:tblGrid>
        <w:gridCol w:w="2700"/>
        <w:gridCol w:w="1192"/>
        <w:gridCol w:w="1193"/>
        <w:gridCol w:w="1192"/>
        <w:gridCol w:w="1463"/>
      </w:tblGrid>
      <w:tr w:rsidR="00A2417B" w:rsidRPr="00A2417B" w14:paraId="7095EC9D" w14:textId="77777777" w:rsidTr="00854A79">
        <w:trPr>
          <w:trHeight w:val="300"/>
        </w:trPr>
        <w:tc>
          <w:tcPr>
            <w:tcW w:w="2700" w:type="dxa"/>
            <w:tcBorders>
              <w:top w:val="single" w:sz="4" w:space="0" w:color="auto"/>
              <w:left w:val="nil"/>
              <w:bottom w:val="single" w:sz="4" w:space="0" w:color="auto"/>
              <w:right w:val="nil"/>
            </w:tcBorders>
            <w:shd w:val="clear" w:color="auto" w:fill="auto"/>
            <w:noWrap/>
            <w:vAlign w:val="bottom"/>
            <w:hideMark/>
          </w:tcPr>
          <w:p w14:paraId="7424CD0E" w14:textId="5B7751D9" w:rsidR="00A2417B" w:rsidRPr="00A2417B" w:rsidRDefault="00A2417B" w:rsidP="00A2417B">
            <w:pPr>
              <w:pStyle w:val="TableList"/>
            </w:pPr>
            <w:r>
              <w:t xml:space="preserve">Farming </w:t>
            </w:r>
            <w:r w:rsidRPr="00A2417B">
              <w:t>System</w:t>
            </w:r>
          </w:p>
        </w:tc>
        <w:tc>
          <w:tcPr>
            <w:tcW w:w="1192" w:type="dxa"/>
            <w:tcBorders>
              <w:top w:val="single" w:sz="4" w:space="0" w:color="auto"/>
              <w:left w:val="nil"/>
              <w:bottom w:val="single" w:sz="4" w:space="0" w:color="auto"/>
              <w:right w:val="nil"/>
            </w:tcBorders>
            <w:shd w:val="clear" w:color="auto" w:fill="auto"/>
            <w:noWrap/>
            <w:vAlign w:val="bottom"/>
            <w:hideMark/>
          </w:tcPr>
          <w:p w14:paraId="42DB80FB" w14:textId="3D4882E8" w:rsidR="00A2417B" w:rsidRPr="00A2417B" w:rsidRDefault="00A2417B" w:rsidP="00A2417B">
            <w:pPr>
              <w:pStyle w:val="TableList"/>
              <w:jc w:val="right"/>
            </w:pPr>
            <w:r w:rsidRPr="00A2417B">
              <w:t>Age</w:t>
            </w:r>
            <w:r w:rsidR="00854A79">
              <w:t xml:space="preserve"> </w:t>
            </w:r>
            <w:r w:rsidR="00854A79">
              <w:br/>
              <w:t>(years)</w:t>
            </w:r>
          </w:p>
        </w:tc>
        <w:tc>
          <w:tcPr>
            <w:tcW w:w="1193" w:type="dxa"/>
            <w:tcBorders>
              <w:top w:val="single" w:sz="4" w:space="0" w:color="auto"/>
              <w:left w:val="nil"/>
              <w:bottom w:val="single" w:sz="4" w:space="0" w:color="auto"/>
              <w:right w:val="nil"/>
            </w:tcBorders>
            <w:shd w:val="clear" w:color="auto" w:fill="auto"/>
            <w:noWrap/>
            <w:vAlign w:val="bottom"/>
            <w:hideMark/>
          </w:tcPr>
          <w:p w14:paraId="79EFF06D" w14:textId="21D2E144" w:rsidR="00A2417B" w:rsidRPr="00A2417B" w:rsidRDefault="00A2417B" w:rsidP="00A2417B">
            <w:pPr>
              <w:pStyle w:val="TableList"/>
              <w:jc w:val="right"/>
            </w:pPr>
            <w:r>
              <w:t>E</w:t>
            </w:r>
            <w:r w:rsidRPr="00A2417B">
              <w:t>ducation</w:t>
            </w:r>
            <w:r w:rsidR="00854A79">
              <w:t xml:space="preserve"> (years)</w:t>
            </w:r>
          </w:p>
        </w:tc>
        <w:tc>
          <w:tcPr>
            <w:tcW w:w="1192" w:type="dxa"/>
            <w:tcBorders>
              <w:top w:val="single" w:sz="4" w:space="0" w:color="auto"/>
              <w:left w:val="nil"/>
              <w:bottom w:val="single" w:sz="4" w:space="0" w:color="auto"/>
              <w:right w:val="nil"/>
            </w:tcBorders>
            <w:shd w:val="clear" w:color="auto" w:fill="auto"/>
            <w:noWrap/>
            <w:vAlign w:val="bottom"/>
            <w:hideMark/>
          </w:tcPr>
          <w:p w14:paraId="04E77E3C" w14:textId="4B56D943" w:rsidR="00A2417B" w:rsidRPr="00A2417B" w:rsidRDefault="00A2417B" w:rsidP="00A2417B">
            <w:pPr>
              <w:pStyle w:val="TableList"/>
              <w:jc w:val="right"/>
            </w:pPr>
            <w:r>
              <w:t>Household S</w:t>
            </w:r>
            <w:r w:rsidRPr="00A2417B">
              <w:t>ize</w:t>
            </w:r>
          </w:p>
        </w:tc>
        <w:tc>
          <w:tcPr>
            <w:tcW w:w="1463" w:type="dxa"/>
            <w:tcBorders>
              <w:top w:val="single" w:sz="4" w:space="0" w:color="auto"/>
              <w:left w:val="nil"/>
              <w:bottom w:val="single" w:sz="4" w:space="0" w:color="auto"/>
              <w:right w:val="nil"/>
            </w:tcBorders>
            <w:shd w:val="clear" w:color="auto" w:fill="auto"/>
            <w:noWrap/>
            <w:vAlign w:val="bottom"/>
            <w:hideMark/>
          </w:tcPr>
          <w:p w14:paraId="3FE2885B" w14:textId="3ED3E0C9" w:rsidR="00A2417B" w:rsidRPr="00A2417B" w:rsidRDefault="00A2417B" w:rsidP="00A2417B">
            <w:pPr>
              <w:pStyle w:val="TableList"/>
              <w:jc w:val="right"/>
            </w:pPr>
            <w:r>
              <w:t xml:space="preserve">Adult </w:t>
            </w:r>
            <w:r w:rsidR="00854A79">
              <w:br/>
            </w:r>
            <w:r>
              <w:t>D</w:t>
            </w:r>
            <w:r w:rsidRPr="00A2417B">
              <w:t>ependenc</w:t>
            </w:r>
            <w:r w:rsidR="00854A79">
              <w:t>y R</w:t>
            </w:r>
            <w:r w:rsidRPr="00A2417B">
              <w:t>atio</w:t>
            </w:r>
          </w:p>
        </w:tc>
      </w:tr>
      <w:tr w:rsidR="00A2417B" w:rsidRPr="00A2417B" w14:paraId="128AEDF3" w14:textId="77777777" w:rsidTr="00854A79">
        <w:trPr>
          <w:trHeight w:val="300"/>
        </w:trPr>
        <w:tc>
          <w:tcPr>
            <w:tcW w:w="2700" w:type="dxa"/>
            <w:tcBorders>
              <w:top w:val="nil"/>
              <w:left w:val="nil"/>
              <w:bottom w:val="nil"/>
              <w:right w:val="nil"/>
            </w:tcBorders>
            <w:shd w:val="clear" w:color="auto" w:fill="auto"/>
            <w:noWrap/>
            <w:vAlign w:val="bottom"/>
            <w:hideMark/>
          </w:tcPr>
          <w:p w14:paraId="713FEF2E" w14:textId="77777777" w:rsidR="00A2417B" w:rsidRPr="00A2417B" w:rsidRDefault="00A2417B" w:rsidP="00A2417B">
            <w:pPr>
              <w:pStyle w:val="TableList"/>
            </w:pPr>
            <w:r w:rsidRPr="00A2417B">
              <w:t>Highland Perennial</w:t>
            </w:r>
          </w:p>
        </w:tc>
        <w:tc>
          <w:tcPr>
            <w:tcW w:w="1192" w:type="dxa"/>
            <w:tcBorders>
              <w:top w:val="nil"/>
              <w:left w:val="nil"/>
              <w:bottom w:val="nil"/>
              <w:right w:val="nil"/>
            </w:tcBorders>
            <w:shd w:val="clear" w:color="auto" w:fill="auto"/>
            <w:noWrap/>
            <w:vAlign w:val="bottom"/>
            <w:hideMark/>
          </w:tcPr>
          <w:p w14:paraId="3CC7B6A4" w14:textId="1E460C39" w:rsidR="00A2417B" w:rsidRPr="00A2417B" w:rsidRDefault="00A2417B" w:rsidP="00A2417B">
            <w:pPr>
              <w:pStyle w:val="TableList"/>
              <w:jc w:val="right"/>
            </w:pPr>
            <w:r w:rsidRPr="00A2417B">
              <w:t xml:space="preserve">43.06 </w:t>
            </w:r>
          </w:p>
        </w:tc>
        <w:tc>
          <w:tcPr>
            <w:tcW w:w="1193" w:type="dxa"/>
            <w:tcBorders>
              <w:top w:val="nil"/>
              <w:left w:val="nil"/>
              <w:bottom w:val="nil"/>
              <w:right w:val="nil"/>
            </w:tcBorders>
            <w:shd w:val="clear" w:color="auto" w:fill="auto"/>
            <w:noWrap/>
            <w:vAlign w:val="bottom"/>
            <w:hideMark/>
          </w:tcPr>
          <w:p w14:paraId="54B68007" w14:textId="62C5ED4F" w:rsidR="00A2417B" w:rsidRPr="00A2417B" w:rsidRDefault="00A2417B" w:rsidP="00A2417B">
            <w:pPr>
              <w:pStyle w:val="TableList"/>
              <w:jc w:val="right"/>
            </w:pPr>
            <w:r w:rsidRPr="00A2417B">
              <w:t xml:space="preserve">2.02 </w:t>
            </w:r>
          </w:p>
        </w:tc>
        <w:tc>
          <w:tcPr>
            <w:tcW w:w="1192" w:type="dxa"/>
            <w:tcBorders>
              <w:top w:val="nil"/>
              <w:left w:val="nil"/>
              <w:bottom w:val="nil"/>
              <w:right w:val="nil"/>
            </w:tcBorders>
            <w:shd w:val="clear" w:color="auto" w:fill="auto"/>
            <w:noWrap/>
            <w:vAlign w:val="bottom"/>
            <w:hideMark/>
          </w:tcPr>
          <w:p w14:paraId="785A6D33" w14:textId="5CD2112A" w:rsidR="00A2417B" w:rsidRPr="00A2417B" w:rsidRDefault="00A2417B" w:rsidP="00A2417B">
            <w:pPr>
              <w:pStyle w:val="TableList"/>
              <w:jc w:val="right"/>
            </w:pPr>
            <w:r w:rsidRPr="00A2417B">
              <w:t xml:space="preserve">5.29 </w:t>
            </w:r>
          </w:p>
        </w:tc>
        <w:tc>
          <w:tcPr>
            <w:tcW w:w="1463" w:type="dxa"/>
            <w:tcBorders>
              <w:top w:val="nil"/>
              <w:left w:val="nil"/>
              <w:bottom w:val="nil"/>
              <w:right w:val="nil"/>
            </w:tcBorders>
            <w:shd w:val="clear" w:color="auto" w:fill="auto"/>
            <w:noWrap/>
            <w:vAlign w:val="bottom"/>
            <w:hideMark/>
          </w:tcPr>
          <w:p w14:paraId="401C2381" w14:textId="5F49D5B6" w:rsidR="00A2417B" w:rsidRPr="00A2417B" w:rsidRDefault="00A2417B" w:rsidP="00A2417B">
            <w:pPr>
              <w:pStyle w:val="TableList"/>
              <w:jc w:val="right"/>
            </w:pPr>
            <w:r w:rsidRPr="00A2417B">
              <w:t xml:space="preserve">1.42 </w:t>
            </w:r>
          </w:p>
        </w:tc>
      </w:tr>
      <w:tr w:rsidR="00A2417B" w:rsidRPr="00A2417B" w14:paraId="02C09819" w14:textId="77777777" w:rsidTr="00854A79">
        <w:trPr>
          <w:trHeight w:val="300"/>
        </w:trPr>
        <w:tc>
          <w:tcPr>
            <w:tcW w:w="2700" w:type="dxa"/>
            <w:tcBorders>
              <w:top w:val="nil"/>
              <w:left w:val="nil"/>
              <w:bottom w:val="nil"/>
              <w:right w:val="nil"/>
            </w:tcBorders>
            <w:shd w:val="clear" w:color="auto" w:fill="auto"/>
            <w:noWrap/>
            <w:vAlign w:val="bottom"/>
            <w:hideMark/>
          </w:tcPr>
          <w:p w14:paraId="76D72DD5" w14:textId="77777777" w:rsidR="00A2417B" w:rsidRPr="00A2417B" w:rsidRDefault="00A2417B" w:rsidP="00A2417B">
            <w:pPr>
              <w:pStyle w:val="TableList"/>
            </w:pPr>
            <w:r w:rsidRPr="00A2417B">
              <w:t>Highland Mixed</w:t>
            </w:r>
          </w:p>
        </w:tc>
        <w:tc>
          <w:tcPr>
            <w:tcW w:w="1192" w:type="dxa"/>
            <w:tcBorders>
              <w:top w:val="nil"/>
              <w:left w:val="nil"/>
              <w:bottom w:val="nil"/>
              <w:right w:val="nil"/>
            </w:tcBorders>
            <w:shd w:val="clear" w:color="auto" w:fill="auto"/>
            <w:noWrap/>
            <w:vAlign w:val="bottom"/>
            <w:hideMark/>
          </w:tcPr>
          <w:p w14:paraId="38064B2D" w14:textId="5825DD35" w:rsidR="00A2417B" w:rsidRPr="00A2417B" w:rsidRDefault="00A2417B" w:rsidP="00A2417B">
            <w:pPr>
              <w:pStyle w:val="TableList"/>
              <w:jc w:val="right"/>
            </w:pPr>
            <w:r w:rsidRPr="00A2417B">
              <w:t xml:space="preserve">45.20 </w:t>
            </w:r>
          </w:p>
        </w:tc>
        <w:tc>
          <w:tcPr>
            <w:tcW w:w="1193" w:type="dxa"/>
            <w:tcBorders>
              <w:top w:val="nil"/>
              <w:left w:val="nil"/>
              <w:bottom w:val="nil"/>
              <w:right w:val="nil"/>
            </w:tcBorders>
            <w:shd w:val="clear" w:color="auto" w:fill="auto"/>
            <w:noWrap/>
            <w:vAlign w:val="bottom"/>
            <w:hideMark/>
          </w:tcPr>
          <w:p w14:paraId="647ECE7E" w14:textId="5C96C1B6" w:rsidR="00A2417B" w:rsidRPr="00A2417B" w:rsidRDefault="00A2417B" w:rsidP="00A2417B">
            <w:pPr>
              <w:pStyle w:val="TableList"/>
              <w:jc w:val="right"/>
            </w:pPr>
            <w:r w:rsidRPr="00A2417B">
              <w:t xml:space="preserve">2.13 </w:t>
            </w:r>
          </w:p>
        </w:tc>
        <w:tc>
          <w:tcPr>
            <w:tcW w:w="1192" w:type="dxa"/>
            <w:tcBorders>
              <w:top w:val="nil"/>
              <w:left w:val="nil"/>
              <w:bottom w:val="nil"/>
              <w:right w:val="nil"/>
            </w:tcBorders>
            <w:shd w:val="clear" w:color="auto" w:fill="auto"/>
            <w:noWrap/>
            <w:vAlign w:val="bottom"/>
            <w:hideMark/>
          </w:tcPr>
          <w:p w14:paraId="6FC4AD1C" w14:textId="71485079" w:rsidR="00A2417B" w:rsidRPr="00A2417B" w:rsidRDefault="00A2417B" w:rsidP="00A2417B">
            <w:pPr>
              <w:pStyle w:val="TableList"/>
              <w:jc w:val="right"/>
            </w:pPr>
            <w:r w:rsidRPr="00A2417B">
              <w:t xml:space="preserve">4.89 </w:t>
            </w:r>
          </w:p>
        </w:tc>
        <w:tc>
          <w:tcPr>
            <w:tcW w:w="1463" w:type="dxa"/>
            <w:tcBorders>
              <w:top w:val="nil"/>
              <w:left w:val="nil"/>
              <w:bottom w:val="nil"/>
              <w:right w:val="nil"/>
            </w:tcBorders>
            <w:shd w:val="clear" w:color="auto" w:fill="auto"/>
            <w:noWrap/>
            <w:vAlign w:val="bottom"/>
            <w:hideMark/>
          </w:tcPr>
          <w:p w14:paraId="6731F63E" w14:textId="2E988CF2" w:rsidR="00A2417B" w:rsidRPr="00A2417B" w:rsidRDefault="00A2417B" w:rsidP="00A2417B">
            <w:pPr>
              <w:pStyle w:val="TableList"/>
              <w:jc w:val="right"/>
            </w:pPr>
            <w:r w:rsidRPr="00A2417B">
              <w:t xml:space="preserve">1.20 </w:t>
            </w:r>
          </w:p>
        </w:tc>
      </w:tr>
      <w:tr w:rsidR="00A2417B" w:rsidRPr="00A2417B" w14:paraId="12E22E5F" w14:textId="77777777" w:rsidTr="00854A79">
        <w:trPr>
          <w:trHeight w:val="300"/>
        </w:trPr>
        <w:tc>
          <w:tcPr>
            <w:tcW w:w="2700" w:type="dxa"/>
            <w:tcBorders>
              <w:top w:val="nil"/>
              <w:left w:val="nil"/>
              <w:bottom w:val="nil"/>
              <w:right w:val="nil"/>
            </w:tcBorders>
            <w:shd w:val="clear" w:color="auto" w:fill="auto"/>
            <w:noWrap/>
            <w:vAlign w:val="bottom"/>
            <w:hideMark/>
          </w:tcPr>
          <w:p w14:paraId="319795F4" w14:textId="77777777" w:rsidR="00A2417B" w:rsidRPr="00A2417B" w:rsidRDefault="00A2417B" w:rsidP="00A2417B">
            <w:pPr>
              <w:pStyle w:val="TableList"/>
            </w:pPr>
            <w:r w:rsidRPr="00A2417B">
              <w:t>Cereal/Root Crop</w:t>
            </w:r>
          </w:p>
        </w:tc>
        <w:tc>
          <w:tcPr>
            <w:tcW w:w="1192" w:type="dxa"/>
            <w:tcBorders>
              <w:top w:val="nil"/>
              <w:left w:val="nil"/>
              <w:bottom w:val="nil"/>
              <w:right w:val="nil"/>
            </w:tcBorders>
            <w:shd w:val="clear" w:color="auto" w:fill="auto"/>
            <w:noWrap/>
            <w:vAlign w:val="bottom"/>
            <w:hideMark/>
          </w:tcPr>
          <w:p w14:paraId="1F608531" w14:textId="3EEC2429" w:rsidR="00A2417B" w:rsidRPr="00A2417B" w:rsidRDefault="00A2417B" w:rsidP="00A2417B">
            <w:pPr>
              <w:pStyle w:val="TableList"/>
              <w:jc w:val="right"/>
            </w:pPr>
            <w:r w:rsidRPr="00A2417B">
              <w:t xml:space="preserve">41.83 </w:t>
            </w:r>
          </w:p>
        </w:tc>
        <w:tc>
          <w:tcPr>
            <w:tcW w:w="1193" w:type="dxa"/>
            <w:tcBorders>
              <w:top w:val="nil"/>
              <w:left w:val="nil"/>
              <w:bottom w:val="nil"/>
              <w:right w:val="nil"/>
            </w:tcBorders>
            <w:shd w:val="clear" w:color="auto" w:fill="auto"/>
            <w:noWrap/>
            <w:vAlign w:val="bottom"/>
            <w:hideMark/>
          </w:tcPr>
          <w:p w14:paraId="54E26139" w14:textId="1E925815" w:rsidR="00A2417B" w:rsidRPr="00A2417B" w:rsidRDefault="00A2417B" w:rsidP="00A2417B">
            <w:pPr>
              <w:pStyle w:val="TableList"/>
              <w:jc w:val="right"/>
            </w:pPr>
            <w:r w:rsidRPr="00A2417B">
              <w:t xml:space="preserve">1.50 </w:t>
            </w:r>
          </w:p>
        </w:tc>
        <w:tc>
          <w:tcPr>
            <w:tcW w:w="1192" w:type="dxa"/>
            <w:tcBorders>
              <w:top w:val="nil"/>
              <w:left w:val="nil"/>
              <w:bottom w:val="nil"/>
              <w:right w:val="nil"/>
            </w:tcBorders>
            <w:shd w:val="clear" w:color="auto" w:fill="auto"/>
            <w:noWrap/>
            <w:vAlign w:val="bottom"/>
            <w:hideMark/>
          </w:tcPr>
          <w:p w14:paraId="0BB898EF" w14:textId="7E441430" w:rsidR="00A2417B" w:rsidRPr="00A2417B" w:rsidRDefault="00A2417B" w:rsidP="00A2417B">
            <w:pPr>
              <w:pStyle w:val="TableList"/>
              <w:jc w:val="right"/>
            </w:pPr>
            <w:r w:rsidRPr="00A2417B">
              <w:t xml:space="preserve">5.08 </w:t>
            </w:r>
          </w:p>
        </w:tc>
        <w:tc>
          <w:tcPr>
            <w:tcW w:w="1463" w:type="dxa"/>
            <w:tcBorders>
              <w:top w:val="nil"/>
              <w:left w:val="nil"/>
              <w:bottom w:val="nil"/>
              <w:right w:val="nil"/>
            </w:tcBorders>
            <w:shd w:val="clear" w:color="auto" w:fill="auto"/>
            <w:noWrap/>
            <w:vAlign w:val="bottom"/>
            <w:hideMark/>
          </w:tcPr>
          <w:p w14:paraId="43CFB867" w14:textId="2D63F3FC" w:rsidR="00A2417B" w:rsidRPr="00A2417B" w:rsidRDefault="00A2417B" w:rsidP="00A2417B">
            <w:pPr>
              <w:pStyle w:val="TableList"/>
              <w:jc w:val="right"/>
            </w:pPr>
            <w:r w:rsidRPr="00A2417B">
              <w:t xml:space="preserve">1.12 </w:t>
            </w:r>
          </w:p>
        </w:tc>
      </w:tr>
      <w:tr w:rsidR="00A2417B" w:rsidRPr="00A2417B" w14:paraId="416742B9" w14:textId="77777777" w:rsidTr="00854A79">
        <w:trPr>
          <w:trHeight w:val="300"/>
        </w:trPr>
        <w:tc>
          <w:tcPr>
            <w:tcW w:w="2700" w:type="dxa"/>
            <w:tcBorders>
              <w:top w:val="nil"/>
              <w:left w:val="nil"/>
              <w:bottom w:val="nil"/>
              <w:right w:val="nil"/>
            </w:tcBorders>
            <w:shd w:val="clear" w:color="auto" w:fill="auto"/>
            <w:noWrap/>
            <w:vAlign w:val="bottom"/>
            <w:hideMark/>
          </w:tcPr>
          <w:p w14:paraId="0A19BC05" w14:textId="77777777" w:rsidR="00A2417B" w:rsidRPr="00A2417B" w:rsidRDefault="00A2417B" w:rsidP="00A2417B">
            <w:pPr>
              <w:pStyle w:val="TableList"/>
            </w:pPr>
            <w:r w:rsidRPr="00A2417B">
              <w:t>Maize Mixed</w:t>
            </w:r>
          </w:p>
        </w:tc>
        <w:tc>
          <w:tcPr>
            <w:tcW w:w="1192" w:type="dxa"/>
            <w:tcBorders>
              <w:top w:val="nil"/>
              <w:left w:val="nil"/>
              <w:bottom w:val="nil"/>
              <w:right w:val="nil"/>
            </w:tcBorders>
            <w:shd w:val="clear" w:color="auto" w:fill="auto"/>
            <w:noWrap/>
            <w:vAlign w:val="bottom"/>
            <w:hideMark/>
          </w:tcPr>
          <w:p w14:paraId="184EC690" w14:textId="497F77B0" w:rsidR="00A2417B" w:rsidRPr="00A2417B" w:rsidRDefault="00A2417B" w:rsidP="00A2417B">
            <w:pPr>
              <w:pStyle w:val="TableList"/>
              <w:jc w:val="right"/>
            </w:pPr>
            <w:r w:rsidRPr="00A2417B">
              <w:t xml:space="preserve">44.38 </w:t>
            </w:r>
          </w:p>
        </w:tc>
        <w:tc>
          <w:tcPr>
            <w:tcW w:w="1193" w:type="dxa"/>
            <w:tcBorders>
              <w:top w:val="nil"/>
              <w:left w:val="nil"/>
              <w:bottom w:val="nil"/>
              <w:right w:val="nil"/>
            </w:tcBorders>
            <w:shd w:val="clear" w:color="auto" w:fill="auto"/>
            <w:noWrap/>
            <w:vAlign w:val="bottom"/>
            <w:hideMark/>
          </w:tcPr>
          <w:p w14:paraId="21244560" w14:textId="6F49E5DB" w:rsidR="00A2417B" w:rsidRPr="00A2417B" w:rsidRDefault="00A2417B" w:rsidP="00A2417B">
            <w:pPr>
              <w:pStyle w:val="TableList"/>
              <w:jc w:val="right"/>
            </w:pPr>
            <w:r w:rsidRPr="00A2417B">
              <w:t xml:space="preserve">2.04 </w:t>
            </w:r>
          </w:p>
        </w:tc>
        <w:tc>
          <w:tcPr>
            <w:tcW w:w="1192" w:type="dxa"/>
            <w:tcBorders>
              <w:top w:val="nil"/>
              <w:left w:val="nil"/>
              <w:bottom w:val="nil"/>
              <w:right w:val="nil"/>
            </w:tcBorders>
            <w:shd w:val="clear" w:color="auto" w:fill="auto"/>
            <w:noWrap/>
            <w:vAlign w:val="bottom"/>
            <w:hideMark/>
          </w:tcPr>
          <w:p w14:paraId="07863D29" w14:textId="14C76B4D" w:rsidR="00A2417B" w:rsidRPr="00A2417B" w:rsidRDefault="00A2417B" w:rsidP="00A2417B">
            <w:pPr>
              <w:pStyle w:val="TableList"/>
              <w:jc w:val="right"/>
            </w:pPr>
            <w:r w:rsidRPr="00A2417B">
              <w:t xml:space="preserve">5.43 </w:t>
            </w:r>
          </w:p>
        </w:tc>
        <w:tc>
          <w:tcPr>
            <w:tcW w:w="1463" w:type="dxa"/>
            <w:tcBorders>
              <w:top w:val="nil"/>
              <w:left w:val="nil"/>
              <w:bottom w:val="nil"/>
              <w:right w:val="nil"/>
            </w:tcBorders>
            <w:shd w:val="clear" w:color="auto" w:fill="auto"/>
            <w:noWrap/>
            <w:vAlign w:val="bottom"/>
            <w:hideMark/>
          </w:tcPr>
          <w:p w14:paraId="43E4F3BC" w14:textId="6E93DCBE" w:rsidR="00A2417B" w:rsidRPr="00A2417B" w:rsidRDefault="00A2417B" w:rsidP="00A2417B">
            <w:pPr>
              <w:pStyle w:val="TableList"/>
              <w:jc w:val="right"/>
            </w:pPr>
            <w:r w:rsidRPr="00A2417B">
              <w:t xml:space="preserve">1.43 </w:t>
            </w:r>
          </w:p>
        </w:tc>
      </w:tr>
      <w:tr w:rsidR="00854A79" w:rsidRPr="00A2417B" w14:paraId="469535CA" w14:textId="77777777" w:rsidTr="00854A79">
        <w:trPr>
          <w:trHeight w:val="300"/>
        </w:trPr>
        <w:tc>
          <w:tcPr>
            <w:tcW w:w="2700" w:type="dxa"/>
            <w:tcBorders>
              <w:top w:val="nil"/>
              <w:left w:val="nil"/>
              <w:right w:val="nil"/>
            </w:tcBorders>
            <w:shd w:val="clear" w:color="auto" w:fill="auto"/>
            <w:noWrap/>
            <w:vAlign w:val="bottom"/>
            <w:hideMark/>
          </w:tcPr>
          <w:p w14:paraId="4EC1224F" w14:textId="77777777" w:rsidR="00854A79" w:rsidRPr="00A2417B" w:rsidRDefault="00854A79" w:rsidP="00640D60">
            <w:pPr>
              <w:pStyle w:val="TableList"/>
            </w:pPr>
            <w:r w:rsidRPr="00A2417B">
              <w:t>Agro-pastoral</w:t>
            </w:r>
          </w:p>
        </w:tc>
        <w:tc>
          <w:tcPr>
            <w:tcW w:w="1192" w:type="dxa"/>
            <w:tcBorders>
              <w:top w:val="nil"/>
              <w:left w:val="nil"/>
              <w:right w:val="nil"/>
            </w:tcBorders>
            <w:shd w:val="clear" w:color="auto" w:fill="auto"/>
            <w:noWrap/>
            <w:vAlign w:val="bottom"/>
            <w:hideMark/>
          </w:tcPr>
          <w:p w14:paraId="624DFD6D" w14:textId="392D0D4B" w:rsidR="00854A79" w:rsidRPr="00A2417B" w:rsidRDefault="00854A79" w:rsidP="00640D60">
            <w:pPr>
              <w:pStyle w:val="TableList"/>
              <w:jc w:val="right"/>
            </w:pPr>
            <w:r w:rsidRPr="00A2417B">
              <w:t xml:space="preserve">45.01 </w:t>
            </w:r>
          </w:p>
        </w:tc>
        <w:tc>
          <w:tcPr>
            <w:tcW w:w="1193" w:type="dxa"/>
            <w:tcBorders>
              <w:top w:val="nil"/>
              <w:left w:val="nil"/>
              <w:right w:val="nil"/>
            </w:tcBorders>
            <w:shd w:val="clear" w:color="auto" w:fill="auto"/>
            <w:noWrap/>
            <w:vAlign w:val="bottom"/>
            <w:hideMark/>
          </w:tcPr>
          <w:p w14:paraId="6500186F" w14:textId="010406A9" w:rsidR="00854A79" w:rsidRPr="00A2417B" w:rsidRDefault="00854A79" w:rsidP="00640D60">
            <w:pPr>
              <w:pStyle w:val="TableList"/>
              <w:jc w:val="right"/>
            </w:pPr>
            <w:r w:rsidRPr="00A2417B">
              <w:t xml:space="preserve">2.43 </w:t>
            </w:r>
          </w:p>
        </w:tc>
        <w:tc>
          <w:tcPr>
            <w:tcW w:w="1192" w:type="dxa"/>
            <w:tcBorders>
              <w:top w:val="nil"/>
              <w:left w:val="nil"/>
              <w:right w:val="nil"/>
            </w:tcBorders>
            <w:shd w:val="clear" w:color="auto" w:fill="auto"/>
            <w:noWrap/>
            <w:vAlign w:val="bottom"/>
            <w:hideMark/>
          </w:tcPr>
          <w:p w14:paraId="4FB6525C" w14:textId="416C382C" w:rsidR="00854A79" w:rsidRPr="00A2417B" w:rsidRDefault="00854A79" w:rsidP="00640D60">
            <w:pPr>
              <w:pStyle w:val="TableList"/>
              <w:jc w:val="right"/>
            </w:pPr>
            <w:r w:rsidRPr="00A2417B">
              <w:t xml:space="preserve">5.85 </w:t>
            </w:r>
          </w:p>
        </w:tc>
        <w:tc>
          <w:tcPr>
            <w:tcW w:w="1463" w:type="dxa"/>
            <w:tcBorders>
              <w:top w:val="nil"/>
              <w:left w:val="nil"/>
              <w:right w:val="nil"/>
            </w:tcBorders>
            <w:shd w:val="clear" w:color="auto" w:fill="auto"/>
            <w:noWrap/>
            <w:vAlign w:val="bottom"/>
            <w:hideMark/>
          </w:tcPr>
          <w:p w14:paraId="20826CD0" w14:textId="398848D4" w:rsidR="00854A79" w:rsidRPr="00A2417B" w:rsidRDefault="00854A79" w:rsidP="00640D60">
            <w:pPr>
              <w:pStyle w:val="TableList"/>
              <w:jc w:val="right"/>
            </w:pPr>
            <w:r w:rsidRPr="00A2417B">
              <w:t xml:space="preserve">1.43 </w:t>
            </w:r>
          </w:p>
        </w:tc>
      </w:tr>
      <w:tr w:rsidR="00854A79" w:rsidRPr="00A2417B" w14:paraId="4CC32D41" w14:textId="77777777" w:rsidTr="00854A79">
        <w:trPr>
          <w:trHeight w:val="300"/>
        </w:trPr>
        <w:tc>
          <w:tcPr>
            <w:tcW w:w="2700" w:type="dxa"/>
            <w:tcBorders>
              <w:top w:val="nil"/>
              <w:left w:val="nil"/>
              <w:bottom w:val="single" w:sz="4" w:space="0" w:color="auto"/>
              <w:right w:val="nil"/>
            </w:tcBorders>
            <w:shd w:val="clear" w:color="auto" w:fill="auto"/>
            <w:noWrap/>
            <w:vAlign w:val="bottom"/>
            <w:hideMark/>
          </w:tcPr>
          <w:p w14:paraId="653D5222" w14:textId="77777777" w:rsidR="00854A79" w:rsidRPr="00A2417B" w:rsidRDefault="00854A79" w:rsidP="00640D60">
            <w:pPr>
              <w:pStyle w:val="TableList"/>
            </w:pPr>
            <w:r w:rsidRPr="00A2417B">
              <w:t>Pastoral</w:t>
            </w:r>
          </w:p>
        </w:tc>
        <w:tc>
          <w:tcPr>
            <w:tcW w:w="1192" w:type="dxa"/>
            <w:tcBorders>
              <w:top w:val="nil"/>
              <w:left w:val="nil"/>
              <w:bottom w:val="single" w:sz="4" w:space="0" w:color="auto"/>
              <w:right w:val="nil"/>
            </w:tcBorders>
            <w:shd w:val="clear" w:color="auto" w:fill="auto"/>
            <w:noWrap/>
            <w:vAlign w:val="bottom"/>
            <w:hideMark/>
          </w:tcPr>
          <w:p w14:paraId="7C84D4B0" w14:textId="0FC4E21E" w:rsidR="00854A79" w:rsidRPr="00A2417B" w:rsidRDefault="00854A79" w:rsidP="00640D60">
            <w:pPr>
              <w:pStyle w:val="TableList"/>
              <w:jc w:val="right"/>
            </w:pPr>
            <w:r w:rsidRPr="00A2417B">
              <w:t xml:space="preserve">42.64 </w:t>
            </w:r>
          </w:p>
        </w:tc>
        <w:tc>
          <w:tcPr>
            <w:tcW w:w="1193" w:type="dxa"/>
            <w:tcBorders>
              <w:top w:val="nil"/>
              <w:left w:val="nil"/>
              <w:bottom w:val="single" w:sz="4" w:space="0" w:color="auto"/>
              <w:right w:val="nil"/>
            </w:tcBorders>
            <w:shd w:val="clear" w:color="auto" w:fill="auto"/>
            <w:noWrap/>
            <w:vAlign w:val="bottom"/>
            <w:hideMark/>
          </w:tcPr>
          <w:p w14:paraId="0EE06B30" w14:textId="12803DDD" w:rsidR="00854A79" w:rsidRPr="00A2417B" w:rsidRDefault="00854A79" w:rsidP="00640D60">
            <w:pPr>
              <w:pStyle w:val="TableList"/>
              <w:jc w:val="right"/>
            </w:pPr>
            <w:r w:rsidRPr="00A2417B">
              <w:t xml:space="preserve">1.19 </w:t>
            </w:r>
          </w:p>
        </w:tc>
        <w:tc>
          <w:tcPr>
            <w:tcW w:w="1192" w:type="dxa"/>
            <w:tcBorders>
              <w:top w:val="nil"/>
              <w:left w:val="nil"/>
              <w:bottom w:val="single" w:sz="4" w:space="0" w:color="auto"/>
              <w:right w:val="nil"/>
            </w:tcBorders>
            <w:shd w:val="clear" w:color="auto" w:fill="auto"/>
            <w:noWrap/>
            <w:vAlign w:val="bottom"/>
            <w:hideMark/>
          </w:tcPr>
          <w:p w14:paraId="527CBEAB" w14:textId="6FB3C999" w:rsidR="00854A79" w:rsidRPr="00A2417B" w:rsidRDefault="00854A79" w:rsidP="00640D60">
            <w:pPr>
              <w:pStyle w:val="TableList"/>
              <w:jc w:val="right"/>
            </w:pPr>
            <w:r w:rsidRPr="00A2417B">
              <w:t xml:space="preserve">4.84 </w:t>
            </w:r>
          </w:p>
        </w:tc>
        <w:tc>
          <w:tcPr>
            <w:tcW w:w="1463" w:type="dxa"/>
            <w:tcBorders>
              <w:top w:val="nil"/>
              <w:left w:val="nil"/>
              <w:bottom w:val="single" w:sz="4" w:space="0" w:color="auto"/>
              <w:right w:val="nil"/>
            </w:tcBorders>
            <w:shd w:val="clear" w:color="auto" w:fill="auto"/>
            <w:noWrap/>
            <w:vAlign w:val="bottom"/>
            <w:hideMark/>
          </w:tcPr>
          <w:p w14:paraId="16AB82BC" w14:textId="3C5EC4C2" w:rsidR="00854A79" w:rsidRPr="00A2417B" w:rsidRDefault="00854A79" w:rsidP="00640D60">
            <w:pPr>
              <w:pStyle w:val="TableList"/>
              <w:jc w:val="right"/>
            </w:pPr>
            <w:r w:rsidRPr="00A2417B">
              <w:t xml:space="preserve">1.28 </w:t>
            </w:r>
          </w:p>
        </w:tc>
      </w:tr>
    </w:tbl>
    <w:p w14:paraId="04F0A80B" w14:textId="7A7A6E9D" w:rsidR="00A2417B" w:rsidRDefault="00854A79" w:rsidP="00854A79">
      <w:pPr>
        <w:pStyle w:val="Sources"/>
      </w:pPr>
      <w:r>
        <w:t>Sources: Authors, Ethiopia ERSS, 2011.</w:t>
      </w:r>
    </w:p>
    <w:p w14:paraId="730AA51B" w14:textId="0B7FBC4E" w:rsidR="00854A79" w:rsidRDefault="00854A79" w:rsidP="00854A79">
      <w:pPr>
        <w:pStyle w:val="Caption"/>
      </w:pPr>
      <w:r>
        <w:t xml:space="preserve">Table </w:t>
      </w:r>
      <w:r w:rsidR="00E33075">
        <w:fldChar w:fldCharType="begin"/>
      </w:r>
      <w:r w:rsidR="00E33075">
        <w:instrText xml:space="preserve"> SEQ Table \* ARABIC </w:instrText>
      </w:r>
      <w:r w:rsidR="00E33075">
        <w:fldChar w:fldCharType="separate"/>
      </w:r>
      <w:r w:rsidR="00743371">
        <w:rPr>
          <w:noProof/>
        </w:rPr>
        <w:t>4</w:t>
      </w:r>
      <w:r w:rsidR="00E33075">
        <w:rPr>
          <w:noProof/>
        </w:rPr>
        <w:fldChar w:fldCharType="end"/>
      </w:r>
      <w:r>
        <w:t xml:space="preserve">: </w:t>
      </w:r>
      <w:r>
        <w:tab/>
        <w:t>Non-Farm Income in Total Household Income across Farming Systems, Ethiopia (2011)</w:t>
      </w:r>
    </w:p>
    <w:tbl>
      <w:tblPr>
        <w:tblW w:w="0" w:type="auto"/>
        <w:tblInd w:w="108" w:type="dxa"/>
        <w:tblLook w:val="04A0" w:firstRow="1" w:lastRow="0" w:firstColumn="1" w:lastColumn="0" w:noHBand="0" w:noVBand="1"/>
      </w:tblPr>
      <w:tblGrid>
        <w:gridCol w:w="2700"/>
        <w:gridCol w:w="1170"/>
      </w:tblGrid>
      <w:tr w:rsidR="00854A79" w:rsidRPr="00854A79" w14:paraId="7E86C44D" w14:textId="7F027653" w:rsidTr="0072242C">
        <w:trPr>
          <w:trHeight w:val="300"/>
        </w:trPr>
        <w:tc>
          <w:tcPr>
            <w:tcW w:w="2700" w:type="dxa"/>
            <w:tcBorders>
              <w:top w:val="single" w:sz="4" w:space="0" w:color="auto"/>
              <w:left w:val="nil"/>
              <w:bottom w:val="single" w:sz="4" w:space="0" w:color="auto"/>
              <w:right w:val="nil"/>
            </w:tcBorders>
            <w:shd w:val="clear" w:color="auto" w:fill="auto"/>
            <w:noWrap/>
            <w:vAlign w:val="bottom"/>
            <w:hideMark/>
          </w:tcPr>
          <w:p w14:paraId="4EAC6C70" w14:textId="6BD6D809" w:rsidR="00854A79" w:rsidRPr="00854A79" w:rsidRDefault="00854A79" w:rsidP="00854A79">
            <w:pPr>
              <w:pStyle w:val="TableList"/>
            </w:pPr>
            <w:r>
              <w:t xml:space="preserve">Farming </w:t>
            </w:r>
            <w:r w:rsidRPr="00854A79">
              <w:t>System</w:t>
            </w:r>
          </w:p>
        </w:tc>
        <w:tc>
          <w:tcPr>
            <w:tcW w:w="1170" w:type="dxa"/>
            <w:tcBorders>
              <w:top w:val="single" w:sz="4" w:space="0" w:color="auto"/>
              <w:left w:val="nil"/>
              <w:bottom w:val="single" w:sz="4" w:space="0" w:color="auto"/>
              <w:right w:val="nil"/>
            </w:tcBorders>
            <w:shd w:val="clear" w:color="auto" w:fill="auto"/>
            <w:noWrap/>
            <w:vAlign w:val="bottom"/>
            <w:hideMark/>
          </w:tcPr>
          <w:p w14:paraId="47C8D456" w14:textId="0E869240" w:rsidR="00854A79" w:rsidRPr="00854A79" w:rsidRDefault="00854A79" w:rsidP="00854A79">
            <w:pPr>
              <w:pStyle w:val="TableList"/>
              <w:jc w:val="right"/>
            </w:pPr>
            <w:r>
              <w:t>Percent</w:t>
            </w:r>
          </w:p>
        </w:tc>
      </w:tr>
      <w:tr w:rsidR="00854A79" w:rsidRPr="00854A79" w14:paraId="1231194C" w14:textId="0BC9C1C2" w:rsidTr="0072242C">
        <w:trPr>
          <w:trHeight w:val="300"/>
        </w:trPr>
        <w:tc>
          <w:tcPr>
            <w:tcW w:w="2700" w:type="dxa"/>
            <w:tcBorders>
              <w:top w:val="nil"/>
              <w:left w:val="nil"/>
              <w:bottom w:val="nil"/>
              <w:right w:val="nil"/>
            </w:tcBorders>
            <w:shd w:val="clear" w:color="auto" w:fill="auto"/>
            <w:noWrap/>
            <w:vAlign w:val="bottom"/>
            <w:hideMark/>
          </w:tcPr>
          <w:p w14:paraId="1C1BCDBB" w14:textId="77777777" w:rsidR="00854A79" w:rsidRPr="00854A79" w:rsidRDefault="00854A79" w:rsidP="00854A79">
            <w:pPr>
              <w:pStyle w:val="TableList"/>
            </w:pPr>
            <w:r w:rsidRPr="00854A79">
              <w:t>Highland Perennial</w:t>
            </w:r>
          </w:p>
        </w:tc>
        <w:tc>
          <w:tcPr>
            <w:tcW w:w="1170" w:type="dxa"/>
            <w:tcBorders>
              <w:top w:val="nil"/>
              <w:left w:val="nil"/>
              <w:bottom w:val="nil"/>
              <w:right w:val="nil"/>
            </w:tcBorders>
            <w:shd w:val="clear" w:color="auto" w:fill="auto"/>
            <w:noWrap/>
            <w:vAlign w:val="bottom"/>
            <w:hideMark/>
          </w:tcPr>
          <w:p w14:paraId="71B04417" w14:textId="4D59372F" w:rsidR="00854A79" w:rsidRPr="00854A79" w:rsidRDefault="00854A79" w:rsidP="00854A79">
            <w:pPr>
              <w:pStyle w:val="TableList"/>
              <w:jc w:val="right"/>
            </w:pPr>
            <w:r w:rsidRPr="00854A79">
              <w:t xml:space="preserve">24.26 </w:t>
            </w:r>
          </w:p>
        </w:tc>
      </w:tr>
      <w:tr w:rsidR="00854A79" w:rsidRPr="00854A79" w14:paraId="27E9144A" w14:textId="61929006" w:rsidTr="0072242C">
        <w:trPr>
          <w:trHeight w:val="300"/>
        </w:trPr>
        <w:tc>
          <w:tcPr>
            <w:tcW w:w="2700" w:type="dxa"/>
            <w:tcBorders>
              <w:top w:val="nil"/>
              <w:left w:val="nil"/>
              <w:bottom w:val="nil"/>
              <w:right w:val="nil"/>
            </w:tcBorders>
            <w:shd w:val="clear" w:color="auto" w:fill="auto"/>
            <w:noWrap/>
            <w:vAlign w:val="bottom"/>
            <w:hideMark/>
          </w:tcPr>
          <w:p w14:paraId="00A444AA" w14:textId="77777777" w:rsidR="00854A79" w:rsidRPr="00854A79" w:rsidRDefault="00854A79" w:rsidP="00854A79">
            <w:pPr>
              <w:pStyle w:val="TableList"/>
            </w:pPr>
            <w:r w:rsidRPr="00854A79">
              <w:t>Highland Mixed</w:t>
            </w:r>
          </w:p>
        </w:tc>
        <w:tc>
          <w:tcPr>
            <w:tcW w:w="1170" w:type="dxa"/>
            <w:tcBorders>
              <w:top w:val="nil"/>
              <w:left w:val="nil"/>
              <w:bottom w:val="nil"/>
              <w:right w:val="nil"/>
            </w:tcBorders>
            <w:shd w:val="clear" w:color="auto" w:fill="auto"/>
            <w:noWrap/>
            <w:vAlign w:val="bottom"/>
            <w:hideMark/>
          </w:tcPr>
          <w:p w14:paraId="38EAEF3F" w14:textId="72A6DBDD" w:rsidR="00854A79" w:rsidRPr="00854A79" w:rsidRDefault="00854A79" w:rsidP="00854A79">
            <w:pPr>
              <w:pStyle w:val="TableList"/>
              <w:jc w:val="right"/>
            </w:pPr>
            <w:r w:rsidRPr="00854A79">
              <w:t xml:space="preserve">34.01 </w:t>
            </w:r>
          </w:p>
        </w:tc>
      </w:tr>
      <w:tr w:rsidR="00854A79" w:rsidRPr="00854A79" w14:paraId="3DC7EFF5" w14:textId="3E700DA1" w:rsidTr="0072242C">
        <w:trPr>
          <w:trHeight w:val="300"/>
        </w:trPr>
        <w:tc>
          <w:tcPr>
            <w:tcW w:w="2700" w:type="dxa"/>
            <w:tcBorders>
              <w:top w:val="nil"/>
              <w:left w:val="nil"/>
              <w:bottom w:val="nil"/>
              <w:right w:val="nil"/>
            </w:tcBorders>
            <w:shd w:val="clear" w:color="auto" w:fill="auto"/>
            <w:noWrap/>
            <w:vAlign w:val="bottom"/>
            <w:hideMark/>
          </w:tcPr>
          <w:p w14:paraId="33BC1601" w14:textId="77777777" w:rsidR="00854A79" w:rsidRPr="00854A79" w:rsidRDefault="00854A79" w:rsidP="00854A79">
            <w:pPr>
              <w:pStyle w:val="TableList"/>
            </w:pPr>
            <w:r w:rsidRPr="00854A79">
              <w:t>Cereal/Root Crop</w:t>
            </w:r>
          </w:p>
        </w:tc>
        <w:tc>
          <w:tcPr>
            <w:tcW w:w="1170" w:type="dxa"/>
            <w:tcBorders>
              <w:top w:val="nil"/>
              <w:left w:val="nil"/>
              <w:bottom w:val="nil"/>
              <w:right w:val="nil"/>
            </w:tcBorders>
            <w:shd w:val="clear" w:color="auto" w:fill="auto"/>
            <w:noWrap/>
            <w:vAlign w:val="bottom"/>
            <w:hideMark/>
          </w:tcPr>
          <w:p w14:paraId="51A4E3E7" w14:textId="064DACAB" w:rsidR="00854A79" w:rsidRPr="00854A79" w:rsidRDefault="00854A79" w:rsidP="00854A79">
            <w:pPr>
              <w:pStyle w:val="TableList"/>
              <w:jc w:val="right"/>
            </w:pPr>
            <w:r w:rsidRPr="00854A79">
              <w:t xml:space="preserve">37.45 </w:t>
            </w:r>
          </w:p>
        </w:tc>
      </w:tr>
      <w:tr w:rsidR="00854A79" w:rsidRPr="00854A79" w14:paraId="544778A2" w14:textId="66B61501" w:rsidTr="0072242C">
        <w:trPr>
          <w:trHeight w:val="300"/>
        </w:trPr>
        <w:tc>
          <w:tcPr>
            <w:tcW w:w="2700" w:type="dxa"/>
            <w:tcBorders>
              <w:top w:val="nil"/>
              <w:left w:val="nil"/>
              <w:bottom w:val="nil"/>
              <w:right w:val="nil"/>
            </w:tcBorders>
            <w:shd w:val="clear" w:color="auto" w:fill="auto"/>
            <w:noWrap/>
            <w:vAlign w:val="bottom"/>
            <w:hideMark/>
          </w:tcPr>
          <w:p w14:paraId="3A4D5814" w14:textId="77777777" w:rsidR="00854A79" w:rsidRPr="00854A79" w:rsidRDefault="00854A79" w:rsidP="00854A79">
            <w:pPr>
              <w:pStyle w:val="TableList"/>
            </w:pPr>
            <w:r w:rsidRPr="00854A79">
              <w:t>Maize Mixed</w:t>
            </w:r>
          </w:p>
        </w:tc>
        <w:tc>
          <w:tcPr>
            <w:tcW w:w="1170" w:type="dxa"/>
            <w:tcBorders>
              <w:top w:val="nil"/>
              <w:left w:val="nil"/>
              <w:bottom w:val="nil"/>
              <w:right w:val="nil"/>
            </w:tcBorders>
            <w:shd w:val="clear" w:color="auto" w:fill="auto"/>
            <w:noWrap/>
            <w:vAlign w:val="bottom"/>
            <w:hideMark/>
          </w:tcPr>
          <w:p w14:paraId="4438DB72" w14:textId="6CE5C781" w:rsidR="00854A79" w:rsidRPr="00854A79" w:rsidRDefault="00854A79" w:rsidP="00854A79">
            <w:pPr>
              <w:pStyle w:val="TableList"/>
              <w:jc w:val="right"/>
            </w:pPr>
            <w:r w:rsidRPr="00854A79">
              <w:t xml:space="preserve">27.51 </w:t>
            </w:r>
          </w:p>
        </w:tc>
      </w:tr>
      <w:tr w:rsidR="00854A79" w:rsidRPr="00854A79" w14:paraId="74CEB56F" w14:textId="77777777" w:rsidTr="0072242C">
        <w:trPr>
          <w:trHeight w:val="300"/>
        </w:trPr>
        <w:tc>
          <w:tcPr>
            <w:tcW w:w="2700" w:type="dxa"/>
            <w:tcBorders>
              <w:top w:val="nil"/>
              <w:left w:val="nil"/>
              <w:right w:val="nil"/>
            </w:tcBorders>
            <w:shd w:val="clear" w:color="auto" w:fill="auto"/>
            <w:noWrap/>
            <w:vAlign w:val="bottom"/>
            <w:hideMark/>
          </w:tcPr>
          <w:p w14:paraId="451FFB08" w14:textId="77777777" w:rsidR="00854A79" w:rsidRPr="00854A79" w:rsidRDefault="00854A79" w:rsidP="00640D60">
            <w:pPr>
              <w:pStyle w:val="TableList"/>
            </w:pPr>
            <w:r w:rsidRPr="00854A79">
              <w:t>Agro-pastoral</w:t>
            </w:r>
          </w:p>
        </w:tc>
        <w:tc>
          <w:tcPr>
            <w:tcW w:w="1170" w:type="dxa"/>
            <w:tcBorders>
              <w:top w:val="nil"/>
              <w:left w:val="nil"/>
              <w:right w:val="nil"/>
            </w:tcBorders>
            <w:shd w:val="clear" w:color="auto" w:fill="auto"/>
            <w:noWrap/>
            <w:vAlign w:val="bottom"/>
            <w:hideMark/>
          </w:tcPr>
          <w:p w14:paraId="76EE4EA0" w14:textId="77777777" w:rsidR="00854A79" w:rsidRPr="00854A79" w:rsidRDefault="00854A79" w:rsidP="00854A79">
            <w:pPr>
              <w:pStyle w:val="TableList"/>
              <w:jc w:val="right"/>
            </w:pPr>
            <w:r w:rsidRPr="00854A79">
              <w:t xml:space="preserve">23.25 </w:t>
            </w:r>
          </w:p>
        </w:tc>
      </w:tr>
      <w:tr w:rsidR="00854A79" w:rsidRPr="00854A79" w14:paraId="2A18B758" w14:textId="77777777" w:rsidTr="0072242C">
        <w:trPr>
          <w:trHeight w:val="300"/>
        </w:trPr>
        <w:tc>
          <w:tcPr>
            <w:tcW w:w="2700" w:type="dxa"/>
            <w:tcBorders>
              <w:top w:val="nil"/>
              <w:left w:val="nil"/>
              <w:bottom w:val="single" w:sz="4" w:space="0" w:color="auto"/>
              <w:right w:val="nil"/>
            </w:tcBorders>
            <w:shd w:val="clear" w:color="auto" w:fill="auto"/>
            <w:noWrap/>
            <w:vAlign w:val="bottom"/>
            <w:hideMark/>
          </w:tcPr>
          <w:p w14:paraId="3913512B" w14:textId="77777777" w:rsidR="00854A79" w:rsidRPr="00854A79" w:rsidRDefault="00854A79" w:rsidP="00640D60">
            <w:pPr>
              <w:pStyle w:val="TableList"/>
            </w:pPr>
            <w:r w:rsidRPr="00854A79">
              <w:t>Pastoral</w:t>
            </w:r>
          </w:p>
        </w:tc>
        <w:tc>
          <w:tcPr>
            <w:tcW w:w="1170" w:type="dxa"/>
            <w:tcBorders>
              <w:top w:val="nil"/>
              <w:left w:val="nil"/>
              <w:bottom w:val="single" w:sz="4" w:space="0" w:color="auto"/>
              <w:right w:val="nil"/>
            </w:tcBorders>
            <w:shd w:val="clear" w:color="auto" w:fill="auto"/>
            <w:noWrap/>
            <w:vAlign w:val="bottom"/>
            <w:hideMark/>
          </w:tcPr>
          <w:p w14:paraId="351DC38D" w14:textId="77777777" w:rsidR="00854A79" w:rsidRPr="00854A79" w:rsidRDefault="00854A79" w:rsidP="00854A79">
            <w:pPr>
              <w:pStyle w:val="TableList"/>
              <w:jc w:val="right"/>
            </w:pPr>
            <w:r w:rsidRPr="00854A79">
              <w:t xml:space="preserve">31.97 </w:t>
            </w:r>
          </w:p>
        </w:tc>
      </w:tr>
    </w:tbl>
    <w:p w14:paraId="62329F1E" w14:textId="4A4A1530" w:rsidR="00854A79" w:rsidRDefault="00854A79" w:rsidP="00854A79">
      <w:pPr>
        <w:pStyle w:val="Sources"/>
      </w:pPr>
      <w:r>
        <w:t>Sources: Authors, Ethiopia ERSS, 2011.</w:t>
      </w:r>
    </w:p>
    <w:p w14:paraId="1DB33B3B" w14:textId="2B474B44" w:rsidR="001F2BCF" w:rsidRPr="001F2BCF" w:rsidRDefault="001F2BCF" w:rsidP="001F2BCF">
      <w:pPr>
        <w:pStyle w:val="Caption"/>
      </w:pPr>
      <w:r>
        <w:t xml:space="preserve">Table </w:t>
      </w:r>
      <w:r w:rsidR="00E33075">
        <w:fldChar w:fldCharType="begin"/>
      </w:r>
      <w:r w:rsidR="00E33075">
        <w:instrText xml:space="preserve"> SEQ Table \* ARABIC </w:instrText>
      </w:r>
      <w:r w:rsidR="00E33075">
        <w:fldChar w:fldCharType="separate"/>
      </w:r>
      <w:r w:rsidR="00743371">
        <w:rPr>
          <w:noProof/>
        </w:rPr>
        <w:t>5</w:t>
      </w:r>
      <w:r w:rsidR="00E33075">
        <w:rPr>
          <w:noProof/>
        </w:rPr>
        <w:fldChar w:fldCharType="end"/>
      </w:r>
      <w:r>
        <w:t xml:space="preserve">: </w:t>
      </w:r>
      <w:r>
        <w:tab/>
        <w:t>Selected Food Security Indicators across Farming Systems, Ethiopia (2011)</w:t>
      </w:r>
    </w:p>
    <w:tbl>
      <w:tblPr>
        <w:tblW w:w="6956" w:type="dxa"/>
        <w:tblInd w:w="108" w:type="dxa"/>
        <w:tblLayout w:type="fixed"/>
        <w:tblLook w:val="04A0" w:firstRow="1" w:lastRow="0" w:firstColumn="1" w:lastColumn="0" w:noHBand="0" w:noVBand="1"/>
      </w:tblPr>
      <w:tblGrid>
        <w:gridCol w:w="2700"/>
        <w:gridCol w:w="1418"/>
        <w:gridCol w:w="1419"/>
        <w:gridCol w:w="1419"/>
      </w:tblGrid>
      <w:tr w:rsidR="00854A79" w:rsidRPr="00854A79" w14:paraId="7BAC39B5" w14:textId="77777777" w:rsidTr="001F2BCF">
        <w:trPr>
          <w:trHeight w:val="300"/>
        </w:trPr>
        <w:tc>
          <w:tcPr>
            <w:tcW w:w="2700" w:type="dxa"/>
            <w:tcBorders>
              <w:top w:val="single" w:sz="4" w:space="0" w:color="auto"/>
              <w:left w:val="nil"/>
              <w:bottom w:val="single" w:sz="4" w:space="0" w:color="auto"/>
              <w:right w:val="nil"/>
            </w:tcBorders>
            <w:shd w:val="clear" w:color="auto" w:fill="auto"/>
            <w:noWrap/>
            <w:vAlign w:val="bottom"/>
            <w:hideMark/>
          </w:tcPr>
          <w:p w14:paraId="20606FF2" w14:textId="267DDDC9" w:rsidR="00854A79" w:rsidRPr="00854A79" w:rsidRDefault="00854A79" w:rsidP="00854A79">
            <w:pPr>
              <w:pStyle w:val="TableList"/>
            </w:pPr>
            <w:r>
              <w:t xml:space="preserve">Farming </w:t>
            </w:r>
            <w:r w:rsidRPr="00854A79">
              <w:t>System</w:t>
            </w:r>
          </w:p>
        </w:tc>
        <w:tc>
          <w:tcPr>
            <w:tcW w:w="1418" w:type="dxa"/>
            <w:tcBorders>
              <w:top w:val="single" w:sz="4" w:space="0" w:color="auto"/>
              <w:left w:val="nil"/>
              <w:bottom w:val="single" w:sz="4" w:space="0" w:color="auto"/>
              <w:right w:val="nil"/>
            </w:tcBorders>
            <w:shd w:val="clear" w:color="auto" w:fill="auto"/>
            <w:noWrap/>
            <w:vAlign w:val="bottom"/>
            <w:hideMark/>
          </w:tcPr>
          <w:p w14:paraId="2EB3540F" w14:textId="57FC81EE" w:rsidR="00854A79" w:rsidRPr="00854A79" w:rsidRDefault="00854A79" w:rsidP="001F2BCF">
            <w:pPr>
              <w:pStyle w:val="TableList"/>
              <w:jc w:val="right"/>
            </w:pPr>
            <w:r w:rsidRPr="00854A79">
              <w:t> </w:t>
            </w:r>
            <w:r>
              <w:t>Household worries about food (share)</w:t>
            </w:r>
          </w:p>
        </w:tc>
        <w:tc>
          <w:tcPr>
            <w:tcW w:w="1419" w:type="dxa"/>
            <w:tcBorders>
              <w:top w:val="single" w:sz="4" w:space="0" w:color="auto"/>
              <w:left w:val="nil"/>
              <w:bottom w:val="single" w:sz="4" w:space="0" w:color="auto"/>
              <w:right w:val="nil"/>
            </w:tcBorders>
            <w:shd w:val="clear" w:color="auto" w:fill="auto"/>
            <w:noWrap/>
            <w:vAlign w:val="bottom"/>
            <w:hideMark/>
          </w:tcPr>
          <w:p w14:paraId="30AC7F51" w14:textId="12A7FBD0" w:rsidR="00854A79" w:rsidRPr="00854A79" w:rsidRDefault="001F2BCF" w:rsidP="001F2BCF">
            <w:pPr>
              <w:pStyle w:val="TableList"/>
              <w:jc w:val="right"/>
            </w:pPr>
            <w:r>
              <w:t>Average Number of Meals (</w:t>
            </w:r>
            <w:r w:rsidR="00854A79" w:rsidRPr="00854A79">
              <w:t>adults</w:t>
            </w:r>
            <w:r>
              <w:t>/day)</w:t>
            </w:r>
          </w:p>
        </w:tc>
        <w:tc>
          <w:tcPr>
            <w:tcW w:w="1419" w:type="dxa"/>
            <w:tcBorders>
              <w:top w:val="single" w:sz="4" w:space="0" w:color="auto"/>
              <w:left w:val="nil"/>
              <w:bottom w:val="single" w:sz="4" w:space="0" w:color="auto"/>
              <w:right w:val="nil"/>
            </w:tcBorders>
            <w:shd w:val="clear" w:color="auto" w:fill="auto"/>
            <w:noWrap/>
            <w:vAlign w:val="bottom"/>
            <w:hideMark/>
          </w:tcPr>
          <w:p w14:paraId="649D2548" w14:textId="5FAA1439" w:rsidR="00854A79" w:rsidRPr="00854A79" w:rsidRDefault="001F2BCF" w:rsidP="001F2BCF">
            <w:pPr>
              <w:pStyle w:val="TableList"/>
              <w:jc w:val="right"/>
            </w:pPr>
            <w:r>
              <w:t>Average Number of Meals (kids/day)</w:t>
            </w:r>
          </w:p>
        </w:tc>
      </w:tr>
      <w:tr w:rsidR="00854A79" w:rsidRPr="00854A79" w14:paraId="4ED202E3" w14:textId="77777777" w:rsidTr="001F2BCF">
        <w:trPr>
          <w:trHeight w:val="300"/>
        </w:trPr>
        <w:tc>
          <w:tcPr>
            <w:tcW w:w="2700" w:type="dxa"/>
            <w:tcBorders>
              <w:top w:val="nil"/>
              <w:left w:val="nil"/>
              <w:bottom w:val="nil"/>
              <w:right w:val="nil"/>
            </w:tcBorders>
            <w:shd w:val="clear" w:color="auto" w:fill="auto"/>
            <w:noWrap/>
            <w:vAlign w:val="bottom"/>
            <w:hideMark/>
          </w:tcPr>
          <w:p w14:paraId="56FEFEAB" w14:textId="77777777" w:rsidR="00854A79" w:rsidRPr="00854A79" w:rsidRDefault="00854A79" w:rsidP="00854A79">
            <w:pPr>
              <w:pStyle w:val="TableList"/>
            </w:pPr>
            <w:r w:rsidRPr="00854A79">
              <w:t>Highland Perennial</w:t>
            </w:r>
          </w:p>
        </w:tc>
        <w:tc>
          <w:tcPr>
            <w:tcW w:w="1418" w:type="dxa"/>
            <w:tcBorders>
              <w:top w:val="nil"/>
              <w:left w:val="nil"/>
              <w:bottom w:val="nil"/>
              <w:right w:val="nil"/>
            </w:tcBorders>
            <w:shd w:val="clear" w:color="auto" w:fill="auto"/>
            <w:noWrap/>
            <w:vAlign w:val="bottom"/>
            <w:hideMark/>
          </w:tcPr>
          <w:p w14:paraId="0F7CBCD1" w14:textId="77777777" w:rsidR="00854A79" w:rsidRPr="00854A79" w:rsidRDefault="00854A79" w:rsidP="001F2BCF">
            <w:pPr>
              <w:pStyle w:val="TableList"/>
              <w:jc w:val="right"/>
            </w:pPr>
            <w:r w:rsidRPr="00854A79">
              <w:t>36.17</w:t>
            </w:r>
          </w:p>
        </w:tc>
        <w:tc>
          <w:tcPr>
            <w:tcW w:w="1419" w:type="dxa"/>
            <w:tcBorders>
              <w:top w:val="nil"/>
              <w:left w:val="nil"/>
              <w:bottom w:val="nil"/>
              <w:right w:val="nil"/>
            </w:tcBorders>
            <w:shd w:val="clear" w:color="auto" w:fill="auto"/>
            <w:noWrap/>
            <w:vAlign w:val="bottom"/>
            <w:hideMark/>
          </w:tcPr>
          <w:p w14:paraId="3F645779" w14:textId="503A7006" w:rsidR="00854A79" w:rsidRPr="00854A79" w:rsidRDefault="00854A79" w:rsidP="001F2BCF">
            <w:pPr>
              <w:pStyle w:val="TableList"/>
              <w:jc w:val="right"/>
            </w:pPr>
            <w:r w:rsidRPr="00854A79">
              <w:t xml:space="preserve">2.79 </w:t>
            </w:r>
          </w:p>
        </w:tc>
        <w:tc>
          <w:tcPr>
            <w:tcW w:w="1419" w:type="dxa"/>
            <w:tcBorders>
              <w:top w:val="nil"/>
              <w:left w:val="nil"/>
              <w:bottom w:val="nil"/>
              <w:right w:val="nil"/>
            </w:tcBorders>
            <w:shd w:val="clear" w:color="auto" w:fill="auto"/>
            <w:noWrap/>
            <w:vAlign w:val="bottom"/>
            <w:hideMark/>
          </w:tcPr>
          <w:p w14:paraId="077C839E" w14:textId="6CE86EF8" w:rsidR="00854A79" w:rsidRPr="00854A79" w:rsidRDefault="00854A79" w:rsidP="001F2BCF">
            <w:pPr>
              <w:pStyle w:val="TableList"/>
              <w:jc w:val="right"/>
            </w:pPr>
            <w:r w:rsidRPr="00854A79">
              <w:t xml:space="preserve">3.33 </w:t>
            </w:r>
          </w:p>
        </w:tc>
      </w:tr>
      <w:tr w:rsidR="00854A79" w:rsidRPr="00854A79" w14:paraId="74BF5AA0" w14:textId="77777777" w:rsidTr="001F2BCF">
        <w:trPr>
          <w:trHeight w:val="300"/>
        </w:trPr>
        <w:tc>
          <w:tcPr>
            <w:tcW w:w="2700" w:type="dxa"/>
            <w:tcBorders>
              <w:top w:val="nil"/>
              <w:left w:val="nil"/>
              <w:bottom w:val="nil"/>
              <w:right w:val="nil"/>
            </w:tcBorders>
            <w:shd w:val="clear" w:color="auto" w:fill="auto"/>
            <w:noWrap/>
            <w:vAlign w:val="bottom"/>
            <w:hideMark/>
          </w:tcPr>
          <w:p w14:paraId="69C5AB09" w14:textId="77777777" w:rsidR="00854A79" w:rsidRPr="00854A79" w:rsidRDefault="00854A79" w:rsidP="00854A79">
            <w:pPr>
              <w:pStyle w:val="TableList"/>
            </w:pPr>
            <w:r w:rsidRPr="00854A79">
              <w:t>Highland Mixed</w:t>
            </w:r>
          </w:p>
        </w:tc>
        <w:tc>
          <w:tcPr>
            <w:tcW w:w="1418" w:type="dxa"/>
            <w:tcBorders>
              <w:top w:val="nil"/>
              <w:left w:val="nil"/>
              <w:bottom w:val="nil"/>
              <w:right w:val="nil"/>
            </w:tcBorders>
            <w:shd w:val="clear" w:color="auto" w:fill="auto"/>
            <w:noWrap/>
            <w:vAlign w:val="bottom"/>
            <w:hideMark/>
          </w:tcPr>
          <w:p w14:paraId="5F3F59AD" w14:textId="77777777" w:rsidR="00854A79" w:rsidRPr="00854A79" w:rsidRDefault="00854A79" w:rsidP="001F2BCF">
            <w:pPr>
              <w:pStyle w:val="TableList"/>
              <w:jc w:val="right"/>
            </w:pPr>
            <w:r w:rsidRPr="00854A79">
              <w:t>42.67</w:t>
            </w:r>
          </w:p>
        </w:tc>
        <w:tc>
          <w:tcPr>
            <w:tcW w:w="1419" w:type="dxa"/>
            <w:tcBorders>
              <w:top w:val="nil"/>
              <w:left w:val="nil"/>
              <w:bottom w:val="nil"/>
              <w:right w:val="nil"/>
            </w:tcBorders>
            <w:shd w:val="clear" w:color="auto" w:fill="auto"/>
            <w:noWrap/>
            <w:vAlign w:val="bottom"/>
            <w:hideMark/>
          </w:tcPr>
          <w:p w14:paraId="1C6020C9" w14:textId="2BF6034D" w:rsidR="00854A79" w:rsidRPr="00854A79" w:rsidRDefault="00854A79" w:rsidP="001F2BCF">
            <w:pPr>
              <w:pStyle w:val="TableList"/>
              <w:jc w:val="right"/>
            </w:pPr>
            <w:r w:rsidRPr="00854A79">
              <w:t xml:space="preserve">2.75 </w:t>
            </w:r>
          </w:p>
        </w:tc>
        <w:tc>
          <w:tcPr>
            <w:tcW w:w="1419" w:type="dxa"/>
            <w:tcBorders>
              <w:top w:val="nil"/>
              <w:left w:val="nil"/>
              <w:bottom w:val="nil"/>
              <w:right w:val="nil"/>
            </w:tcBorders>
            <w:shd w:val="clear" w:color="auto" w:fill="auto"/>
            <w:noWrap/>
            <w:vAlign w:val="bottom"/>
            <w:hideMark/>
          </w:tcPr>
          <w:p w14:paraId="2ED677D1" w14:textId="17E96755" w:rsidR="00854A79" w:rsidRPr="00854A79" w:rsidRDefault="00854A79" w:rsidP="001F2BCF">
            <w:pPr>
              <w:pStyle w:val="TableList"/>
              <w:jc w:val="right"/>
            </w:pPr>
            <w:r w:rsidRPr="00854A79">
              <w:t xml:space="preserve">3.48 </w:t>
            </w:r>
          </w:p>
        </w:tc>
      </w:tr>
      <w:tr w:rsidR="00854A79" w:rsidRPr="00854A79" w14:paraId="3CCE1BA8" w14:textId="77777777" w:rsidTr="001F2BCF">
        <w:trPr>
          <w:trHeight w:val="300"/>
        </w:trPr>
        <w:tc>
          <w:tcPr>
            <w:tcW w:w="2700" w:type="dxa"/>
            <w:tcBorders>
              <w:top w:val="nil"/>
              <w:left w:val="nil"/>
              <w:bottom w:val="nil"/>
              <w:right w:val="nil"/>
            </w:tcBorders>
            <w:shd w:val="clear" w:color="auto" w:fill="auto"/>
            <w:noWrap/>
            <w:vAlign w:val="bottom"/>
            <w:hideMark/>
          </w:tcPr>
          <w:p w14:paraId="6C0493D3" w14:textId="77777777" w:rsidR="00854A79" w:rsidRPr="00854A79" w:rsidRDefault="00854A79" w:rsidP="00854A79">
            <w:pPr>
              <w:pStyle w:val="TableList"/>
            </w:pPr>
            <w:r w:rsidRPr="00854A79">
              <w:t>Cereal/Root Crop</w:t>
            </w:r>
          </w:p>
        </w:tc>
        <w:tc>
          <w:tcPr>
            <w:tcW w:w="1418" w:type="dxa"/>
            <w:tcBorders>
              <w:top w:val="nil"/>
              <w:left w:val="nil"/>
              <w:bottom w:val="nil"/>
              <w:right w:val="nil"/>
            </w:tcBorders>
            <w:shd w:val="clear" w:color="auto" w:fill="auto"/>
            <w:noWrap/>
            <w:vAlign w:val="bottom"/>
            <w:hideMark/>
          </w:tcPr>
          <w:p w14:paraId="06A7EE7B" w14:textId="77777777" w:rsidR="00854A79" w:rsidRPr="00854A79" w:rsidRDefault="00854A79" w:rsidP="001F2BCF">
            <w:pPr>
              <w:pStyle w:val="TableList"/>
              <w:jc w:val="right"/>
            </w:pPr>
            <w:r w:rsidRPr="00854A79">
              <w:t>2.15</w:t>
            </w:r>
          </w:p>
        </w:tc>
        <w:tc>
          <w:tcPr>
            <w:tcW w:w="1419" w:type="dxa"/>
            <w:tcBorders>
              <w:top w:val="nil"/>
              <w:left w:val="nil"/>
              <w:bottom w:val="nil"/>
              <w:right w:val="nil"/>
            </w:tcBorders>
            <w:shd w:val="clear" w:color="auto" w:fill="auto"/>
            <w:noWrap/>
            <w:vAlign w:val="bottom"/>
            <w:hideMark/>
          </w:tcPr>
          <w:p w14:paraId="73749CA7" w14:textId="702DF0DB" w:rsidR="00854A79" w:rsidRPr="00854A79" w:rsidRDefault="00854A79" w:rsidP="001F2BCF">
            <w:pPr>
              <w:pStyle w:val="TableList"/>
              <w:jc w:val="right"/>
            </w:pPr>
            <w:r w:rsidRPr="00854A79">
              <w:t xml:space="preserve">2.94 </w:t>
            </w:r>
          </w:p>
        </w:tc>
        <w:tc>
          <w:tcPr>
            <w:tcW w:w="1419" w:type="dxa"/>
            <w:tcBorders>
              <w:top w:val="nil"/>
              <w:left w:val="nil"/>
              <w:bottom w:val="nil"/>
              <w:right w:val="nil"/>
            </w:tcBorders>
            <w:shd w:val="clear" w:color="auto" w:fill="auto"/>
            <w:noWrap/>
            <w:vAlign w:val="bottom"/>
            <w:hideMark/>
          </w:tcPr>
          <w:p w14:paraId="5BAAA6CE" w14:textId="2D7DFE9E" w:rsidR="00854A79" w:rsidRPr="00854A79" w:rsidRDefault="00854A79" w:rsidP="001F2BCF">
            <w:pPr>
              <w:pStyle w:val="TableList"/>
              <w:jc w:val="right"/>
            </w:pPr>
            <w:r w:rsidRPr="00854A79">
              <w:t xml:space="preserve">3.96 </w:t>
            </w:r>
          </w:p>
        </w:tc>
      </w:tr>
      <w:tr w:rsidR="00854A79" w:rsidRPr="00854A79" w14:paraId="1B6E5CF9" w14:textId="77777777" w:rsidTr="001F2BCF">
        <w:trPr>
          <w:trHeight w:val="300"/>
        </w:trPr>
        <w:tc>
          <w:tcPr>
            <w:tcW w:w="2700" w:type="dxa"/>
            <w:tcBorders>
              <w:top w:val="nil"/>
              <w:left w:val="nil"/>
              <w:bottom w:val="nil"/>
              <w:right w:val="nil"/>
            </w:tcBorders>
            <w:shd w:val="clear" w:color="auto" w:fill="auto"/>
            <w:noWrap/>
            <w:vAlign w:val="bottom"/>
            <w:hideMark/>
          </w:tcPr>
          <w:p w14:paraId="4A07C84F" w14:textId="77777777" w:rsidR="00854A79" w:rsidRPr="00854A79" w:rsidRDefault="00854A79" w:rsidP="00854A79">
            <w:pPr>
              <w:pStyle w:val="TableList"/>
            </w:pPr>
            <w:r w:rsidRPr="00854A79">
              <w:t>Maize Mixed</w:t>
            </w:r>
          </w:p>
        </w:tc>
        <w:tc>
          <w:tcPr>
            <w:tcW w:w="1418" w:type="dxa"/>
            <w:tcBorders>
              <w:top w:val="nil"/>
              <w:left w:val="nil"/>
              <w:bottom w:val="nil"/>
              <w:right w:val="nil"/>
            </w:tcBorders>
            <w:shd w:val="clear" w:color="auto" w:fill="auto"/>
            <w:noWrap/>
            <w:vAlign w:val="bottom"/>
            <w:hideMark/>
          </w:tcPr>
          <w:p w14:paraId="279C5518" w14:textId="77777777" w:rsidR="00854A79" w:rsidRPr="00854A79" w:rsidRDefault="00854A79" w:rsidP="001F2BCF">
            <w:pPr>
              <w:pStyle w:val="TableList"/>
              <w:jc w:val="right"/>
            </w:pPr>
            <w:r w:rsidRPr="00854A79">
              <w:t>6.65</w:t>
            </w:r>
          </w:p>
        </w:tc>
        <w:tc>
          <w:tcPr>
            <w:tcW w:w="1419" w:type="dxa"/>
            <w:tcBorders>
              <w:top w:val="nil"/>
              <w:left w:val="nil"/>
              <w:bottom w:val="nil"/>
              <w:right w:val="nil"/>
            </w:tcBorders>
            <w:shd w:val="clear" w:color="auto" w:fill="auto"/>
            <w:noWrap/>
            <w:vAlign w:val="bottom"/>
            <w:hideMark/>
          </w:tcPr>
          <w:p w14:paraId="33793DC1" w14:textId="559DAD04" w:rsidR="00854A79" w:rsidRPr="00854A79" w:rsidRDefault="00854A79" w:rsidP="001F2BCF">
            <w:pPr>
              <w:pStyle w:val="TableList"/>
              <w:jc w:val="right"/>
            </w:pPr>
            <w:r w:rsidRPr="00854A79">
              <w:t xml:space="preserve">2.78 </w:t>
            </w:r>
          </w:p>
        </w:tc>
        <w:tc>
          <w:tcPr>
            <w:tcW w:w="1419" w:type="dxa"/>
            <w:tcBorders>
              <w:top w:val="nil"/>
              <w:left w:val="nil"/>
              <w:bottom w:val="nil"/>
              <w:right w:val="nil"/>
            </w:tcBorders>
            <w:shd w:val="clear" w:color="auto" w:fill="auto"/>
            <w:noWrap/>
            <w:vAlign w:val="bottom"/>
            <w:hideMark/>
          </w:tcPr>
          <w:p w14:paraId="4D42EC41" w14:textId="1D036672" w:rsidR="00854A79" w:rsidRPr="00854A79" w:rsidRDefault="00854A79" w:rsidP="001F2BCF">
            <w:pPr>
              <w:pStyle w:val="TableList"/>
              <w:jc w:val="right"/>
            </w:pPr>
            <w:r w:rsidRPr="00854A79">
              <w:t xml:space="preserve">3.42 </w:t>
            </w:r>
          </w:p>
        </w:tc>
      </w:tr>
      <w:tr w:rsidR="001F2BCF" w:rsidRPr="00854A79" w14:paraId="2FD79621" w14:textId="77777777" w:rsidTr="001F2BCF">
        <w:trPr>
          <w:trHeight w:val="300"/>
        </w:trPr>
        <w:tc>
          <w:tcPr>
            <w:tcW w:w="2700" w:type="dxa"/>
            <w:tcBorders>
              <w:top w:val="nil"/>
              <w:left w:val="nil"/>
              <w:right w:val="nil"/>
            </w:tcBorders>
            <w:shd w:val="clear" w:color="auto" w:fill="auto"/>
            <w:noWrap/>
            <w:vAlign w:val="bottom"/>
            <w:hideMark/>
          </w:tcPr>
          <w:p w14:paraId="2F493800" w14:textId="77777777" w:rsidR="001F2BCF" w:rsidRPr="00854A79" w:rsidRDefault="001F2BCF" w:rsidP="00640D60">
            <w:pPr>
              <w:pStyle w:val="TableList"/>
            </w:pPr>
            <w:r w:rsidRPr="00854A79">
              <w:t>Agro-pastoral</w:t>
            </w:r>
          </w:p>
        </w:tc>
        <w:tc>
          <w:tcPr>
            <w:tcW w:w="1418" w:type="dxa"/>
            <w:tcBorders>
              <w:top w:val="nil"/>
              <w:left w:val="nil"/>
              <w:right w:val="nil"/>
            </w:tcBorders>
            <w:shd w:val="clear" w:color="auto" w:fill="auto"/>
            <w:noWrap/>
            <w:vAlign w:val="bottom"/>
            <w:hideMark/>
          </w:tcPr>
          <w:p w14:paraId="26F6354A" w14:textId="77777777" w:rsidR="001F2BCF" w:rsidRPr="00854A79" w:rsidRDefault="001F2BCF" w:rsidP="00640D60">
            <w:pPr>
              <w:pStyle w:val="TableList"/>
              <w:jc w:val="right"/>
            </w:pPr>
            <w:r w:rsidRPr="00854A79">
              <w:t>12.26</w:t>
            </w:r>
          </w:p>
        </w:tc>
        <w:tc>
          <w:tcPr>
            <w:tcW w:w="1419" w:type="dxa"/>
            <w:tcBorders>
              <w:top w:val="nil"/>
              <w:left w:val="nil"/>
              <w:right w:val="nil"/>
            </w:tcBorders>
            <w:shd w:val="clear" w:color="auto" w:fill="auto"/>
            <w:noWrap/>
            <w:vAlign w:val="bottom"/>
            <w:hideMark/>
          </w:tcPr>
          <w:p w14:paraId="4E6710D4" w14:textId="77777777" w:rsidR="001F2BCF" w:rsidRPr="00854A79" w:rsidRDefault="001F2BCF" w:rsidP="00640D60">
            <w:pPr>
              <w:pStyle w:val="TableList"/>
              <w:jc w:val="right"/>
            </w:pPr>
            <w:r w:rsidRPr="00854A79">
              <w:t xml:space="preserve">2.76 </w:t>
            </w:r>
          </w:p>
        </w:tc>
        <w:tc>
          <w:tcPr>
            <w:tcW w:w="1419" w:type="dxa"/>
            <w:tcBorders>
              <w:top w:val="nil"/>
              <w:left w:val="nil"/>
              <w:right w:val="nil"/>
            </w:tcBorders>
            <w:shd w:val="clear" w:color="auto" w:fill="auto"/>
            <w:noWrap/>
            <w:vAlign w:val="bottom"/>
            <w:hideMark/>
          </w:tcPr>
          <w:p w14:paraId="62FD70A7" w14:textId="77777777" w:rsidR="001F2BCF" w:rsidRPr="00854A79" w:rsidRDefault="001F2BCF" w:rsidP="00640D60">
            <w:pPr>
              <w:pStyle w:val="TableList"/>
              <w:jc w:val="right"/>
            </w:pPr>
            <w:r w:rsidRPr="00854A79">
              <w:t xml:space="preserve">3.90 </w:t>
            </w:r>
          </w:p>
        </w:tc>
      </w:tr>
      <w:tr w:rsidR="001F2BCF" w:rsidRPr="00854A79" w14:paraId="665DCF56" w14:textId="77777777" w:rsidTr="001F2BCF">
        <w:trPr>
          <w:trHeight w:val="300"/>
        </w:trPr>
        <w:tc>
          <w:tcPr>
            <w:tcW w:w="2700" w:type="dxa"/>
            <w:tcBorders>
              <w:top w:val="nil"/>
              <w:left w:val="nil"/>
              <w:bottom w:val="single" w:sz="4" w:space="0" w:color="auto"/>
              <w:right w:val="nil"/>
            </w:tcBorders>
            <w:shd w:val="clear" w:color="auto" w:fill="auto"/>
            <w:noWrap/>
            <w:vAlign w:val="bottom"/>
            <w:hideMark/>
          </w:tcPr>
          <w:p w14:paraId="7CA73332" w14:textId="77777777" w:rsidR="001F2BCF" w:rsidRPr="00854A79" w:rsidRDefault="001F2BCF" w:rsidP="00640D60">
            <w:pPr>
              <w:pStyle w:val="TableList"/>
            </w:pPr>
            <w:r w:rsidRPr="00854A79">
              <w:t>Pastoral</w:t>
            </w:r>
          </w:p>
        </w:tc>
        <w:tc>
          <w:tcPr>
            <w:tcW w:w="1418" w:type="dxa"/>
            <w:tcBorders>
              <w:top w:val="nil"/>
              <w:left w:val="nil"/>
              <w:bottom w:val="single" w:sz="4" w:space="0" w:color="auto"/>
              <w:right w:val="nil"/>
            </w:tcBorders>
            <w:shd w:val="clear" w:color="auto" w:fill="auto"/>
            <w:noWrap/>
            <w:vAlign w:val="bottom"/>
            <w:hideMark/>
          </w:tcPr>
          <w:p w14:paraId="356402BF" w14:textId="77777777" w:rsidR="001F2BCF" w:rsidRPr="00854A79" w:rsidRDefault="001F2BCF" w:rsidP="00640D60">
            <w:pPr>
              <w:pStyle w:val="TableList"/>
              <w:jc w:val="right"/>
            </w:pPr>
            <w:r w:rsidRPr="00854A79">
              <w:t>0.1</w:t>
            </w:r>
          </w:p>
        </w:tc>
        <w:tc>
          <w:tcPr>
            <w:tcW w:w="1419" w:type="dxa"/>
            <w:tcBorders>
              <w:top w:val="nil"/>
              <w:left w:val="nil"/>
              <w:bottom w:val="single" w:sz="4" w:space="0" w:color="auto"/>
              <w:right w:val="nil"/>
            </w:tcBorders>
            <w:shd w:val="clear" w:color="auto" w:fill="auto"/>
            <w:noWrap/>
            <w:vAlign w:val="bottom"/>
            <w:hideMark/>
          </w:tcPr>
          <w:p w14:paraId="58CA1D58" w14:textId="77777777" w:rsidR="001F2BCF" w:rsidRPr="00854A79" w:rsidRDefault="001F2BCF" w:rsidP="00640D60">
            <w:pPr>
              <w:pStyle w:val="TableList"/>
              <w:jc w:val="right"/>
            </w:pPr>
            <w:r w:rsidRPr="00854A79">
              <w:t xml:space="preserve">2.85 </w:t>
            </w:r>
          </w:p>
        </w:tc>
        <w:tc>
          <w:tcPr>
            <w:tcW w:w="1419" w:type="dxa"/>
            <w:tcBorders>
              <w:top w:val="nil"/>
              <w:left w:val="nil"/>
              <w:bottom w:val="single" w:sz="4" w:space="0" w:color="auto"/>
              <w:right w:val="nil"/>
            </w:tcBorders>
            <w:shd w:val="clear" w:color="auto" w:fill="auto"/>
            <w:noWrap/>
            <w:vAlign w:val="bottom"/>
            <w:hideMark/>
          </w:tcPr>
          <w:p w14:paraId="5CD4AF81" w14:textId="77777777" w:rsidR="001F2BCF" w:rsidRPr="00854A79" w:rsidRDefault="001F2BCF" w:rsidP="00640D60">
            <w:pPr>
              <w:pStyle w:val="TableList"/>
              <w:jc w:val="right"/>
            </w:pPr>
            <w:r w:rsidRPr="00854A79">
              <w:t xml:space="preserve">3.45 </w:t>
            </w:r>
          </w:p>
        </w:tc>
      </w:tr>
    </w:tbl>
    <w:p w14:paraId="037E81FA" w14:textId="691F27BF" w:rsidR="00854A79" w:rsidRPr="00A2417B" w:rsidRDefault="001F2BCF" w:rsidP="001F2BCF">
      <w:pPr>
        <w:pStyle w:val="Sources"/>
      </w:pPr>
      <w:r>
        <w:t>Sources: Authors, Ethiopia ERSS, 2011.</w:t>
      </w:r>
    </w:p>
    <w:p w14:paraId="75E118C8" w14:textId="0D11F500" w:rsidR="00A2417B" w:rsidRDefault="00A2417B" w:rsidP="00A2417B">
      <w:pPr>
        <w:pStyle w:val="Caption"/>
        <w:jc w:val="both"/>
        <w:rPr>
          <w:ins w:id="149" w:author="Eduardo" w:date="2014-06-12T10:02:00Z"/>
        </w:rPr>
      </w:pPr>
      <w:r>
        <w:t xml:space="preserve">Figure </w:t>
      </w:r>
      <w:r w:rsidR="00E33075">
        <w:fldChar w:fldCharType="begin"/>
      </w:r>
      <w:r w:rsidR="00E33075">
        <w:instrText xml:space="preserve"> SEQ Figure \* ARABIC </w:instrText>
      </w:r>
      <w:r w:rsidR="00E33075">
        <w:fldChar w:fldCharType="separate"/>
      </w:r>
      <w:r w:rsidR="00743371">
        <w:rPr>
          <w:noProof/>
        </w:rPr>
        <w:t>2</w:t>
      </w:r>
      <w:r w:rsidR="00E33075">
        <w:rPr>
          <w:noProof/>
        </w:rPr>
        <w:fldChar w:fldCharType="end"/>
      </w:r>
      <w:r>
        <w:t xml:space="preserve">: </w:t>
      </w:r>
      <w:r>
        <w:tab/>
      </w:r>
      <w:commentRangeStart w:id="150"/>
      <w:r>
        <w:t>Farm Technical Efficiency across Farming Systems, Ethiopia (2011)</w:t>
      </w:r>
      <w:commentRangeEnd w:id="150"/>
      <w:r w:rsidR="00707FF3">
        <w:rPr>
          <w:rStyle w:val="CommentReference"/>
          <w:rFonts w:asciiTheme="minorHAnsi" w:hAnsiTheme="minorHAnsi"/>
          <w:b w:val="0"/>
          <w:iCs w:val="0"/>
        </w:rPr>
        <w:commentReference w:id="150"/>
      </w:r>
    </w:p>
    <w:p w14:paraId="4CC51BED" w14:textId="77777777" w:rsidR="00C82551" w:rsidRDefault="00C82551" w:rsidP="00C82551">
      <w:pPr>
        <w:rPr>
          <w:ins w:id="151" w:author="Eduardo" w:date="2014-06-12T10:02:00Z"/>
        </w:rPr>
        <w:pPrChange w:id="152" w:author="Eduardo" w:date="2014-06-12T10:02:00Z">
          <w:pPr>
            <w:pStyle w:val="Caption"/>
            <w:jc w:val="both"/>
          </w:pPr>
        </w:pPrChange>
      </w:pPr>
    </w:p>
    <w:p w14:paraId="40CD2F8F" w14:textId="20E3AD11" w:rsidR="00C82551" w:rsidRPr="00C82551" w:rsidRDefault="00C82551" w:rsidP="00C82551">
      <w:pPr>
        <w:rPr>
          <w:ins w:id="153" w:author="Eduardo" w:date="2014-06-12T09:51:00Z"/>
        </w:rPr>
        <w:pPrChange w:id="154" w:author="Eduardo" w:date="2014-06-12T10:02:00Z">
          <w:pPr>
            <w:pStyle w:val="Caption"/>
            <w:jc w:val="both"/>
          </w:pPr>
        </w:pPrChange>
      </w:pPr>
      <w:ins w:id="155" w:author="Eduardo" w:date="2014-06-12T10:02:00Z">
        <w:r>
          <w:rPr>
            <w:noProof/>
            <w:lang w:val="en-CA" w:eastAsia="en-CA"/>
          </w:rPr>
          <w:lastRenderedPageBreak/>
          <w:drawing>
            <wp:inline distT="0" distB="0" distL="0" distR="0" wp14:anchorId="696CD4C9" wp14:editId="480C74A5">
              <wp:extent cx="5114290" cy="374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290" cy="3742690"/>
                      </a:xfrm>
                      <a:prstGeom prst="rect">
                        <a:avLst/>
                      </a:prstGeom>
                      <a:noFill/>
                      <a:ln>
                        <a:noFill/>
                      </a:ln>
                    </pic:spPr>
                  </pic:pic>
                </a:graphicData>
              </a:graphic>
            </wp:inline>
          </w:drawing>
        </w:r>
      </w:ins>
    </w:p>
    <w:p w14:paraId="23A3BA28" w14:textId="77777777" w:rsidR="00E33075" w:rsidRPr="00E33075" w:rsidRDefault="00E33075" w:rsidP="00E33075">
      <w:pPr>
        <w:pPrChange w:id="156" w:author="Eduardo" w:date="2014-06-12T09:51:00Z">
          <w:pPr>
            <w:pStyle w:val="Caption"/>
            <w:jc w:val="both"/>
          </w:pPr>
        </w:pPrChange>
      </w:pPr>
    </w:p>
    <w:p w14:paraId="0D9ECB1F" w14:textId="0517D6F8" w:rsidR="00A2417B" w:rsidRDefault="00A2417B" w:rsidP="00BF408D">
      <w:pPr>
        <w:pStyle w:val="BodyText"/>
      </w:pPr>
      <w:del w:id="157" w:author="Eduardo" w:date="2014-06-12T09:51:00Z">
        <w:r w:rsidDel="00E33075">
          <w:rPr>
            <w:noProof/>
            <w:lang w:val="en-CA" w:eastAsia="en-CA"/>
          </w:rPr>
          <w:drawing>
            <wp:inline distT="0" distB="0" distL="0" distR="0" wp14:anchorId="06F11B58" wp14:editId="7E9E8D68">
              <wp:extent cx="5114925" cy="33528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433"/>
                      <a:stretch/>
                    </pic:blipFill>
                    <pic:spPr bwMode="auto">
                      <a:xfrm>
                        <a:off x="0" y="0"/>
                        <a:ext cx="5114925" cy="3352800"/>
                      </a:xfrm>
                      <a:prstGeom prst="rect">
                        <a:avLst/>
                      </a:prstGeom>
                      <a:noFill/>
                      <a:ln>
                        <a:noFill/>
                      </a:ln>
                      <a:extLst>
                        <a:ext uri="{53640926-AAD7-44D8-BBD7-CCE9431645EC}">
                          <a14:shadowObscured xmlns:a14="http://schemas.microsoft.com/office/drawing/2010/main"/>
                        </a:ext>
                      </a:extLst>
                    </pic:spPr>
                  </pic:pic>
                </a:graphicData>
              </a:graphic>
            </wp:inline>
          </w:drawing>
        </w:r>
      </w:del>
    </w:p>
    <w:p w14:paraId="2E789B03" w14:textId="1E588010" w:rsidR="00A2417B" w:rsidRDefault="00A2417B" w:rsidP="00A2417B">
      <w:pPr>
        <w:pStyle w:val="Sources"/>
        <w:rPr>
          <w:ins w:id="158" w:author="Eduardo" w:date="2014-06-12T09:48:00Z"/>
        </w:rPr>
      </w:pPr>
      <w:r>
        <w:t>Sources: Authors, Ethiopia ERSS, 2011 (exclude outside values).</w:t>
      </w:r>
    </w:p>
    <w:p w14:paraId="11807C97" w14:textId="550D94F1" w:rsidR="00E33075" w:rsidRPr="00E33075" w:rsidRDefault="00E33075" w:rsidP="00E33075">
      <w:pPr>
        <w:pPrChange w:id="159" w:author="Eduardo" w:date="2014-06-12T09:48:00Z">
          <w:pPr>
            <w:pStyle w:val="Sources"/>
          </w:pPr>
        </w:pPrChange>
      </w:pPr>
      <w:ins w:id="160" w:author="Eduardo" w:date="2014-06-12T09:48:00Z">
        <w:r>
          <w:t xml:space="preserve">Note: Technical efficiency is a measure of performance of farmers against the most efficient farmers. Efficient farmers are those whose input use yields the maximum possible output </w:t>
        </w:r>
      </w:ins>
      <w:ins w:id="161" w:author="Eduardo" w:date="2014-06-12T09:49:00Z">
        <w:r>
          <w:t>in light of the current technology. Efficiencies range from zero to one.</w:t>
        </w:r>
      </w:ins>
    </w:p>
    <w:p w14:paraId="4E6520BC" w14:textId="040F9118" w:rsidR="00452F23" w:rsidRPr="00452F23" w:rsidRDefault="00452F23" w:rsidP="00452F23">
      <w:pPr>
        <w:pStyle w:val="Caption"/>
      </w:pPr>
      <w:bookmarkStart w:id="162" w:name="_Ref390242794"/>
      <w:r>
        <w:lastRenderedPageBreak/>
        <w:t xml:space="preserve">Table </w:t>
      </w:r>
      <w:r w:rsidR="00E33075">
        <w:fldChar w:fldCharType="begin"/>
      </w:r>
      <w:r w:rsidR="00E33075">
        <w:instrText xml:space="preserve"> SEQ Table \* ARABIC </w:instrText>
      </w:r>
      <w:r w:rsidR="00E33075">
        <w:fldChar w:fldCharType="separate"/>
      </w:r>
      <w:r w:rsidR="00743371">
        <w:rPr>
          <w:noProof/>
        </w:rPr>
        <w:t>6</w:t>
      </w:r>
      <w:r w:rsidR="00E33075">
        <w:rPr>
          <w:noProof/>
        </w:rPr>
        <w:fldChar w:fldCharType="end"/>
      </w:r>
      <w:bookmarkEnd w:id="162"/>
      <w:r>
        <w:t xml:space="preserve">: </w:t>
      </w:r>
      <w:r>
        <w:tab/>
      </w:r>
      <w:r w:rsidRPr="00452F23">
        <w:t xml:space="preserve">Explained </w:t>
      </w:r>
      <w:r>
        <w:t>Variance of S</w:t>
      </w:r>
      <w:r w:rsidRPr="00452F23">
        <w:t xml:space="preserve">elected </w:t>
      </w:r>
      <w:r>
        <w:t>V</w:t>
      </w:r>
      <w:r w:rsidRPr="00452F23">
        <w:t>ar</w:t>
      </w:r>
      <w:r>
        <w:t>iables when Controlling for FAO Farming S</w:t>
      </w:r>
      <w:r w:rsidRPr="00452F23">
        <w:t>ystem</w:t>
      </w:r>
      <w:r>
        <w:t>s (2011)</w:t>
      </w:r>
    </w:p>
    <w:tbl>
      <w:tblPr>
        <w:tblW w:w="4860" w:type="dxa"/>
        <w:tblInd w:w="108" w:type="dxa"/>
        <w:tblLook w:val="04A0" w:firstRow="1" w:lastRow="0" w:firstColumn="1" w:lastColumn="0" w:noHBand="0" w:noVBand="1"/>
      </w:tblPr>
      <w:tblGrid>
        <w:gridCol w:w="3900"/>
        <w:gridCol w:w="960"/>
      </w:tblGrid>
      <w:tr w:rsidR="00452F23" w:rsidRPr="00452F23" w14:paraId="2F42FF94" w14:textId="77777777" w:rsidTr="00452F23">
        <w:trPr>
          <w:trHeight w:val="300"/>
        </w:trPr>
        <w:tc>
          <w:tcPr>
            <w:tcW w:w="3900" w:type="dxa"/>
            <w:tcBorders>
              <w:top w:val="single" w:sz="4" w:space="0" w:color="auto"/>
              <w:left w:val="nil"/>
              <w:bottom w:val="single" w:sz="4" w:space="0" w:color="auto"/>
              <w:right w:val="nil"/>
            </w:tcBorders>
            <w:shd w:val="clear" w:color="auto" w:fill="auto"/>
            <w:noWrap/>
            <w:vAlign w:val="bottom"/>
            <w:hideMark/>
          </w:tcPr>
          <w:p w14:paraId="023B0FC1" w14:textId="77777777" w:rsidR="00452F23" w:rsidRPr="00452F23" w:rsidRDefault="00452F23" w:rsidP="00452F23">
            <w:pPr>
              <w:pStyle w:val="TableList"/>
            </w:pPr>
            <w:r w:rsidRPr="00452F23">
              <w:t>Variable</w:t>
            </w:r>
          </w:p>
        </w:tc>
        <w:tc>
          <w:tcPr>
            <w:tcW w:w="960" w:type="dxa"/>
            <w:tcBorders>
              <w:top w:val="single" w:sz="4" w:space="0" w:color="auto"/>
              <w:left w:val="nil"/>
              <w:bottom w:val="single" w:sz="4" w:space="0" w:color="auto"/>
              <w:right w:val="nil"/>
            </w:tcBorders>
            <w:shd w:val="clear" w:color="auto" w:fill="auto"/>
            <w:noWrap/>
            <w:vAlign w:val="bottom"/>
            <w:hideMark/>
          </w:tcPr>
          <w:p w14:paraId="2ED7FE49" w14:textId="77777777" w:rsidR="00452F23" w:rsidRPr="00452F23" w:rsidRDefault="00452F23" w:rsidP="00452F23">
            <w:pPr>
              <w:pStyle w:val="TableList"/>
              <w:jc w:val="right"/>
            </w:pPr>
            <w:r w:rsidRPr="00452F23">
              <w:t>Percent</w:t>
            </w:r>
          </w:p>
        </w:tc>
      </w:tr>
      <w:tr w:rsidR="00452F23" w:rsidRPr="00452F23" w14:paraId="4EC33C69" w14:textId="77777777" w:rsidTr="00452F23">
        <w:trPr>
          <w:trHeight w:val="300"/>
        </w:trPr>
        <w:tc>
          <w:tcPr>
            <w:tcW w:w="3900" w:type="dxa"/>
            <w:tcBorders>
              <w:top w:val="nil"/>
              <w:left w:val="nil"/>
              <w:bottom w:val="nil"/>
              <w:right w:val="nil"/>
            </w:tcBorders>
            <w:shd w:val="clear" w:color="auto" w:fill="auto"/>
            <w:noWrap/>
            <w:vAlign w:val="bottom"/>
            <w:hideMark/>
          </w:tcPr>
          <w:p w14:paraId="38539F11" w14:textId="77777777" w:rsidR="00452F23" w:rsidRPr="00452F23" w:rsidRDefault="00452F23" w:rsidP="00452F23">
            <w:pPr>
              <w:pStyle w:val="TableList"/>
            </w:pPr>
            <w:r w:rsidRPr="00452F23">
              <w:t>Total value of production</w:t>
            </w:r>
          </w:p>
        </w:tc>
        <w:tc>
          <w:tcPr>
            <w:tcW w:w="960" w:type="dxa"/>
            <w:tcBorders>
              <w:top w:val="nil"/>
              <w:left w:val="nil"/>
              <w:bottom w:val="nil"/>
              <w:right w:val="nil"/>
            </w:tcBorders>
            <w:shd w:val="clear" w:color="auto" w:fill="auto"/>
            <w:noWrap/>
            <w:vAlign w:val="bottom"/>
            <w:hideMark/>
          </w:tcPr>
          <w:p w14:paraId="7B0A21E5" w14:textId="77777777" w:rsidR="00452F23" w:rsidRPr="00452F23" w:rsidRDefault="00452F23" w:rsidP="00452F23">
            <w:pPr>
              <w:pStyle w:val="TableList"/>
              <w:jc w:val="right"/>
            </w:pPr>
            <w:r w:rsidRPr="00452F23">
              <w:t>14%</w:t>
            </w:r>
          </w:p>
        </w:tc>
      </w:tr>
      <w:tr w:rsidR="00452F23" w:rsidRPr="00452F23" w14:paraId="2536E4CD" w14:textId="77777777" w:rsidTr="00452F23">
        <w:trPr>
          <w:trHeight w:val="300"/>
        </w:trPr>
        <w:tc>
          <w:tcPr>
            <w:tcW w:w="3900" w:type="dxa"/>
            <w:tcBorders>
              <w:top w:val="nil"/>
              <w:left w:val="nil"/>
              <w:bottom w:val="nil"/>
              <w:right w:val="nil"/>
            </w:tcBorders>
            <w:shd w:val="clear" w:color="auto" w:fill="auto"/>
            <w:noWrap/>
            <w:vAlign w:val="bottom"/>
            <w:hideMark/>
          </w:tcPr>
          <w:p w14:paraId="32F1697A" w14:textId="77777777" w:rsidR="00452F23" w:rsidRPr="00452F23" w:rsidRDefault="00452F23" w:rsidP="00452F23">
            <w:pPr>
              <w:pStyle w:val="TableList"/>
            </w:pPr>
            <w:r w:rsidRPr="00452F23">
              <w:t>Elevation - best predictor of potential</w:t>
            </w:r>
          </w:p>
        </w:tc>
        <w:tc>
          <w:tcPr>
            <w:tcW w:w="960" w:type="dxa"/>
            <w:tcBorders>
              <w:top w:val="nil"/>
              <w:left w:val="nil"/>
              <w:bottom w:val="nil"/>
              <w:right w:val="nil"/>
            </w:tcBorders>
            <w:shd w:val="clear" w:color="auto" w:fill="auto"/>
            <w:noWrap/>
            <w:vAlign w:val="bottom"/>
            <w:hideMark/>
          </w:tcPr>
          <w:p w14:paraId="72684549" w14:textId="77777777" w:rsidR="00452F23" w:rsidRPr="00452F23" w:rsidRDefault="00452F23" w:rsidP="00452F23">
            <w:pPr>
              <w:pStyle w:val="TableList"/>
              <w:jc w:val="right"/>
            </w:pPr>
            <w:r w:rsidRPr="00452F23">
              <w:t>56%</w:t>
            </w:r>
          </w:p>
        </w:tc>
      </w:tr>
      <w:tr w:rsidR="00452F23" w:rsidRPr="00452F23" w14:paraId="164947D7" w14:textId="77777777" w:rsidTr="00452F23">
        <w:trPr>
          <w:trHeight w:val="300"/>
        </w:trPr>
        <w:tc>
          <w:tcPr>
            <w:tcW w:w="3900" w:type="dxa"/>
            <w:tcBorders>
              <w:top w:val="nil"/>
              <w:left w:val="nil"/>
              <w:bottom w:val="nil"/>
              <w:right w:val="nil"/>
            </w:tcBorders>
            <w:shd w:val="clear" w:color="auto" w:fill="auto"/>
            <w:noWrap/>
            <w:vAlign w:val="bottom"/>
            <w:hideMark/>
          </w:tcPr>
          <w:p w14:paraId="45F459E0" w14:textId="77777777" w:rsidR="00452F23" w:rsidRPr="00452F23" w:rsidRDefault="00452F23" w:rsidP="00452F23">
            <w:pPr>
              <w:pStyle w:val="TableList"/>
            </w:pPr>
            <w:r w:rsidRPr="00452F23">
              <w:t>Technical efficiency</w:t>
            </w:r>
          </w:p>
        </w:tc>
        <w:tc>
          <w:tcPr>
            <w:tcW w:w="960" w:type="dxa"/>
            <w:tcBorders>
              <w:top w:val="nil"/>
              <w:left w:val="nil"/>
              <w:bottom w:val="nil"/>
              <w:right w:val="nil"/>
            </w:tcBorders>
            <w:shd w:val="clear" w:color="auto" w:fill="auto"/>
            <w:noWrap/>
            <w:vAlign w:val="bottom"/>
            <w:hideMark/>
          </w:tcPr>
          <w:p w14:paraId="4A28B234" w14:textId="77777777" w:rsidR="00452F23" w:rsidRPr="00452F23" w:rsidRDefault="00452F23" w:rsidP="00452F23">
            <w:pPr>
              <w:pStyle w:val="TableList"/>
              <w:jc w:val="right"/>
            </w:pPr>
            <w:r w:rsidRPr="00452F23">
              <w:t>10%</w:t>
            </w:r>
          </w:p>
        </w:tc>
      </w:tr>
      <w:tr w:rsidR="00452F23" w:rsidRPr="00452F23" w14:paraId="03D20A9A" w14:textId="77777777" w:rsidTr="00452F23">
        <w:trPr>
          <w:trHeight w:val="300"/>
        </w:trPr>
        <w:tc>
          <w:tcPr>
            <w:tcW w:w="3900" w:type="dxa"/>
            <w:tcBorders>
              <w:top w:val="nil"/>
              <w:left w:val="nil"/>
              <w:bottom w:val="single" w:sz="4" w:space="0" w:color="auto"/>
              <w:right w:val="nil"/>
            </w:tcBorders>
            <w:shd w:val="clear" w:color="auto" w:fill="auto"/>
            <w:noWrap/>
            <w:vAlign w:val="bottom"/>
            <w:hideMark/>
          </w:tcPr>
          <w:p w14:paraId="1455B982" w14:textId="77777777" w:rsidR="00452F23" w:rsidRPr="00452F23" w:rsidRDefault="00452F23" w:rsidP="00452F23">
            <w:pPr>
              <w:pStyle w:val="TableList"/>
            </w:pPr>
            <w:r w:rsidRPr="00452F23">
              <w:t>Income</w:t>
            </w:r>
          </w:p>
        </w:tc>
        <w:tc>
          <w:tcPr>
            <w:tcW w:w="960" w:type="dxa"/>
            <w:tcBorders>
              <w:top w:val="nil"/>
              <w:left w:val="nil"/>
              <w:bottom w:val="single" w:sz="4" w:space="0" w:color="auto"/>
              <w:right w:val="nil"/>
            </w:tcBorders>
            <w:shd w:val="clear" w:color="auto" w:fill="auto"/>
            <w:noWrap/>
            <w:vAlign w:val="bottom"/>
            <w:hideMark/>
          </w:tcPr>
          <w:p w14:paraId="37BA5EC2" w14:textId="77777777" w:rsidR="00452F23" w:rsidRPr="00452F23" w:rsidRDefault="00452F23" w:rsidP="00452F23">
            <w:pPr>
              <w:pStyle w:val="TableList"/>
              <w:jc w:val="right"/>
            </w:pPr>
            <w:r w:rsidRPr="00452F23">
              <w:t>7%</w:t>
            </w:r>
          </w:p>
        </w:tc>
      </w:tr>
    </w:tbl>
    <w:p w14:paraId="3ACCAAF9" w14:textId="3BF006CB" w:rsidR="00452F23" w:rsidRDefault="00452F23" w:rsidP="00452F23">
      <w:pPr>
        <w:pStyle w:val="Sources"/>
      </w:pPr>
      <w:r>
        <w:t>Sources: Authors, Ethiopia ERS</w:t>
      </w:r>
      <w:r w:rsidR="007F5509">
        <w:t>S, 2011</w:t>
      </w:r>
      <w:r>
        <w:t>.</w:t>
      </w:r>
    </w:p>
    <w:p w14:paraId="4F51047F" w14:textId="0AE9CD2A" w:rsidR="00BF408D" w:rsidRDefault="00BF408D" w:rsidP="00BF408D">
      <w:pPr>
        <w:pStyle w:val="BodyText"/>
      </w:pPr>
      <w:r>
        <w:t>Given its natural terrain Ethiopia's landscape exhibits strong biophysical heter</w:t>
      </w:r>
      <w:r w:rsidR="001E16BB">
        <w:t>ogene</w:t>
      </w:r>
      <w:r w:rsidR="001E16BB">
        <w:t>i</w:t>
      </w:r>
      <w:r w:rsidR="001E16BB">
        <w:t>ty</w:t>
      </w:r>
      <w:r>
        <w:t xml:space="preserve">, such that many agronomists comment that Dixon’s systems are not </w:t>
      </w:r>
      <w:r w:rsidR="00FF0FE9">
        <w:t xml:space="preserve">necessarily best suited to </w:t>
      </w:r>
      <w:r>
        <w:t>represent Ethiopia’s complex natural base and livelihood patterns.</w:t>
      </w:r>
      <w:r w:rsidR="00FF0FE9">
        <w:t xml:space="preserve"> We antic</w:t>
      </w:r>
      <w:r w:rsidR="00FF0FE9">
        <w:t>i</w:t>
      </w:r>
      <w:r w:rsidR="00FF0FE9">
        <w:t>pate developing a revised farming system delineation to address this concern.</w:t>
      </w:r>
    </w:p>
    <w:p w14:paraId="722658D2" w14:textId="77777777" w:rsidR="00BF408D" w:rsidRDefault="00BF408D" w:rsidP="00BF408D">
      <w:pPr>
        <w:pStyle w:val="Heading2"/>
      </w:pPr>
      <w:r>
        <w:t>Market Access</w:t>
      </w:r>
    </w:p>
    <w:p w14:paraId="29615803" w14:textId="314E73E1" w:rsidR="00BF408D" w:rsidRDefault="001E16BB" w:rsidP="00BF408D">
      <w:pPr>
        <w:pStyle w:val="BodyText"/>
      </w:pPr>
      <w:r>
        <w:t xml:space="preserve">The source for Ethiopia’s market access zones is HarvestChoice, 2014. </w:t>
      </w:r>
      <w:commentRangeStart w:id="163"/>
      <w:proofErr w:type="gramStart"/>
      <w:r>
        <w:t>“</w:t>
      </w:r>
      <w:r w:rsidR="00BF408D" w:rsidRPr="001E16BB">
        <w:rPr>
          <w:i/>
        </w:rPr>
        <w:t>Travel time to nearest town over 50K (median, hours, 2000)</w:t>
      </w:r>
      <w:commentRangeEnd w:id="163"/>
      <w:r w:rsidR="00707FF3">
        <w:rPr>
          <w:rStyle w:val="CommentReference"/>
          <w:kern w:val="0"/>
          <w14:ligatures w14:val="none"/>
        </w:rPr>
        <w:commentReference w:id="163"/>
      </w:r>
      <w:r>
        <w:t>”</w:t>
      </w:r>
      <w:r w:rsidR="00BF408D">
        <w:t>.</w:t>
      </w:r>
      <w:proofErr w:type="gramEnd"/>
      <w:r w:rsidR="00BF408D">
        <w:t xml:space="preserve"> </w:t>
      </w:r>
      <w:proofErr w:type="gramStart"/>
      <w:r w:rsidR="00BF408D">
        <w:t>International Food Policy Research Institute, Washington, DC, and University of Minnesota, St. Paul, MN.</w:t>
      </w:r>
      <w:proofErr w:type="gramEnd"/>
      <w:r w:rsidR="00BF408D">
        <w:t xml:space="preserve"> </w:t>
      </w:r>
      <w:proofErr w:type="gramStart"/>
      <w:r w:rsidR="00BF408D">
        <w:t xml:space="preserve">Available on-line at </w:t>
      </w:r>
      <w:hyperlink r:id="rId14" w:history="1">
        <w:r w:rsidRPr="00337F7E">
          <w:rPr>
            <w:rStyle w:val="Hyperlink"/>
            <w:sz w:val="24"/>
          </w:rPr>
          <w:t>http://harvestchoice.org/maps/TT_50K</w:t>
        </w:r>
      </w:hyperlink>
      <w:r>
        <w:t>.</w:t>
      </w:r>
      <w:proofErr w:type="gramEnd"/>
      <w:r>
        <w:t xml:space="preserve"> </w:t>
      </w:r>
      <w:r w:rsidR="00BF408D">
        <w:t xml:space="preserve"> </w:t>
      </w:r>
    </w:p>
    <w:p w14:paraId="5B1713E5" w14:textId="66D564BF" w:rsidR="00BF408D" w:rsidRDefault="00BF408D" w:rsidP="00BF408D">
      <w:pPr>
        <w:pStyle w:val="BodyText"/>
      </w:pPr>
      <w:r>
        <w:t>For Ethiopia we define low (high) market access for areas further (closer) tha</w:t>
      </w:r>
      <w:r w:rsidR="001E16BB">
        <w:t xml:space="preserve">n </w:t>
      </w:r>
      <w:r w:rsidR="001E16BB" w:rsidRPr="001E16BB">
        <w:rPr>
          <w:i/>
        </w:rPr>
        <w:t>4hrs to the nearest 50K town</w:t>
      </w:r>
      <w:r w:rsidR="001E16BB">
        <w:rPr>
          <w:rStyle w:val="FootnoteReference"/>
        </w:rPr>
        <w:footnoteReference w:id="2"/>
      </w:r>
      <w:r w:rsidR="001E16BB">
        <w:t>.</w:t>
      </w:r>
    </w:p>
    <w:p w14:paraId="6224CFD3" w14:textId="1F2FD8CB" w:rsidR="001E16BB" w:rsidRDefault="001E16BB" w:rsidP="001E16BB">
      <w:pPr>
        <w:pStyle w:val="Caption"/>
      </w:pPr>
      <w:r>
        <w:t xml:space="preserve">Figure </w:t>
      </w:r>
      <w:r w:rsidR="00E33075">
        <w:fldChar w:fldCharType="begin"/>
      </w:r>
      <w:r w:rsidR="00E33075">
        <w:instrText xml:space="preserve"> SEQ Figure \* ARABIC </w:instrText>
      </w:r>
      <w:r w:rsidR="00E33075">
        <w:fldChar w:fldCharType="separate"/>
      </w:r>
      <w:r w:rsidR="00743371">
        <w:rPr>
          <w:noProof/>
        </w:rPr>
        <w:t>3</w:t>
      </w:r>
      <w:r w:rsidR="00E33075">
        <w:rPr>
          <w:noProof/>
        </w:rPr>
        <w:fldChar w:fldCharType="end"/>
      </w:r>
      <w:r>
        <w:t xml:space="preserve">: </w:t>
      </w:r>
      <w:r>
        <w:tab/>
        <w:t xml:space="preserve">Travel Time to </w:t>
      </w:r>
      <w:proofErr w:type="gramStart"/>
      <w:r>
        <w:t>Nearest</w:t>
      </w:r>
      <w:proofErr w:type="gramEnd"/>
      <w:r>
        <w:t xml:space="preserve"> 50K Town</w:t>
      </w:r>
      <w:r w:rsidR="00AF4901">
        <w:t xml:space="preserve"> across Kebeles</w:t>
      </w:r>
      <w:r>
        <w:t>, Ethiopia (median, hours, 2000)</w:t>
      </w:r>
    </w:p>
    <w:p w14:paraId="6EA6D414" w14:textId="7213B9FA" w:rsidR="001E16BB" w:rsidRDefault="001E16BB" w:rsidP="00BF408D">
      <w:pPr>
        <w:pStyle w:val="BodyText"/>
      </w:pPr>
      <w:r>
        <w:rPr>
          <w:noProof/>
          <w:lang w:val="en-CA" w:eastAsia="en-CA"/>
          <w14:ligatures w14:val="none"/>
        </w:rPr>
        <w:drawing>
          <wp:inline distT="0" distB="0" distL="0" distR="0" wp14:anchorId="79D2AD85" wp14:editId="0EE0D58A">
            <wp:extent cx="3621338" cy="266418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5">
                      <a:extLst>
                        <a:ext uri="{28A0092B-C50C-407E-A947-70E740481C1C}">
                          <a14:useLocalDpi xmlns:a14="http://schemas.microsoft.com/office/drawing/2010/main" val="0"/>
                        </a:ext>
                      </a:extLst>
                    </a:blip>
                    <a:stretch>
                      <a:fillRect/>
                    </a:stretch>
                  </pic:blipFill>
                  <pic:spPr>
                    <a:xfrm>
                      <a:off x="0" y="0"/>
                      <a:ext cx="3621338" cy="2664183"/>
                    </a:xfrm>
                    <a:prstGeom prst="rect">
                      <a:avLst/>
                    </a:prstGeom>
                  </pic:spPr>
                </pic:pic>
              </a:graphicData>
            </a:graphic>
          </wp:inline>
        </w:drawing>
      </w:r>
    </w:p>
    <w:p w14:paraId="1F631388" w14:textId="77777777" w:rsidR="00BF408D" w:rsidRDefault="00BF408D" w:rsidP="00BF408D">
      <w:pPr>
        <w:pStyle w:val="BodyText"/>
      </w:pPr>
    </w:p>
    <w:p w14:paraId="36F10BFE" w14:textId="465754FB" w:rsidR="00BF408D" w:rsidRDefault="00A503AC" w:rsidP="00FF0FE9">
      <w:pPr>
        <w:pStyle w:val="Caption"/>
      </w:pPr>
      <w:commentRangeStart w:id="164"/>
      <w:r>
        <w:lastRenderedPageBreak/>
        <w:t xml:space="preserve">Table </w:t>
      </w:r>
      <w:r w:rsidR="00E33075">
        <w:fldChar w:fldCharType="begin"/>
      </w:r>
      <w:r w:rsidR="00E33075">
        <w:instrText xml:space="preserve"> SEQ Table \* ARABIC </w:instrText>
      </w:r>
      <w:r w:rsidR="00E33075">
        <w:fldChar w:fldCharType="separate"/>
      </w:r>
      <w:r w:rsidR="00743371">
        <w:rPr>
          <w:noProof/>
        </w:rPr>
        <w:t>7</w:t>
      </w:r>
      <w:r w:rsidR="00E33075">
        <w:rPr>
          <w:noProof/>
        </w:rPr>
        <w:fldChar w:fldCharType="end"/>
      </w:r>
      <w:r w:rsidR="00BF408D">
        <w:t>:</w:t>
      </w:r>
      <w:r w:rsidR="00FF0FE9">
        <w:tab/>
      </w:r>
      <w:r w:rsidR="00BF408D">
        <w:t xml:space="preserve"> Distribution of</w:t>
      </w:r>
      <w:r w:rsidR="00A90096">
        <w:t xml:space="preserve"> High/Low</w:t>
      </w:r>
      <w:r w:rsidR="00BF408D">
        <w:t xml:space="preserve"> Market Access Zones, Ethiopia</w:t>
      </w:r>
      <w:commentRangeEnd w:id="164"/>
      <w:r w:rsidR="0026493E">
        <w:rPr>
          <w:rStyle w:val="CommentReference"/>
          <w:rFonts w:asciiTheme="minorHAnsi" w:hAnsiTheme="minorHAnsi"/>
          <w:b w:val="0"/>
          <w:iCs w:val="0"/>
        </w:rPr>
        <w:commentReference w:id="164"/>
      </w:r>
    </w:p>
    <w:tbl>
      <w:tblPr>
        <w:tblW w:w="5000" w:type="pct"/>
        <w:tblLayout w:type="fixed"/>
        <w:tblLook w:val="04A0" w:firstRow="1" w:lastRow="0" w:firstColumn="1" w:lastColumn="0" w:noHBand="0" w:noVBand="1"/>
      </w:tblPr>
      <w:tblGrid>
        <w:gridCol w:w="2090"/>
        <w:gridCol w:w="1606"/>
        <w:gridCol w:w="1608"/>
        <w:gridCol w:w="1608"/>
        <w:gridCol w:w="1604"/>
      </w:tblGrid>
      <w:tr w:rsidR="001E16BB" w:rsidRPr="00FF0FE9" w14:paraId="715D9B9A" w14:textId="77777777" w:rsidTr="00A90096">
        <w:trPr>
          <w:trHeight w:val="300"/>
        </w:trPr>
        <w:tc>
          <w:tcPr>
            <w:tcW w:w="1227" w:type="pct"/>
            <w:tcBorders>
              <w:top w:val="single" w:sz="4" w:space="0" w:color="auto"/>
              <w:left w:val="nil"/>
              <w:bottom w:val="single" w:sz="4" w:space="0" w:color="auto"/>
              <w:right w:val="nil"/>
            </w:tcBorders>
            <w:shd w:val="clear" w:color="auto" w:fill="auto"/>
            <w:noWrap/>
            <w:vAlign w:val="bottom"/>
            <w:hideMark/>
          </w:tcPr>
          <w:p w14:paraId="0D1F5788" w14:textId="16BDC2FC" w:rsidR="001E16BB" w:rsidRPr="00FF0FE9" w:rsidRDefault="001E16BB" w:rsidP="001E16BB">
            <w:pPr>
              <w:spacing w:line="240" w:lineRule="auto"/>
              <w:rPr>
                <w:rFonts w:asciiTheme="majorHAnsi" w:hAnsiTheme="majorHAnsi"/>
                <w:color w:val="141414"/>
                <w:sz w:val="20"/>
                <w:szCs w:val="20"/>
              </w:rPr>
            </w:pPr>
            <w:r>
              <w:rPr>
                <w:rFonts w:asciiTheme="majorHAnsi" w:hAnsiTheme="majorHAnsi"/>
                <w:color w:val="141414"/>
                <w:sz w:val="20"/>
                <w:szCs w:val="20"/>
              </w:rPr>
              <w:t>Market Access</w:t>
            </w:r>
          </w:p>
        </w:tc>
        <w:tc>
          <w:tcPr>
            <w:tcW w:w="943" w:type="pct"/>
            <w:tcBorders>
              <w:top w:val="single" w:sz="4" w:space="0" w:color="auto"/>
              <w:left w:val="nil"/>
              <w:bottom w:val="single" w:sz="4" w:space="0" w:color="auto"/>
              <w:right w:val="nil"/>
            </w:tcBorders>
            <w:shd w:val="clear" w:color="auto" w:fill="auto"/>
            <w:noWrap/>
            <w:vAlign w:val="bottom"/>
            <w:hideMark/>
          </w:tcPr>
          <w:p w14:paraId="066DB714" w14:textId="7E758FCB"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Total Area</w:t>
            </w:r>
            <w:r>
              <w:rPr>
                <w:rFonts w:asciiTheme="majorHAnsi" w:hAnsiTheme="majorHAnsi"/>
                <w:color w:val="141414"/>
                <w:sz w:val="20"/>
                <w:szCs w:val="20"/>
              </w:rPr>
              <w:t xml:space="preserve"> (share)</w:t>
            </w:r>
          </w:p>
        </w:tc>
        <w:tc>
          <w:tcPr>
            <w:tcW w:w="944" w:type="pct"/>
            <w:tcBorders>
              <w:top w:val="single" w:sz="4" w:space="0" w:color="auto"/>
              <w:left w:val="nil"/>
              <w:bottom w:val="single" w:sz="4" w:space="0" w:color="auto"/>
              <w:right w:val="nil"/>
            </w:tcBorders>
            <w:shd w:val="clear" w:color="auto" w:fill="auto"/>
            <w:noWrap/>
            <w:vAlign w:val="bottom"/>
            <w:hideMark/>
          </w:tcPr>
          <w:p w14:paraId="3A15365C" w14:textId="7F1A6264"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Harvested Area</w:t>
            </w:r>
            <w:r>
              <w:rPr>
                <w:rFonts w:asciiTheme="majorHAnsi" w:hAnsiTheme="majorHAnsi"/>
                <w:color w:val="141414"/>
                <w:sz w:val="20"/>
                <w:szCs w:val="20"/>
              </w:rPr>
              <w:t xml:space="preserve"> (share)</w:t>
            </w:r>
          </w:p>
        </w:tc>
        <w:tc>
          <w:tcPr>
            <w:tcW w:w="944" w:type="pct"/>
            <w:tcBorders>
              <w:top w:val="single" w:sz="4" w:space="0" w:color="auto"/>
              <w:left w:val="nil"/>
              <w:bottom w:val="single" w:sz="4" w:space="0" w:color="auto"/>
              <w:right w:val="nil"/>
            </w:tcBorders>
            <w:shd w:val="clear" w:color="auto" w:fill="auto"/>
            <w:noWrap/>
            <w:vAlign w:val="bottom"/>
            <w:hideMark/>
          </w:tcPr>
          <w:p w14:paraId="7206D852" w14:textId="2EF788BE"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Time to Market (hrs)</w:t>
            </w:r>
          </w:p>
        </w:tc>
        <w:tc>
          <w:tcPr>
            <w:tcW w:w="942" w:type="pct"/>
            <w:tcBorders>
              <w:top w:val="single" w:sz="4" w:space="0" w:color="auto"/>
              <w:left w:val="nil"/>
              <w:bottom w:val="single" w:sz="4" w:space="0" w:color="auto"/>
              <w:right w:val="nil"/>
            </w:tcBorders>
            <w:shd w:val="clear" w:color="auto" w:fill="auto"/>
            <w:noWrap/>
            <w:vAlign w:val="bottom"/>
            <w:hideMark/>
          </w:tcPr>
          <w:p w14:paraId="0BA5C405" w14:textId="2E6A1825"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Yield Gap</w:t>
            </w:r>
            <w:r>
              <w:rPr>
                <w:rFonts w:asciiTheme="majorHAnsi" w:hAnsiTheme="majorHAnsi"/>
                <w:color w:val="141414"/>
                <w:sz w:val="20"/>
                <w:szCs w:val="20"/>
              </w:rPr>
              <w:br/>
            </w:r>
            <w:commentRangeStart w:id="165"/>
            <w:r w:rsidRPr="00FF0FE9">
              <w:rPr>
                <w:rFonts w:asciiTheme="majorHAnsi" w:hAnsiTheme="majorHAnsi"/>
                <w:color w:val="141414"/>
                <w:sz w:val="20"/>
                <w:szCs w:val="20"/>
              </w:rPr>
              <w:t>(int. $/ha)</w:t>
            </w:r>
            <w:commentRangeEnd w:id="165"/>
            <w:r w:rsidR="0026493E">
              <w:rPr>
                <w:rStyle w:val="CommentReference"/>
              </w:rPr>
              <w:commentReference w:id="165"/>
            </w:r>
          </w:p>
        </w:tc>
      </w:tr>
      <w:tr w:rsidR="001E16BB" w:rsidRPr="00FF0FE9" w14:paraId="3BD54BFB" w14:textId="77777777" w:rsidTr="00A90096">
        <w:trPr>
          <w:trHeight w:val="300"/>
        </w:trPr>
        <w:tc>
          <w:tcPr>
            <w:tcW w:w="1227" w:type="pct"/>
            <w:tcBorders>
              <w:top w:val="nil"/>
              <w:left w:val="nil"/>
              <w:right w:val="nil"/>
            </w:tcBorders>
            <w:shd w:val="clear" w:color="auto" w:fill="auto"/>
            <w:noWrap/>
            <w:vAlign w:val="bottom"/>
            <w:hideMark/>
          </w:tcPr>
          <w:p w14:paraId="2F274E18" w14:textId="77777777" w:rsidR="001E16BB" w:rsidRPr="00FF0FE9" w:rsidRDefault="001E16BB" w:rsidP="001E16BB">
            <w:pPr>
              <w:spacing w:line="240" w:lineRule="auto"/>
              <w:rPr>
                <w:rFonts w:asciiTheme="majorHAnsi" w:hAnsiTheme="majorHAnsi"/>
                <w:color w:val="141414"/>
                <w:sz w:val="20"/>
                <w:szCs w:val="20"/>
              </w:rPr>
            </w:pPr>
            <w:r w:rsidRPr="00FF0FE9">
              <w:rPr>
                <w:rFonts w:asciiTheme="majorHAnsi" w:hAnsiTheme="majorHAnsi"/>
                <w:color w:val="141414"/>
                <w:sz w:val="20"/>
                <w:szCs w:val="20"/>
              </w:rPr>
              <w:t>Low</w:t>
            </w:r>
          </w:p>
        </w:tc>
        <w:tc>
          <w:tcPr>
            <w:tcW w:w="943" w:type="pct"/>
            <w:tcBorders>
              <w:top w:val="nil"/>
              <w:left w:val="nil"/>
              <w:right w:val="nil"/>
            </w:tcBorders>
            <w:shd w:val="clear" w:color="auto" w:fill="auto"/>
            <w:noWrap/>
            <w:vAlign w:val="bottom"/>
            <w:hideMark/>
          </w:tcPr>
          <w:p w14:paraId="11EBBEF8" w14:textId="77777777"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91%</w:t>
            </w:r>
          </w:p>
        </w:tc>
        <w:tc>
          <w:tcPr>
            <w:tcW w:w="944" w:type="pct"/>
            <w:tcBorders>
              <w:top w:val="nil"/>
              <w:left w:val="nil"/>
              <w:right w:val="nil"/>
            </w:tcBorders>
            <w:shd w:val="clear" w:color="auto" w:fill="auto"/>
            <w:noWrap/>
            <w:vAlign w:val="bottom"/>
            <w:hideMark/>
          </w:tcPr>
          <w:p w14:paraId="1C09F82D" w14:textId="77777777"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80%</w:t>
            </w:r>
          </w:p>
        </w:tc>
        <w:tc>
          <w:tcPr>
            <w:tcW w:w="944" w:type="pct"/>
            <w:tcBorders>
              <w:top w:val="nil"/>
              <w:left w:val="nil"/>
              <w:right w:val="nil"/>
            </w:tcBorders>
            <w:shd w:val="clear" w:color="auto" w:fill="auto"/>
            <w:noWrap/>
            <w:vAlign w:val="bottom"/>
            <w:hideMark/>
          </w:tcPr>
          <w:p w14:paraId="08FE315F" w14:textId="77777777"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8</w:t>
            </w:r>
          </w:p>
        </w:tc>
        <w:tc>
          <w:tcPr>
            <w:tcW w:w="942" w:type="pct"/>
            <w:tcBorders>
              <w:top w:val="nil"/>
              <w:left w:val="nil"/>
              <w:right w:val="nil"/>
            </w:tcBorders>
            <w:shd w:val="clear" w:color="auto" w:fill="auto"/>
            <w:noWrap/>
            <w:vAlign w:val="bottom"/>
            <w:hideMark/>
          </w:tcPr>
          <w:p w14:paraId="1AB8BA71" w14:textId="77777777"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952</w:t>
            </w:r>
          </w:p>
        </w:tc>
      </w:tr>
      <w:tr w:rsidR="001E16BB" w:rsidRPr="00FF0FE9" w14:paraId="4F512B95" w14:textId="77777777" w:rsidTr="00A90096">
        <w:trPr>
          <w:trHeight w:val="300"/>
        </w:trPr>
        <w:tc>
          <w:tcPr>
            <w:tcW w:w="1227" w:type="pct"/>
            <w:tcBorders>
              <w:top w:val="nil"/>
              <w:left w:val="nil"/>
              <w:bottom w:val="single" w:sz="4" w:space="0" w:color="auto"/>
              <w:right w:val="nil"/>
            </w:tcBorders>
            <w:shd w:val="clear" w:color="auto" w:fill="auto"/>
            <w:noWrap/>
            <w:vAlign w:val="bottom"/>
            <w:hideMark/>
          </w:tcPr>
          <w:p w14:paraId="00D0A83D" w14:textId="77777777" w:rsidR="001E16BB" w:rsidRPr="00FF0FE9" w:rsidRDefault="001E16BB" w:rsidP="001E16BB">
            <w:pPr>
              <w:spacing w:line="240" w:lineRule="auto"/>
              <w:rPr>
                <w:rFonts w:asciiTheme="majorHAnsi" w:hAnsiTheme="majorHAnsi"/>
                <w:color w:val="141414"/>
                <w:sz w:val="20"/>
                <w:szCs w:val="20"/>
              </w:rPr>
            </w:pPr>
            <w:r w:rsidRPr="00FF0FE9">
              <w:rPr>
                <w:rFonts w:asciiTheme="majorHAnsi" w:hAnsiTheme="majorHAnsi"/>
                <w:color w:val="141414"/>
                <w:sz w:val="20"/>
                <w:szCs w:val="20"/>
              </w:rPr>
              <w:t>High</w:t>
            </w:r>
          </w:p>
        </w:tc>
        <w:tc>
          <w:tcPr>
            <w:tcW w:w="943" w:type="pct"/>
            <w:tcBorders>
              <w:top w:val="nil"/>
              <w:left w:val="nil"/>
              <w:bottom w:val="single" w:sz="4" w:space="0" w:color="auto"/>
              <w:right w:val="nil"/>
            </w:tcBorders>
            <w:shd w:val="clear" w:color="auto" w:fill="auto"/>
            <w:noWrap/>
            <w:vAlign w:val="bottom"/>
            <w:hideMark/>
          </w:tcPr>
          <w:p w14:paraId="5FD2EDA5" w14:textId="77777777"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9%</w:t>
            </w:r>
          </w:p>
        </w:tc>
        <w:tc>
          <w:tcPr>
            <w:tcW w:w="944" w:type="pct"/>
            <w:tcBorders>
              <w:top w:val="nil"/>
              <w:left w:val="nil"/>
              <w:bottom w:val="single" w:sz="4" w:space="0" w:color="auto"/>
              <w:right w:val="nil"/>
            </w:tcBorders>
            <w:shd w:val="clear" w:color="auto" w:fill="auto"/>
            <w:noWrap/>
            <w:vAlign w:val="bottom"/>
            <w:hideMark/>
          </w:tcPr>
          <w:p w14:paraId="39F3C9B4" w14:textId="77777777"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20%</w:t>
            </w:r>
          </w:p>
        </w:tc>
        <w:tc>
          <w:tcPr>
            <w:tcW w:w="944" w:type="pct"/>
            <w:tcBorders>
              <w:top w:val="nil"/>
              <w:left w:val="nil"/>
              <w:bottom w:val="single" w:sz="4" w:space="0" w:color="auto"/>
              <w:right w:val="nil"/>
            </w:tcBorders>
            <w:shd w:val="clear" w:color="auto" w:fill="auto"/>
            <w:noWrap/>
            <w:vAlign w:val="bottom"/>
            <w:hideMark/>
          </w:tcPr>
          <w:p w14:paraId="2EE98170" w14:textId="77777777"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3</w:t>
            </w:r>
          </w:p>
        </w:tc>
        <w:tc>
          <w:tcPr>
            <w:tcW w:w="942" w:type="pct"/>
            <w:tcBorders>
              <w:top w:val="nil"/>
              <w:left w:val="nil"/>
              <w:bottom w:val="single" w:sz="4" w:space="0" w:color="auto"/>
              <w:right w:val="nil"/>
            </w:tcBorders>
            <w:shd w:val="clear" w:color="auto" w:fill="auto"/>
            <w:noWrap/>
            <w:vAlign w:val="bottom"/>
            <w:hideMark/>
          </w:tcPr>
          <w:p w14:paraId="4F176381" w14:textId="77777777"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2,408</w:t>
            </w:r>
          </w:p>
        </w:tc>
      </w:tr>
    </w:tbl>
    <w:p w14:paraId="1EBEC08B" w14:textId="59C7452B" w:rsidR="00BF408D" w:rsidRDefault="00A90096" w:rsidP="00A90096">
      <w:pPr>
        <w:pStyle w:val="Caption"/>
      </w:pPr>
      <w:r>
        <w:t xml:space="preserve">Table </w:t>
      </w:r>
      <w:r w:rsidR="00E33075">
        <w:fldChar w:fldCharType="begin"/>
      </w:r>
      <w:r w:rsidR="00E33075">
        <w:instrText xml:space="preserve"> SEQ Table \* ARABIC </w:instrText>
      </w:r>
      <w:r w:rsidR="00E33075">
        <w:fldChar w:fldCharType="separate"/>
      </w:r>
      <w:r w:rsidR="00743371">
        <w:rPr>
          <w:noProof/>
        </w:rPr>
        <w:t>8</w:t>
      </w:r>
      <w:r w:rsidR="00E33075">
        <w:rPr>
          <w:noProof/>
        </w:rPr>
        <w:fldChar w:fldCharType="end"/>
      </w:r>
      <w:r>
        <w:t>:</w:t>
      </w:r>
      <w:r>
        <w:tab/>
        <w:t>Population and Poverty Prevalence across High/Low Market Access Zones, Ethiopia</w:t>
      </w:r>
    </w:p>
    <w:tbl>
      <w:tblPr>
        <w:tblW w:w="5000" w:type="pct"/>
        <w:tblLayout w:type="fixed"/>
        <w:tblLook w:val="04A0" w:firstRow="1" w:lastRow="0" w:firstColumn="1" w:lastColumn="0" w:noHBand="0" w:noVBand="1"/>
      </w:tblPr>
      <w:tblGrid>
        <w:gridCol w:w="2070"/>
        <w:gridCol w:w="2148"/>
        <w:gridCol w:w="2149"/>
        <w:gridCol w:w="2149"/>
      </w:tblGrid>
      <w:tr w:rsidR="001E16BB" w:rsidRPr="00FF0FE9" w14:paraId="5D63FEF4" w14:textId="77777777" w:rsidTr="001E16BB">
        <w:trPr>
          <w:trHeight w:val="300"/>
        </w:trPr>
        <w:tc>
          <w:tcPr>
            <w:tcW w:w="1215" w:type="pct"/>
            <w:tcBorders>
              <w:top w:val="single" w:sz="4" w:space="0" w:color="auto"/>
              <w:left w:val="nil"/>
              <w:bottom w:val="single" w:sz="4" w:space="0" w:color="auto"/>
              <w:right w:val="nil"/>
            </w:tcBorders>
            <w:shd w:val="clear" w:color="auto" w:fill="auto"/>
            <w:noWrap/>
            <w:vAlign w:val="bottom"/>
            <w:hideMark/>
          </w:tcPr>
          <w:p w14:paraId="3C2D01BE" w14:textId="2E04852B" w:rsidR="001E16BB" w:rsidRPr="00FF0FE9" w:rsidRDefault="001E16BB" w:rsidP="001E16BB">
            <w:pPr>
              <w:spacing w:line="240" w:lineRule="auto"/>
              <w:rPr>
                <w:rFonts w:asciiTheme="majorHAnsi" w:hAnsiTheme="majorHAnsi"/>
                <w:color w:val="141414"/>
                <w:sz w:val="20"/>
                <w:szCs w:val="20"/>
              </w:rPr>
            </w:pPr>
            <w:r>
              <w:rPr>
                <w:rFonts w:asciiTheme="majorHAnsi" w:hAnsiTheme="majorHAnsi"/>
                <w:color w:val="141414"/>
                <w:sz w:val="20"/>
                <w:szCs w:val="20"/>
              </w:rPr>
              <w:t>Market Access</w:t>
            </w:r>
          </w:p>
        </w:tc>
        <w:tc>
          <w:tcPr>
            <w:tcW w:w="1261" w:type="pct"/>
            <w:tcBorders>
              <w:top w:val="single" w:sz="4" w:space="0" w:color="auto"/>
              <w:left w:val="nil"/>
              <w:bottom w:val="single" w:sz="4" w:space="0" w:color="auto"/>
              <w:right w:val="nil"/>
            </w:tcBorders>
            <w:shd w:val="clear" w:color="auto" w:fill="auto"/>
            <w:noWrap/>
            <w:vAlign w:val="bottom"/>
            <w:hideMark/>
          </w:tcPr>
          <w:p w14:paraId="6AAF8DF2" w14:textId="372D1D35"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’05 Rural Population</w:t>
            </w:r>
            <w:r>
              <w:rPr>
                <w:rFonts w:asciiTheme="majorHAnsi" w:hAnsiTheme="majorHAnsi"/>
                <w:color w:val="141414"/>
                <w:sz w:val="20"/>
                <w:szCs w:val="20"/>
              </w:rPr>
              <w:t xml:space="preserve"> (share)</w:t>
            </w:r>
          </w:p>
        </w:tc>
        <w:tc>
          <w:tcPr>
            <w:tcW w:w="1262" w:type="pct"/>
            <w:tcBorders>
              <w:top w:val="single" w:sz="4" w:space="0" w:color="auto"/>
              <w:left w:val="nil"/>
              <w:bottom w:val="single" w:sz="4" w:space="0" w:color="auto"/>
              <w:right w:val="nil"/>
            </w:tcBorders>
            <w:shd w:val="clear" w:color="auto" w:fill="auto"/>
            <w:noWrap/>
            <w:vAlign w:val="bottom"/>
            <w:hideMark/>
          </w:tcPr>
          <w:p w14:paraId="6BE55FD1" w14:textId="58C644F5" w:rsidR="001E16BB" w:rsidRPr="00FF0FE9" w:rsidRDefault="001E16BB" w:rsidP="001E16BB">
            <w:pPr>
              <w:spacing w:line="240" w:lineRule="auto"/>
              <w:jc w:val="right"/>
              <w:rPr>
                <w:rFonts w:asciiTheme="majorHAnsi" w:hAnsiTheme="majorHAnsi"/>
                <w:color w:val="141414"/>
                <w:sz w:val="20"/>
                <w:szCs w:val="20"/>
              </w:rPr>
            </w:pPr>
            <w:commentRangeStart w:id="166"/>
            <w:r w:rsidRPr="00FF0FE9">
              <w:rPr>
                <w:rFonts w:asciiTheme="majorHAnsi" w:hAnsiTheme="majorHAnsi"/>
                <w:color w:val="141414"/>
                <w:sz w:val="20"/>
                <w:szCs w:val="20"/>
              </w:rPr>
              <w:t>’05 Urban Population</w:t>
            </w:r>
            <w:r>
              <w:rPr>
                <w:rFonts w:asciiTheme="majorHAnsi" w:hAnsiTheme="majorHAnsi"/>
                <w:color w:val="141414"/>
                <w:sz w:val="20"/>
                <w:szCs w:val="20"/>
              </w:rPr>
              <w:t xml:space="preserve"> (share)</w:t>
            </w:r>
            <w:commentRangeEnd w:id="166"/>
            <w:r w:rsidR="0026493E">
              <w:rPr>
                <w:rStyle w:val="CommentReference"/>
              </w:rPr>
              <w:commentReference w:id="166"/>
            </w:r>
          </w:p>
        </w:tc>
        <w:tc>
          <w:tcPr>
            <w:tcW w:w="1262" w:type="pct"/>
            <w:tcBorders>
              <w:top w:val="single" w:sz="4" w:space="0" w:color="auto"/>
              <w:left w:val="nil"/>
              <w:bottom w:val="single" w:sz="4" w:space="0" w:color="auto"/>
              <w:right w:val="nil"/>
            </w:tcBorders>
            <w:shd w:val="clear" w:color="auto" w:fill="auto"/>
            <w:noWrap/>
            <w:vAlign w:val="bottom"/>
            <w:hideMark/>
          </w:tcPr>
          <w:p w14:paraId="5999CC23" w14:textId="77777777"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Rural Poverty ($1.25/day)</w:t>
            </w:r>
          </w:p>
        </w:tc>
      </w:tr>
      <w:tr w:rsidR="001E16BB" w:rsidRPr="00FF0FE9" w14:paraId="125A698F" w14:textId="77777777" w:rsidTr="001E16BB">
        <w:trPr>
          <w:trHeight w:val="300"/>
        </w:trPr>
        <w:tc>
          <w:tcPr>
            <w:tcW w:w="1215" w:type="pct"/>
            <w:tcBorders>
              <w:top w:val="nil"/>
              <w:left w:val="nil"/>
              <w:right w:val="nil"/>
            </w:tcBorders>
            <w:shd w:val="clear" w:color="auto" w:fill="auto"/>
            <w:noWrap/>
            <w:vAlign w:val="bottom"/>
            <w:hideMark/>
          </w:tcPr>
          <w:p w14:paraId="6038B14D" w14:textId="77777777" w:rsidR="001E16BB" w:rsidRPr="00FF0FE9" w:rsidRDefault="001E16BB" w:rsidP="001E16BB">
            <w:pPr>
              <w:spacing w:line="240" w:lineRule="auto"/>
              <w:rPr>
                <w:rFonts w:asciiTheme="majorHAnsi" w:hAnsiTheme="majorHAnsi"/>
                <w:color w:val="141414"/>
                <w:sz w:val="20"/>
                <w:szCs w:val="20"/>
              </w:rPr>
            </w:pPr>
            <w:r w:rsidRPr="00FF0FE9">
              <w:rPr>
                <w:rFonts w:asciiTheme="majorHAnsi" w:hAnsiTheme="majorHAnsi"/>
                <w:color w:val="141414"/>
                <w:sz w:val="20"/>
                <w:szCs w:val="20"/>
              </w:rPr>
              <w:t>Low</w:t>
            </w:r>
          </w:p>
        </w:tc>
        <w:tc>
          <w:tcPr>
            <w:tcW w:w="1261" w:type="pct"/>
            <w:tcBorders>
              <w:top w:val="nil"/>
              <w:left w:val="nil"/>
              <w:right w:val="nil"/>
            </w:tcBorders>
            <w:shd w:val="clear" w:color="auto" w:fill="auto"/>
            <w:noWrap/>
            <w:vAlign w:val="bottom"/>
            <w:hideMark/>
          </w:tcPr>
          <w:p w14:paraId="5ED1383B" w14:textId="77777777"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79%</w:t>
            </w:r>
          </w:p>
        </w:tc>
        <w:tc>
          <w:tcPr>
            <w:tcW w:w="1262" w:type="pct"/>
            <w:tcBorders>
              <w:top w:val="nil"/>
              <w:left w:val="nil"/>
              <w:right w:val="nil"/>
            </w:tcBorders>
            <w:shd w:val="clear" w:color="auto" w:fill="auto"/>
            <w:noWrap/>
            <w:vAlign w:val="bottom"/>
            <w:hideMark/>
          </w:tcPr>
          <w:p w14:paraId="1B67212D" w14:textId="77777777"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37%</w:t>
            </w:r>
          </w:p>
        </w:tc>
        <w:tc>
          <w:tcPr>
            <w:tcW w:w="1262" w:type="pct"/>
            <w:tcBorders>
              <w:top w:val="nil"/>
              <w:left w:val="nil"/>
              <w:right w:val="nil"/>
            </w:tcBorders>
            <w:shd w:val="clear" w:color="auto" w:fill="auto"/>
            <w:noWrap/>
            <w:vAlign w:val="bottom"/>
            <w:hideMark/>
          </w:tcPr>
          <w:p w14:paraId="5E708AD8" w14:textId="77777777"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38%</w:t>
            </w:r>
          </w:p>
        </w:tc>
      </w:tr>
      <w:tr w:rsidR="001E16BB" w:rsidRPr="00FF0FE9" w14:paraId="2BFA43D8" w14:textId="77777777" w:rsidTr="001E16BB">
        <w:trPr>
          <w:trHeight w:val="300"/>
        </w:trPr>
        <w:tc>
          <w:tcPr>
            <w:tcW w:w="1215" w:type="pct"/>
            <w:tcBorders>
              <w:top w:val="nil"/>
              <w:left w:val="nil"/>
              <w:bottom w:val="single" w:sz="4" w:space="0" w:color="auto"/>
              <w:right w:val="nil"/>
            </w:tcBorders>
            <w:shd w:val="clear" w:color="auto" w:fill="auto"/>
            <w:noWrap/>
            <w:vAlign w:val="bottom"/>
            <w:hideMark/>
          </w:tcPr>
          <w:p w14:paraId="319051F7" w14:textId="77777777" w:rsidR="001E16BB" w:rsidRPr="00FF0FE9" w:rsidRDefault="001E16BB" w:rsidP="001E16BB">
            <w:pPr>
              <w:spacing w:line="240" w:lineRule="auto"/>
              <w:rPr>
                <w:rFonts w:asciiTheme="majorHAnsi" w:hAnsiTheme="majorHAnsi"/>
                <w:color w:val="141414"/>
                <w:sz w:val="20"/>
                <w:szCs w:val="20"/>
              </w:rPr>
            </w:pPr>
            <w:r w:rsidRPr="00FF0FE9">
              <w:rPr>
                <w:rFonts w:asciiTheme="majorHAnsi" w:hAnsiTheme="majorHAnsi"/>
                <w:color w:val="141414"/>
                <w:sz w:val="20"/>
                <w:szCs w:val="20"/>
              </w:rPr>
              <w:t>High</w:t>
            </w:r>
          </w:p>
        </w:tc>
        <w:tc>
          <w:tcPr>
            <w:tcW w:w="1261" w:type="pct"/>
            <w:tcBorders>
              <w:top w:val="nil"/>
              <w:left w:val="nil"/>
              <w:bottom w:val="single" w:sz="4" w:space="0" w:color="auto"/>
              <w:right w:val="nil"/>
            </w:tcBorders>
            <w:shd w:val="clear" w:color="auto" w:fill="auto"/>
            <w:noWrap/>
            <w:vAlign w:val="bottom"/>
            <w:hideMark/>
          </w:tcPr>
          <w:p w14:paraId="28C302F5" w14:textId="77777777"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21%</w:t>
            </w:r>
          </w:p>
        </w:tc>
        <w:tc>
          <w:tcPr>
            <w:tcW w:w="1262" w:type="pct"/>
            <w:tcBorders>
              <w:top w:val="nil"/>
              <w:left w:val="nil"/>
              <w:bottom w:val="single" w:sz="4" w:space="0" w:color="auto"/>
              <w:right w:val="nil"/>
            </w:tcBorders>
            <w:shd w:val="clear" w:color="auto" w:fill="auto"/>
            <w:noWrap/>
            <w:vAlign w:val="bottom"/>
            <w:hideMark/>
          </w:tcPr>
          <w:p w14:paraId="5C553783" w14:textId="77777777"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63%</w:t>
            </w:r>
          </w:p>
        </w:tc>
        <w:tc>
          <w:tcPr>
            <w:tcW w:w="1262" w:type="pct"/>
            <w:tcBorders>
              <w:top w:val="nil"/>
              <w:left w:val="nil"/>
              <w:bottom w:val="single" w:sz="4" w:space="0" w:color="auto"/>
              <w:right w:val="nil"/>
            </w:tcBorders>
            <w:shd w:val="clear" w:color="auto" w:fill="auto"/>
            <w:noWrap/>
            <w:vAlign w:val="bottom"/>
            <w:hideMark/>
          </w:tcPr>
          <w:p w14:paraId="4C3F7382" w14:textId="77777777" w:rsidR="001E16BB" w:rsidRPr="00FF0FE9" w:rsidRDefault="001E16BB" w:rsidP="001E16BB">
            <w:pPr>
              <w:spacing w:line="240" w:lineRule="auto"/>
              <w:jc w:val="right"/>
              <w:rPr>
                <w:rFonts w:asciiTheme="majorHAnsi" w:hAnsiTheme="majorHAnsi"/>
                <w:color w:val="141414"/>
                <w:sz w:val="20"/>
                <w:szCs w:val="20"/>
              </w:rPr>
            </w:pPr>
            <w:r w:rsidRPr="00FF0FE9">
              <w:rPr>
                <w:rFonts w:asciiTheme="majorHAnsi" w:hAnsiTheme="majorHAnsi"/>
                <w:color w:val="141414"/>
                <w:sz w:val="20"/>
                <w:szCs w:val="20"/>
              </w:rPr>
              <w:t>39%</w:t>
            </w:r>
          </w:p>
        </w:tc>
      </w:tr>
    </w:tbl>
    <w:p w14:paraId="35B6DC17" w14:textId="73F64231" w:rsidR="00BF408D" w:rsidRDefault="00A90096" w:rsidP="00A90096">
      <w:pPr>
        <w:pStyle w:val="Sources"/>
      </w:pPr>
      <w:r>
        <w:t>Sources: HarvestChoice/IFPRI, 2014</w:t>
      </w:r>
    </w:p>
    <w:p w14:paraId="43263C3E" w14:textId="26746443" w:rsidR="00BF408D" w:rsidRDefault="00BF408D" w:rsidP="00BF408D">
      <w:pPr>
        <w:pStyle w:val="Heading2"/>
      </w:pPr>
      <w:r>
        <w:t>Ag</w:t>
      </w:r>
      <w:r w:rsidR="00A90096">
        <w:t>ricultural Potentials</w:t>
      </w:r>
    </w:p>
    <w:p w14:paraId="251E8141" w14:textId="3A2561AE" w:rsidR="00BF408D" w:rsidRDefault="00A90096" w:rsidP="00BF408D">
      <w:pPr>
        <w:pStyle w:val="BodyText"/>
      </w:pPr>
      <w:r>
        <w:t xml:space="preserve">In this illustration we estimate agricultural potentials based on a measure of aggregate yield gaps. </w:t>
      </w:r>
      <w:r w:rsidR="00BF408D">
        <w:t>The gap is measured as the wedge between actual and potential yields (for both rain-fed and irrigated systems) in kg/ha for each of 42 commodity groups. We then construct an aggregate yield gap in value terms. Potential yield are derived from GAEZ 2009</w:t>
      </w:r>
      <w:r>
        <w:rPr>
          <w:rStyle w:val="FootnoteReference"/>
        </w:rPr>
        <w:footnoteReference w:id="3"/>
      </w:r>
      <w:r w:rsidR="00BF408D">
        <w:t>. Actual yields are from IFPRI SPAM 2005</w:t>
      </w:r>
      <w:r>
        <w:rPr>
          <w:rStyle w:val="FootnoteReference"/>
        </w:rPr>
        <w:footnoteReference w:id="4"/>
      </w:r>
      <w:r w:rsidR="00BF408D">
        <w:t>.</w:t>
      </w:r>
      <w:r>
        <w:t xml:space="preserve"> </w:t>
      </w:r>
      <w:r>
        <w:fldChar w:fldCharType="begin"/>
      </w:r>
      <w:r>
        <w:instrText xml:space="preserve"> REF _Ref390239515 \h </w:instrText>
      </w:r>
      <w:r>
        <w:fldChar w:fldCharType="separate"/>
      </w:r>
      <w:r w:rsidR="00743371">
        <w:t xml:space="preserve">Figure </w:t>
      </w:r>
      <w:r w:rsidR="00743371">
        <w:rPr>
          <w:noProof/>
        </w:rPr>
        <w:t>4</w:t>
      </w:r>
      <w:r>
        <w:fldChar w:fldCharType="end"/>
      </w:r>
      <w:r w:rsidR="00F541C4">
        <w:t xml:space="preserve"> shows low-to-high agricultural potentials across Kebeles.</w:t>
      </w:r>
    </w:p>
    <w:p w14:paraId="77177760" w14:textId="7B524BB8" w:rsidR="00A90096" w:rsidRDefault="00A90096" w:rsidP="00A90096">
      <w:pPr>
        <w:pStyle w:val="Caption"/>
      </w:pPr>
      <w:bookmarkStart w:id="167" w:name="_Ref390239515"/>
      <w:commentRangeStart w:id="168"/>
      <w:r>
        <w:t xml:space="preserve">Figure </w:t>
      </w:r>
      <w:r w:rsidR="00E33075">
        <w:fldChar w:fldCharType="begin"/>
      </w:r>
      <w:r w:rsidR="00E33075">
        <w:instrText xml:space="preserve"> SEQ Figure \* ARABIC </w:instrText>
      </w:r>
      <w:r w:rsidR="00E33075">
        <w:fldChar w:fldCharType="separate"/>
      </w:r>
      <w:r w:rsidR="00743371">
        <w:rPr>
          <w:noProof/>
        </w:rPr>
        <w:t>4</w:t>
      </w:r>
      <w:r w:rsidR="00E33075">
        <w:rPr>
          <w:noProof/>
        </w:rPr>
        <w:fldChar w:fldCharType="end"/>
      </w:r>
      <w:bookmarkEnd w:id="167"/>
      <w:r>
        <w:t xml:space="preserve">: </w:t>
      </w:r>
      <w:r>
        <w:tab/>
        <w:t>Aggregate Yield Gap</w:t>
      </w:r>
      <w:r w:rsidR="00AF4901">
        <w:t xml:space="preserve"> across Kebeles</w:t>
      </w:r>
      <w:r>
        <w:t>, Ethiopia (low to high quantiles, int. $/ha, 2005)</w:t>
      </w:r>
      <w:commentRangeEnd w:id="168"/>
      <w:r w:rsidR="0026493E">
        <w:rPr>
          <w:rStyle w:val="CommentReference"/>
          <w:rFonts w:asciiTheme="minorHAnsi" w:hAnsiTheme="minorHAnsi"/>
          <w:b w:val="0"/>
          <w:iCs w:val="0"/>
        </w:rPr>
        <w:commentReference w:id="168"/>
      </w:r>
    </w:p>
    <w:p w14:paraId="5A4B8E57" w14:textId="77777777" w:rsidR="00A90096" w:rsidRDefault="00A90096" w:rsidP="00A90096">
      <w:pPr>
        <w:pStyle w:val="BodyText"/>
      </w:pPr>
      <w:r>
        <w:t xml:space="preserve"> </w:t>
      </w:r>
      <w:r w:rsidRPr="00A90096">
        <w:rPr>
          <w:noProof/>
          <w:lang w:val="en-CA" w:eastAsia="en-CA"/>
        </w:rPr>
        <w:drawing>
          <wp:inline distT="0" distB="0" distL="0" distR="0" wp14:anchorId="1FA0922C" wp14:editId="6E147168">
            <wp:extent cx="3448050" cy="268181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bacou\Desktop\Picture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448050" cy="2681817"/>
                    </a:xfrm>
                    <a:prstGeom prst="rect">
                      <a:avLst/>
                    </a:prstGeom>
                    <a:noFill/>
                    <a:ln>
                      <a:noFill/>
                    </a:ln>
                  </pic:spPr>
                </pic:pic>
              </a:graphicData>
            </a:graphic>
          </wp:inline>
        </w:drawing>
      </w:r>
    </w:p>
    <w:p w14:paraId="5AFE6CEF" w14:textId="77777777" w:rsidR="00F541C4" w:rsidRDefault="00F541C4" w:rsidP="00A90096">
      <w:pPr>
        <w:pStyle w:val="BodyText"/>
      </w:pPr>
    </w:p>
    <w:p w14:paraId="04860DD2" w14:textId="472113B9" w:rsidR="00A90096" w:rsidRDefault="00A90096" w:rsidP="00A90096">
      <w:pPr>
        <w:pStyle w:val="BodyText"/>
      </w:pPr>
      <w:r>
        <w:t xml:space="preserve">In the case of Ethiopia we </w:t>
      </w:r>
      <w:r w:rsidR="00F541C4">
        <w:t xml:space="preserve">then </w:t>
      </w:r>
      <w:r>
        <w:t>define low (high) yield gaps for Kebeles with aggr</w:t>
      </w:r>
      <w:r>
        <w:t>e</w:t>
      </w:r>
      <w:r>
        <w:t xml:space="preserve">gate yield gap </w:t>
      </w:r>
      <w:r w:rsidRPr="00A90096">
        <w:rPr>
          <w:i/>
        </w:rPr>
        <w:t>below (above) 500$/ha</w:t>
      </w:r>
      <w:r>
        <w:t xml:space="preserve"> (this corresponds to the median yield gap value across all Kebeles). The mean value is at $1,090/ha.</w:t>
      </w:r>
    </w:p>
    <w:p w14:paraId="7BF51C92" w14:textId="6336BF57" w:rsidR="00BF408D" w:rsidRDefault="00A503AC" w:rsidP="00017D65">
      <w:pPr>
        <w:pStyle w:val="Caption"/>
      </w:pPr>
      <w:r>
        <w:lastRenderedPageBreak/>
        <w:t xml:space="preserve">Table </w:t>
      </w:r>
      <w:r w:rsidR="00E33075">
        <w:fldChar w:fldCharType="begin"/>
      </w:r>
      <w:r w:rsidR="00E33075">
        <w:instrText xml:space="preserve"> SEQ Table \* ARABIC </w:instrText>
      </w:r>
      <w:r w:rsidR="00E33075">
        <w:fldChar w:fldCharType="separate"/>
      </w:r>
      <w:r w:rsidR="00743371">
        <w:rPr>
          <w:noProof/>
        </w:rPr>
        <w:t>9</w:t>
      </w:r>
      <w:r w:rsidR="00E33075">
        <w:rPr>
          <w:noProof/>
        </w:rPr>
        <w:fldChar w:fldCharType="end"/>
      </w:r>
      <w:r w:rsidR="00BF408D">
        <w:t xml:space="preserve">: </w:t>
      </w:r>
      <w:r w:rsidR="00017D65">
        <w:tab/>
      </w:r>
      <w:commentRangeStart w:id="169"/>
      <w:r w:rsidR="00BF408D">
        <w:t xml:space="preserve">Distribution of </w:t>
      </w:r>
      <w:r w:rsidR="00A90096">
        <w:t>High/Low Agricultural Potential Zones</w:t>
      </w:r>
      <w:r w:rsidR="00BF408D">
        <w:t>, Ethiopia</w:t>
      </w:r>
      <w:commentRangeEnd w:id="169"/>
      <w:r w:rsidR="0026493E">
        <w:rPr>
          <w:rStyle w:val="CommentReference"/>
          <w:rFonts w:asciiTheme="minorHAnsi" w:hAnsiTheme="minorHAnsi"/>
          <w:b w:val="0"/>
          <w:iCs w:val="0"/>
        </w:rPr>
        <w:commentReference w:id="169"/>
      </w:r>
    </w:p>
    <w:tbl>
      <w:tblPr>
        <w:tblW w:w="5000" w:type="pct"/>
        <w:tblLayout w:type="fixed"/>
        <w:tblLook w:val="04A0" w:firstRow="1" w:lastRow="0" w:firstColumn="1" w:lastColumn="0" w:noHBand="0" w:noVBand="1"/>
      </w:tblPr>
      <w:tblGrid>
        <w:gridCol w:w="1639"/>
        <w:gridCol w:w="1719"/>
        <w:gridCol w:w="1719"/>
        <w:gridCol w:w="1719"/>
        <w:gridCol w:w="1720"/>
      </w:tblGrid>
      <w:tr w:rsidR="00F541C4" w:rsidRPr="00017D65" w14:paraId="01425B01" w14:textId="77777777" w:rsidTr="00F541C4">
        <w:trPr>
          <w:trHeight w:val="300"/>
        </w:trPr>
        <w:tc>
          <w:tcPr>
            <w:tcW w:w="962" w:type="pct"/>
            <w:tcBorders>
              <w:top w:val="single" w:sz="4" w:space="0" w:color="auto"/>
              <w:left w:val="nil"/>
              <w:bottom w:val="single" w:sz="4" w:space="0" w:color="auto"/>
              <w:right w:val="nil"/>
            </w:tcBorders>
            <w:shd w:val="clear" w:color="auto" w:fill="auto"/>
            <w:noWrap/>
            <w:vAlign w:val="bottom"/>
            <w:hideMark/>
          </w:tcPr>
          <w:p w14:paraId="3567D7DD" w14:textId="2C32E474" w:rsidR="00F541C4" w:rsidRPr="00017D65" w:rsidRDefault="00F541C4" w:rsidP="00F541C4">
            <w:pPr>
              <w:spacing w:line="240" w:lineRule="auto"/>
              <w:rPr>
                <w:rFonts w:asciiTheme="majorHAnsi" w:hAnsiTheme="majorHAnsi"/>
                <w:color w:val="141414"/>
                <w:sz w:val="20"/>
              </w:rPr>
            </w:pPr>
            <w:r>
              <w:rPr>
                <w:rFonts w:asciiTheme="majorHAnsi" w:hAnsiTheme="majorHAnsi"/>
                <w:color w:val="141414"/>
                <w:sz w:val="20"/>
              </w:rPr>
              <w:t>Yield Gap</w:t>
            </w:r>
          </w:p>
        </w:tc>
        <w:tc>
          <w:tcPr>
            <w:tcW w:w="1009" w:type="pct"/>
            <w:tcBorders>
              <w:top w:val="single" w:sz="4" w:space="0" w:color="auto"/>
              <w:left w:val="nil"/>
              <w:bottom w:val="single" w:sz="4" w:space="0" w:color="auto"/>
              <w:right w:val="nil"/>
            </w:tcBorders>
            <w:shd w:val="clear" w:color="auto" w:fill="auto"/>
            <w:noWrap/>
            <w:vAlign w:val="bottom"/>
            <w:hideMark/>
          </w:tcPr>
          <w:p w14:paraId="6BD114EC" w14:textId="1FB63DFC"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Total Area</w:t>
            </w:r>
            <w:r>
              <w:rPr>
                <w:rFonts w:asciiTheme="majorHAnsi" w:hAnsiTheme="majorHAnsi"/>
                <w:color w:val="141414"/>
                <w:sz w:val="20"/>
              </w:rPr>
              <w:br/>
              <w:t xml:space="preserve"> (share)</w:t>
            </w:r>
          </w:p>
        </w:tc>
        <w:tc>
          <w:tcPr>
            <w:tcW w:w="1009" w:type="pct"/>
            <w:tcBorders>
              <w:top w:val="single" w:sz="4" w:space="0" w:color="auto"/>
              <w:left w:val="nil"/>
              <w:bottom w:val="single" w:sz="4" w:space="0" w:color="auto"/>
              <w:right w:val="nil"/>
            </w:tcBorders>
            <w:shd w:val="clear" w:color="auto" w:fill="auto"/>
            <w:noWrap/>
            <w:vAlign w:val="bottom"/>
            <w:hideMark/>
          </w:tcPr>
          <w:p w14:paraId="4F1C8131" w14:textId="75CEF5BD"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Harvested Area</w:t>
            </w:r>
            <w:r>
              <w:rPr>
                <w:rFonts w:asciiTheme="majorHAnsi" w:hAnsiTheme="majorHAnsi"/>
                <w:color w:val="141414"/>
                <w:sz w:val="20"/>
              </w:rPr>
              <w:t xml:space="preserve"> (share)</w:t>
            </w:r>
          </w:p>
        </w:tc>
        <w:tc>
          <w:tcPr>
            <w:tcW w:w="1009" w:type="pct"/>
            <w:tcBorders>
              <w:top w:val="single" w:sz="4" w:space="0" w:color="auto"/>
              <w:left w:val="nil"/>
              <w:bottom w:val="single" w:sz="4" w:space="0" w:color="auto"/>
              <w:right w:val="nil"/>
            </w:tcBorders>
            <w:shd w:val="clear" w:color="auto" w:fill="auto"/>
            <w:noWrap/>
            <w:vAlign w:val="bottom"/>
            <w:hideMark/>
          </w:tcPr>
          <w:p w14:paraId="27E50FCB" w14:textId="214D84A8"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Time to Market (hrs)</w:t>
            </w:r>
          </w:p>
        </w:tc>
        <w:tc>
          <w:tcPr>
            <w:tcW w:w="1010" w:type="pct"/>
            <w:tcBorders>
              <w:top w:val="single" w:sz="4" w:space="0" w:color="auto"/>
              <w:left w:val="nil"/>
              <w:bottom w:val="single" w:sz="4" w:space="0" w:color="auto"/>
              <w:right w:val="nil"/>
            </w:tcBorders>
            <w:shd w:val="clear" w:color="auto" w:fill="auto"/>
            <w:noWrap/>
            <w:vAlign w:val="bottom"/>
            <w:hideMark/>
          </w:tcPr>
          <w:p w14:paraId="199B98D1" w14:textId="6CA4D0C2"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Yield Gap</w:t>
            </w:r>
            <w:r>
              <w:rPr>
                <w:rFonts w:asciiTheme="majorHAnsi" w:hAnsiTheme="majorHAnsi"/>
                <w:color w:val="141414"/>
                <w:sz w:val="20"/>
              </w:rPr>
              <w:br/>
            </w:r>
            <w:r w:rsidRPr="00017D65">
              <w:rPr>
                <w:rFonts w:asciiTheme="majorHAnsi" w:hAnsiTheme="majorHAnsi"/>
                <w:color w:val="141414"/>
                <w:sz w:val="20"/>
              </w:rPr>
              <w:t xml:space="preserve"> (int. $/ha)</w:t>
            </w:r>
          </w:p>
        </w:tc>
      </w:tr>
      <w:tr w:rsidR="00F541C4" w:rsidRPr="00017D65" w14:paraId="2323CF64" w14:textId="77777777" w:rsidTr="00F541C4">
        <w:trPr>
          <w:trHeight w:val="300"/>
        </w:trPr>
        <w:tc>
          <w:tcPr>
            <w:tcW w:w="962" w:type="pct"/>
            <w:tcBorders>
              <w:top w:val="single" w:sz="4" w:space="0" w:color="auto"/>
              <w:left w:val="nil"/>
              <w:bottom w:val="nil"/>
              <w:right w:val="nil"/>
            </w:tcBorders>
            <w:shd w:val="clear" w:color="auto" w:fill="auto"/>
            <w:noWrap/>
            <w:vAlign w:val="bottom"/>
            <w:hideMark/>
          </w:tcPr>
          <w:p w14:paraId="69A9D701" w14:textId="77777777" w:rsidR="00F541C4" w:rsidRPr="00017D65" w:rsidRDefault="00F541C4" w:rsidP="00F541C4">
            <w:pPr>
              <w:spacing w:line="240" w:lineRule="auto"/>
              <w:rPr>
                <w:rFonts w:asciiTheme="majorHAnsi" w:hAnsiTheme="majorHAnsi"/>
                <w:color w:val="141414"/>
                <w:sz w:val="20"/>
              </w:rPr>
            </w:pPr>
            <w:r w:rsidRPr="00017D65">
              <w:rPr>
                <w:rFonts w:asciiTheme="majorHAnsi" w:hAnsiTheme="majorHAnsi"/>
                <w:color w:val="141414"/>
                <w:sz w:val="20"/>
              </w:rPr>
              <w:t>Low</w:t>
            </w:r>
          </w:p>
        </w:tc>
        <w:tc>
          <w:tcPr>
            <w:tcW w:w="1009" w:type="pct"/>
            <w:tcBorders>
              <w:top w:val="single" w:sz="4" w:space="0" w:color="auto"/>
              <w:left w:val="nil"/>
              <w:bottom w:val="nil"/>
              <w:right w:val="nil"/>
            </w:tcBorders>
            <w:shd w:val="clear" w:color="auto" w:fill="auto"/>
            <w:noWrap/>
            <w:vAlign w:val="bottom"/>
            <w:hideMark/>
          </w:tcPr>
          <w:p w14:paraId="33AA308F"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36%</w:t>
            </w:r>
          </w:p>
        </w:tc>
        <w:tc>
          <w:tcPr>
            <w:tcW w:w="1009" w:type="pct"/>
            <w:tcBorders>
              <w:top w:val="single" w:sz="4" w:space="0" w:color="auto"/>
              <w:left w:val="nil"/>
              <w:bottom w:val="nil"/>
              <w:right w:val="nil"/>
            </w:tcBorders>
            <w:shd w:val="clear" w:color="auto" w:fill="auto"/>
            <w:noWrap/>
            <w:vAlign w:val="bottom"/>
            <w:hideMark/>
          </w:tcPr>
          <w:p w14:paraId="2315B22C"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48%</w:t>
            </w:r>
          </w:p>
        </w:tc>
        <w:tc>
          <w:tcPr>
            <w:tcW w:w="1009" w:type="pct"/>
            <w:tcBorders>
              <w:top w:val="single" w:sz="4" w:space="0" w:color="auto"/>
              <w:left w:val="nil"/>
              <w:bottom w:val="nil"/>
              <w:right w:val="nil"/>
            </w:tcBorders>
            <w:shd w:val="clear" w:color="auto" w:fill="auto"/>
            <w:noWrap/>
            <w:vAlign w:val="bottom"/>
            <w:hideMark/>
          </w:tcPr>
          <w:p w14:paraId="5F2287F0"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7</w:t>
            </w:r>
          </w:p>
        </w:tc>
        <w:tc>
          <w:tcPr>
            <w:tcW w:w="1010" w:type="pct"/>
            <w:tcBorders>
              <w:top w:val="single" w:sz="4" w:space="0" w:color="auto"/>
              <w:left w:val="nil"/>
              <w:bottom w:val="nil"/>
              <w:right w:val="nil"/>
            </w:tcBorders>
            <w:shd w:val="clear" w:color="auto" w:fill="auto"/>
            <w:noWrap/>
            <w:vAlign w:val="bottom"/>
            <w:hideMark/>
          </w:tcPr>
          <w:p w14:paraId="4AC5D907"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291</w:t>
            </w:r>
          </w:p>
        </w:tc>
      </w:tr>
      <w:tr w:rsidR="00F541C4" w:rsidRPr="00017D65" w14:paraId="5CCA2668" w14:textId="77777777" w:rsidTr="00F541C4">
        <w:trPr>
          <w:trHeight w:val="300"/>
        </w:trPr>
        <w:tc>
          <w:tcPr>
            <w:tcW w:w="962" w:type="pct"/>
            <w:tcBorders>
              <w:top w:val="nil"/>
              <w:left w:val="nil"/>
              <w:right w:val="nil"/>
            </w:tcBorders>
            <w:shd w:val="clear" w:color="auto" w:fill="auto"/>
            <w:noWrap/>
            <w:vAlign w:val="bottom"/>
            <w:hideMark/>
          </w:tcPr>
          <w:p w14:paraId="2FD7EDBF" w14:textId="77777777" w:rsidR="00F541C4" w:rsidRPr="00017D65" w:rsidRDefault="00F541C4" w:rsidP="00F541C4">
            <w:pPr>
              <w:spacing w:line="240" w:lineRule="auto"/>
              <w:rPr>
                <w:rFonts w:asciiTheme="majorHAnsi" w:hAnsiTheme="majorHAnsi"/>
                <w:color w:val="141414"/>
                <w:sz w:val="20"/>
              </w:rPr>
            </w:pPr>
            <w:r w:rsidRPr="00017D65">
              <w:rPr>
                <w:rFonts w:asciiTheme="majorHAnsi" w:hAnsiTheme="majorHAnsi"/>
                <w:color w:val="141414"/>
                <w:sz w:val="20"/>
              </w:rPr>
              <w:t>High</w:t>
            </w:r>
          </w:p>
        </w:tc>
        <w:tc>
          <w:tcPr>
            <w:tcW w:w="1009" w:type="pct"/>
            <w:tcBorders>
              <w:top w:val="nil"/>
              <w:left w:val="nil"/>
              <w:right w:val="nil"/>
            </w:tcBorders>
            <w:shd w:val="clear" w:color="auto" w:fill="auto"/>
            <w:noWrap/>
            <w:vAlign w:val="bottom"/>
            <w:hideMark/>
          </w:tcPr>
          <w:p w14:paraId="09C877A1"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39%</w:t>
            </w:r>
          </w:p>
        </w:tc>
        <w:tc>
          <w:tcPr>
            <w:tcW w:w="1009" w:type="pct"/>
            <w:tcBorders>
              <w:top w:val="nil"/>
              <w:left w:val="nil"/>
              <w:right w:val="nil"/>
            </w:tcBorders>
            <w:shd w:val="clear" w:color="auto" w:fill="auto"/>
            <w:noWrap/>
            <w:vAlign w:val="bottom"/>
            <w:hideMark/>
          </w:tcPr>
          <w:p w14:paraId="6AA21AA7"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52%</w:t>
            </w:r>
          </w:p>
        </w:tc>
        <w:tc>
          <w:tcPr>
            <w:tcW w:w="1009" w:type="pct"/>
            <w:tcBorders>
              <w:top w:val="nil"/>
              <w:left w:val="nil"/>
              <w:right w:val="nil"/>
            </w:tcBorders>
            <w:shd w:val="clear" w:color="auto" w:fill="auto"/>
            <w:noWrap/>
            <w:vAlign w:val="bottom"/>
            <w:hideMark/>
          </w:tcPr>
          <w:p w14:paraId="6F0B24E9"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6</w:t>
            </w:r>
          </w:p>
        </w:tc>
        <w:tc>
          <w:tcPr>
            <w:tcW w:w="1010" w:type="pct"/>
            <w:tcBorders>
              <w:top w:val="nil"/>
              <w:left w:val="nil"/>
              <w:right w:val="nil"/>
            </w:tcBorders>
            <w:shd w:val="clear" w:color="auto" w:fill="auto"/>
            <w:noWrap/>
            <w:vAlign w:val="bottom"/>
            <w:hideMark/>
          </w:tcPr>
          <w:p w14:paraId="1993F928"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1927</w:t>
            </w:r>
          </w:p>
        </w:tc>
      </w:tr>
      <w:tr w:rsidR="00F541C4" w:rsidRPr="00017D65" w14:paraId="33FD769D" w14:textId="77777777" w:rsidTr="00F541C4">
        <w:trPr>
          <w:trHeight w:val="300"/>
        </w:trPr>
        <w:tc>
          <w:tcPr>
            <w:tcW w:w="962" w:type="pct"/>
            <w:tcBorders>
              <w:top w:val="nil"/>
              <w:left w:val="nil"/>
              <w:bottom w:val="single" w:sz="4" w:space="0" w:color="auto"/>
              <w:right w:val="nil"/>
            </w:tcBorders>
            <w:shd w:val="clear" w:color="auto" w:fill="F2F2F2" w:themeFill="background1" w:themeFillShade="F2"/>
            <w:noWrap/>
            <w:vAlign w:val="bottom"/>
            <w:hideMark/>
          </w:tcPr>
          <w:p w14:paraId="52304A6F" w14:textId="77777777" w:rsidR="00F541C4" w:rsidRPr="00017D65" w:rsidRDefault="00F541C4" w:rsidP="00F541C4">
            <w:pPr>
              <w:spacing w:line="240" w:lineRule="auto"/>
              <w:rPr>
                <w:rFonts w:asciiTheme="majorHAnsi" w:hAnsiTheme="majorHAnsi"/>
                <w:color w:val="141414"/>
                <w:sz w:val="20"/>
              </w:rPr>
            </w:pPr>
            <w:r w:rsidRPr="00017D65">
              <w:rPr>
                <w:rFonts w:asciiTheme="majorHAnsi" w:hAnsiTheme="majorHAnsi"/>
                <w:color w:val="141414"/>
                <w:sz w:val="20"/>
              </w:rPr>
              <w:t>Undefined</w:t>
            </w:r>
          </w:p>
        </w:tc>
        <w:tc>
          <w:tcPr>
            <w:tcW w:w="1009" w:type="pct"/>
            <w:tcBorders>
              <w:top w:val="nil"/>
              <w:left w:val="nil"/>
              <w:bottom w:val="single" w:sz="4" w:space="0" w:color="auto"/>
              <w:right w:val="nil"/>
            </w:tcBorders>
            <w:shd w:val="clear" w:color="auto" w:fill="F2F2F2" w:themeFill="background1" w:themeFillShade="F2"/>
            <w:noWrap/>
            <w:vAlign w:val="bottom"/>
            <w:hideMark/>
          </w:tcPr>
          <w:p w14:paraId="21A45852"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25%</w:t>
            </w:r>
          </w:p>
        </w:tc>
        <w:tc>
          <w:tcPr>
            <w:tcW w:w="1009" w:type="pct"/>
            <w:tcBorders>
              <w:top w:val="nil"/>
              <w:left w:val="nil"/>
              <w:bottom w:val="single" w:sz="4" w:space="0" w:color="auto"/>
              <w:right w:val="nil"/>
            </w:tcBorders>
            <w:shd w:val="clear" w:color="auto" w:fill="F2F2F2" w:themeFill="background1" w:themeFillShade="F2"/>
            <w:noWrap/>
            <w:vAlign w:val="bottom"/>
            <w:hideMark/>
          </w:tcPr>
          <w:p w14:paraId="38DD0D05"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0%</w:t>
            </w:r>
          </w:p>
        </w:tc>
        <w:tc>
          <w:tcPr>
            <w:tcW w:w="1009" w:type="pct"/>
            <w:tcBorders>
              <w:top w:val="nil"/>
              <w:left w:val="nil"/>
              <w:bottom w:val="single" w:sz="4" w:space="0" w:color="auto"/>
              <w:right w:val="nil"/>
            </w:tcBorders>
            <w:shd w:val="clear" w:color="auto" w:fill="F2F2F2" w:themeFill="background1" w:themeFillShade="F2"/>
            <w:noWrap/>
            <w:vAlign w:val="bottom"/>
            <w:hideMark/>
          </w:tcPr>
          <w:p w14:paraId="53119742"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11</w:t>
            </w:r>
          </w:p>
        </w:tc>
        <w:tc>
          <w:tcPr>
            <w:tcW w:w="1010" w:type="pct"/>
            <w:tcBorders>
              <w:top w:val="nil"/>
              <w:left w:val="nil"/>
              <w:bottom w:val="single" w:sz="4" w:space="0" w:color="auto"/>
              <w:right w:val="nil"/>
            </w:tcBorders>
            <w:shd w:val="clear" w:color="auto" w:fill="F2F2F2" w:themeFill="background1" w:themeFillShade="F2"/>
            <w:noWrap/>
            <w:vAlign w:val="bottom"/>
            <w:hideMark/>
          </w:tcPr>
          <w:p w14:paraId="64E4AE3E"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n/a</w:t>
            </w:r>
          </w:p>
        </w:tc>
      </w:tr>
    </w:tbl>
    <w:p w14:paraId="098117BB" w14:textId="3A0C3E02" w:rsidR="00BF408D" w:rsidRDefault="00A90096" w:rsidP="00A90096">
      <w:pPr>
        <w:pStyle w:val="Caption"/>
      </w:pPr>
      <w:r>
        <w:t xml:space="preserve">Table </w:t>
      </w:r>
      <w:r w:rsidR="00E33075">
        <w:fldChar w:fldCharType="begin"/>
      </w:r>
      <w:r w:rsidR="00E33075">
        <w:instrText xml:space="preserve"> SEQ Table \* ARABIC </w:instrText>
      </w:r>
      <w:r w:rsidR="00E33075">
        <w:fldChar w:fldCharType="separate"/>
      </w:r>
      <w:r w:rsidR="00743371">
        <w:rPr>
          <w:noProof/>
        </w:rPr>
        <w:t>10</w:t>
      </w:r>
      <w:r w:rsidR="00E33075">
        <w:rPr>
          <w:noProof/>
        </w:rPr>
        <w:fldChar w:fldCharType="end"/>
      </w:r>
      <w:r>
        <w:t>:</w:t>
      </w:r>
      <w:r>
        <w:tab/>
        <w:t>Population and Poverty Prevalence across High/Low Agricultural Potential Zones, Ethiopia</w:t>
      </w:r>
    </w:p>
    <w:tbl>
      <w:tblPr>
        <w:tblW w:w="5000" w:type="pct"/>
        <w:tblLayout w:type="fixed"/>
        <w:tblLook w:val="04A0" w:firstRow="1" w:lastRow="0" w:firstColumn="1" w:lastColumn="0" w:noHBand="0" w:noVBand="1"/>
      </w:tblPr>
      <w:tblGrid>
        <w:gridCol w:w="1687"/>
        <w:gridCol w:w="2276"/>
        <w:gridCol w:w="2276"/>
        <w:gridCol w:w="2277"/>
      </w:tblGrid>
      <w:tr w:rsidR="00F541C4" w:rsidRPr="00017D65" w14:paraId="488CE7BF" w14:textId="77777777" w:rsidTr="00F541C4">
        <w:trPr>
          <w:trHeight w:val="300"/>
        </w:trPr>
        <w:tc>
          <w:tcPr>
            <w:tcW w:w="990" w:type="pct"/>
            <w:tcBorders>
              <w:top w:val="single" w:sz="4" w:space="0" w:color="auto"/>
              <w:left w:val="nil"/>
              <w:bottom w:val="single" w:sz="4" w:space="0" w:color="auto"/>
              <w:right w:val="nil"/>
            </w:tcBorders>
            <w:shd w:val="clear" w:color="auto" w:fill="auto"/>
            <w:noWrap/>
            <w:vAlign w:val="bottom"/>
            <w:hideMark/>
          </w:tcPr>
          <w:p w14:paraId="7BAEC3CE" w14:textId="6946B05C" w:rsidR="00F541C4" w:rsidRPr="00017D65" w:rsidRDefault="00F541C4" w:rsidP="00F541C4">
            <w:pPr>
              <w:spacing w:line="240" w:lineRule="auto"/>
              <w:rPr>
                <w:rFonts w:asciiTheme="majorHAnsi" w:hAnsiTheme="majorHAnsi"/>
                <w:color w:val="141414"/>
                <w:sz w:val="20"/>
              </w:rPr>
            </w:pPr>
            <w:r w:rsidRPr="00017D65">
              <w:rPr>
                <w:rFonts w:asciiTheme="majorHAnsi" w:hAnsiTheme="majorHAnsi"/>
                <w:color w:val="141414"/>
                <w:sz w:val="20"/>
              </w:rPr>
              <w:t>Yield Gap</w:t>
            </w:r>
          </w:p>
        </w:tc>
        <w:tc>
          <w:tcPr>
            <w:tcW w:w="1336" w:type="pct"/>
            <w:tcBorders>
              <w:top w:val="single" w:sz="4" w:space="0" w:color="auto"/>
              <w:left w:val="nil"/>
              <w:bottom w:val="single" w:sz="4" w:space="0" w:color="auto"/>
              <w:right w:val="nil"/>
            </w:tcBorders>
            <w:shd w:val="clear" w:color="auto" w:fill="auto"/>
            <w:noWrap/>
            <w:vAlign w:val="bottom"/>
            <w:hideMark/>
          </w:tcPr>
          <w:p w14:paraId="72EA3CB2" w14:textId="57E8B1E8"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’05 Rural Population</w:t>
            </w:r>
            <w:r>
              <w:rPr>
                <w:rFonts w:asciiTheme="majorHAnsi" w:hAnsiTheme="majorHAnsi"/>
                <w:color w:val="141414"/>
                <w:sz w:val="20"/>
              </w:rPr>
              <w:t xml:space="preserve"> (share)</w:t>
            </w:r>
          </w:p>
        </w:tc>
        <w:tc>
          <w:tcPr>
            <w:tcW w:w="1336" w:type="pct"/>
            <w:tcBorders>
              <w:top w:val="single" w:sz="4" w:space="0" w:color="auto"/>
              <w:left w:val="nil"/>
              <w:bottom w:val="single" w:sz="4" w:space="0" w:color="auto"/>
              <w:right w:val="nil"/>
            </w:tcBorders>
            <w:shd w:val="clear" w:color="auto" w:fill="auto"/>
            <w:noWrap/>
            <w:vAlign w:val="bottom"/>
            <w:hideMark/>
          </w:tcPr>
          <w:p w14:paraId="1F276D41" w14:textId="14FDEE1F"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’05 Urban Population</w:t>
            </w:r>
            <w:r>
              <w:rPr>
                <w:rFonts w:asciiTheme="majorHAnsi" w:hAnsiTheme="majorHAnsi"/>
                <w:color w:val="141414"/>
                <w:sz w:val="20"/>
              </w:rPr>
              <w:t xml:space="preserve"> (share)</w:t>
            </w:r>
          </w:p>
        </w:tc>
        <w:tc>
          <w:tcPr>
            <w:tcW w:w="1337" w:type="pct"/>
            <w:tcBorders>
              <w:top w:val="single" w:sz="4" w:space="0" w:color="auto"/>
              <w:left w:val="nil"/>
              <w:bottom w:val="single" w:sz="4" w:space="0" w:color="auto"/>
              <w:right w:val="nil"/>
            </w:tcBorders>
            <w:shd w:val="clear" w:color="auto" w:fill="auto"/>
            <w:noWrap/>
            <w:vAlign w:val="bottom"/>
            <w:hideMark/>
          </w:tcPr>
          <w:p w14:paraId="4697225E"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Rural Poverty ($1.25/day)</w:t>
            </w:r>
          </w:p>
        </w:tc>
      </w:tr>
      <w:tr w:rsidR="00F541C4" w:rsidRPr="00017D65" w14:paraId="639BBB21" w14:textId="77777777" w:rsidTr="00F541C4">
        <w:trPr>
          <w:trHeight w:val="300"/>
        </w:trPr>
        <w:tc>
          <w:tcPr>
            <w:tcW w:w="990" w:type="pct"/>
            <w:tcBorders>
              <w:top w:val="single" w:sz="4" w:space="0" w:color="auto"/>
              <w:left w:val="nil"/>
              <w:bottom w:val="nil"/>
              <w:right w:val="nil"/>
            </w:tcBorders>
            <w:shd w:val="clear" w:color="auto" w:fill="auto"/>
            <w:noWrap/>
            <w:vAlign w:val="bottom"/>
            <w:hideMark/>
          </w:tcPr>
          <w:p w14:paraId="60A36007" w14:textId="77777777" w:rsidR="00F541C4" w:rsidRPr="00017D65" w:rsidRDefault="00F541C4" w:rsidP="00F541C4">
            <w:pPr>
              <w:spacing w:line="240" w:lineRule="auto"/>
              <w:rPr>
                <w:rFonts w:asciiTheme="majorHAnsi" w:hAnsiTheme="majorHAnsi"/>
                <w:color w:val="141414"/>
                <w:sz w:val="20"/>
              </w:rPr>
            </w:pPr>
            <w:r w:rsidRPr="00017D65">
              <w:rPr>
                <w:rFonts w:asciiTheme="majorHAnsi" w:hAnsiTheme="majorHAnsi"/>
                <w:color w:val="141414"/>
                <w:sz w:val="20"/>
              </w:rPr>
              <w:t>Low</w:t>
            </w:r>
          </w:p>
        </w:tc>
        <w:tc>
          <w:tcPr>
            <w:tcW w:w="1336" w:type="pct"/>
            <w:tcBorders>
              <w:top w:val="single" w:sz="4" w:space="0" w:color="auto"/>
              <w:left w:val="nil"/>
              <w:bottom w:val="nil"/>
              <w:right w:val="nil"/>
            </w:tcBorders>
            <w:shd w:val="clear" w:color="auto" w:fill="auto"/>
            <w:noWrap/>
            <w:vAlign w:val="bottom"/>
            <w:hideMark/>
          </w:tcPr>
          <w:p w14:paraId="7AC7F573"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45%</w:t>
            </w:r>
          </w:p>
        </w:tc>
        <w:tc>
          <w:tcPr>
            <w:tcW w:w="1336" w:type="pct"/>
            <w:tcBorders>
              <w:top w:val="single" w:sz="4" w:space="0" w:color="auto"/>
              <w:left w:val="nil"/>
              <w:bottom w:val="nil"/>
              <w:right w:val="nil"/>
            </w:tcBorders>
            <w:shd w:val="clear" w:color="auto" w:fill="auto"/>
            <w:noWrap/>
            <w:vAlign w:val="bottom"/>
            <w:hideMark/>
          </w:tcPr>
          <w:p w14:paraId="64203B41"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22%</w:t>
            </w:r>
          </w:p>
        </w:tc>
        <w:tc>
          <w:tcPr>
            <w:tcW w:w="1337" w:type="pct"/>
            <w:tcBorders>
              <w:top w:val="single" w:sz="4" w:space="0" w:color="auto"/>
              <w:left w:val="nil"/>
              <w:bottom w:val="nil"/>
              <w:right w:val="nil"/>
            </w:tcBorders>
            <w:shd w:val="clear" w:color="auto" w:fill="auto"/>
            <w:noWrap/>
            <w:vAlign w:val="bottom"/>
            <w:hideMark/>
          </w:tcPr>
          <w:p w14:paraId="438E1DD4"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38%</w:t>
            </w:r>
          </w:p>
        </w:tc>
      </w:tr>
      <w:tr w:rsidR="00F541C4" w:rsidRPr="00017D65" w14:paraId="40FA88FF" w14:textId="77777777" w:rsidTr="00F541C4">
        <w:trPr>
          <w:trHeight w:val="300"/>
        </w:trPr>
        <w:tc>
          <w:tcPr>
            <w:tcW w:w="990" w:type="pct"/>
            <w:tcBorders>
              <w:top w:val="nil"/>
              <w:left w:val="nil"/>
              <w:right w:val="nil"/>
            </w:tcBorders>
            <w:shd w:val="clear" w:color="auto" w:fill="auto"/>
            <w:noWrap/>
            <w:vAlign w:val="bottom"/>
            <w:hideMark/>
          </w:tcPr>
          <w:p w14:paraId="6866BA87" w14:textId="77777777" w:rsidR="00F541C4" w:rsidRPr="00017D65" w:rsidRDefault="00F541C4" w:rsidP="00F541C4">
            <w:pPr>
              <w:spacing w:line="240" w:lineRule="auto"/>
              <w:rPr>
                <w:rFonts w:asciiTheme="majorHAnsi" w:hAnsiTheme="majorHAnsi"/>
                <w:color w:val="141414"/>
                <w:sz w:val="20"/>
              </w:rPr>
            </w:pPr>
            <w:r w:rsidRPr="00017D65">
              <w:rPr>
                <w:rFonts w:asciiTheme="majorHAnsi" w:hAnsiTheme="majorHAnsi"/>
                <w:color w:val="141414"/>
                <w:sz w:val="20"/>
              </w:rPr>
              <w:t>High</w:t>
            </w:r>
          </w:p>
        </w:tc>
        <w:tc>
          <w:tcPr>
            <w:tcW w:w="1336" w:type="pct"/>
            <w:tcBorders>
              <w:top w:val="nil"/>
              <w:left w:val="nil"/>
              <w:right w:val="nil"/>
            </w:tcBorders>
            <w:shd w:val="clear" w:color="auto" w:fill="auto"/>
            <w:noWrap/>
            <w:vAlign w:val="bottom"/>
            <w:hideMark/>
          </w:tcPr>
          <w:p w14:paraId="01AF40EF"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54%</w:t>
            </w:r>
          </w:p>
        </w:tc>
        <w:tc>
          <w:tcPr>
            <w:tcW w:w="1336" w:type="pct"/>
            <w:tcBorders>
              <w:top w:val="nil"/>
              <w:left w:val="nil"/>
              <w:right w:val="nil"/>
            </w:tcBorders>
            <w:shd w:val="clear" w:color="auto" w:fill="auto"/>
            <w:noWrap/>
            <w:vAlign w:val="bottom"/>
            <w:hideMark/>
          </w:tcPr>
          <w:p w14:paraId="3B5AC44D"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68%</w:t>
            </w:r>
          </w:p>
        </w:tc>
        <w:tc>
          <w:tcPr>
            <w:tcW w:w="1337" w:type="pct"/>
            <w:tcBorders>
              <w:top w:val="nil"/>
              <w:left w:val="nil"/>
              <w:right w:val="nil"/>
            </w:tcBorders>
            <w:shd w:val="clear" w:color="auto" w:fill="auto"/>
            <w:noWrap/>
            <w:vAlign w:val="bottom"/>
            <w:hideMark/>
          </w:tcPr>
          <w:p w14:paraId="24298FA6"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38%</w:t>
            </w:r>
          </w:p>
        </w:tc>
      </w:tr>
      <w:tr w:rsidR="00F541C4" w:rsidRPr="00017D65" w14:paraId="5EE57B5A" w14:textId="77777777" w:rsidTr="00F541C4">
        <w:trPr>
          <w:trHeight w:val="300"/>
        </w:trPr>
        <w:tc>
          <w:tcPr>
            <w:tcW w:w="990" w:type="pct"/>
            <w:tcBorders>
              <w:top w:val="nil"/>
              <w:left w:val="nil"/>
              <w:bottom w:val="single" w:sz="4" w:space="0" w:color="auto"/>
              <w:right w:val="nil"/>
            </w:tcBorders>
            <w:shd w:val="clear" w:color="auto" w:fill="F2F2F2" w:themeFill="background1" w:themeFillShade="F2"/>
            <w:noWrap/>
            <w:vAlign w:val="bottom"/>
            <w:hideMark/>
          </w:tcPr>
          <w:p w14:paraId="66666A89" w14:textId="77777777" w:rsidR="00F541C4" w:rsidRPr="00017D65" w:rsidRDefault="00F541C4" w:rsidP="00F541C4">
            <w:pPr>
              <w:spacing w:line="240" w:lineRule="auto"/>
              <w:rPr>
                <w:rFonts w:asciiTheme="majorHAnsi" w:hAnsiTheme="majorHAnsi"/>
                <w:color w:val="141414"/>
                <w:sz w:val="20"/>
              </w:rPr>
            </w:pPr>
            <w:r w:rsidRPr="00017D65">
              <w:rPr>
                <w:rFonts w:asciiTheme="majorHAnsi" w:hAnsiTheme="majorHAnsi"/>
                <w:color w:val="141414"/>
                <w:sz w:val="20"/>
              </w:rPr>
              <w:t>Undefined</w:t>
            </w:r>
          </w:p>
        </w:tc>
        <w:tc>
          <w:tcPr>
            <w:tcW w:w="1336" w:type="pct"/>
            <w:tcBorders>
              <w:top w:val="nil"/>
              <w:left w:val="nil"/>
              <w:bottom w:val="single" w:sz="4" w:space="0" w:color="auto"/>
              <w:right w:val="nil"/>
            </w:tcBorders>
            <w:shd w:val="clear" w:color="auto" w:fill="F2F2F2" w:themeFill="background1" w:themeFillShade="F2"/>
            <w:noWrap/>
            <w:vAlign w:val="bottom"/>
            <w:hideMark/>
          </w:tcPr>
          <w:p w14:paraId="0368A046"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2%</w:t>
            </w:r>
          </w:p>
        </w:tc>
        <w:tc>
          <w:tcPr>
            <w:tcW w:w="1336" w:type="pct"/>
            <w:tcBorders>
              <w:top w:val="nil"/>
              <w:left w:val="nil"/>
              <w:bottom w:val="single" w:sz="4" w:space="0" w:color="auto"/>
              <w:right w:val="nil"/>
            </w:tcBorders>
            <w:shd w:val="clear" w:color="auto" w:fill="F2F2F2" w:themeFill="background1" w:themeFillShade="F2"/>
            <w:noWrap/>
            <w:vAlign w:val="bottom"/>
            <w:hideMark/>
          </w:tcPr>
          <w:p w14:paraId="5FD95CA8"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10%</w:t>
            </w:r>
          </w:p>
        </w:tc>
        <w:tc>
          <w:tcPr>
            <w:tcW w:w="1337" w:type="pct"/>
            <w:tcBorders>
              <w:top w:val="nil"/>
              <w:left w:val="nil"/>
              <w:bottom w:val="single" w:sz="4" w:space="0" w:color="auto"/>
              <w:right w:val="nil"/>
            </w:tcBorders>
            <w:shd w:val="clear" w:color="auto" w:fill="F2F2F2" w:themeFill="background1" w:themeFillShade="F2"/>
            <w:noWrap/>
            <w:vAlign w:val="bottom"/>
            <w:hideMark/>
          </w:tcPr>
          <w:p w14:paraId="30C495AB" w14:textId="77777777" w:rsidR="00F541C4" w:rsidRPr="00017D65" w:rsidRDefault="00F541C4" w:rsidP="00F541C4">
            <w:pPr>
              <w:spacing w:line="240" w:lineRule="auto"/>
              <w:jc w:val="right"/>
              <w:rPr>
                <w:rFonts w:asciiTheme="majorHAnsi" w:hAnsiTheme="majorHAnsi"/>
                <w:color w:val="141414"/>
                <w:sz w:val="20"/>
              </w:rPr>
            </w:pPr>
            <w:r w:rsidRPr="00017D65">
              <w:rPr>
                <w:rFonts w:asciiTheme="majorHAnsi" w:hAnsiTheme="majorHAnsi"/>
                <w:color w:val="141414"/>
                <w:sz w:val="20"/>
              </w:rPr>
              <w:t>40%</w:t>
            </w:r>
          </w:p>
        </w:tc>
      </w:tr>
    </w:tbl>
    <w:p w14:paraId="62CF4467" w14:textId="0CE0E0BB" w:rsidR="00BF408D" w:rsidRDefault="00A90096" w:rsidP="00581CCC">
      <w:pPr>
        <w:pStyle w:val="Sources"/>
      </w:pPr>
      <w:r>
        <w:t>Sources: HarvestChoice/IFPRI, 2014</w:t>
      </w:r>
      <w:r w:rsidR="00581CCC">
        <w:t>.</w:t>
      </w:r>
    </w:p>
    <w:p w14:paraId="00933714" w14:textId="18DC45E9" w:rsidR="00BF408D" w:rsidRDefault="00BF408D" w:rsidP="00BF408D">
      <w:pPr>
        <w:pStyle w:val="Heading2"/>
      </w:pPr>
      <w:r>
        <w:t>Preliminary Results</w:t>
      </w:r>
    </w:p>
    <w:p w14:paraId="3DA91C04" w14:textId="437D6B17" w:rsidR="00BF408D" w:rsidRDefault="006102DC" w:rsidP="00BF408D">
      <w:pPr>
        <w:pStyle w:val="BodyText"/>
      </w:pPr>
      <w:r>
        <w:fldChar w:fldCharType="begin"/>
      </w:r>
      <w:r>
        <w:instrText xml:space="preserve"> REF _Ref390237612 \h </w:instrText>
      </w:r>
      <w:r>
        <w:fldChar w:fldCharType="separate"/>
      </w:r>
      <w:proofErr w:type="gramStart"/>
      <w:r w:rsidR="00743371">
        <w:t xml:space="preserve">Table </w:t>
      </w:r>
      <w:r w:rsidR="00743371">
        <w:rPr>
          <w:noProof/>
        </w:rPr>
        <w:t>12</w:t>
      </w:r>
      <w:r>
        <w:fldChar w:fldCharType="end"/>
      </w:r>
      <w:r>
        <w:t xml:space="preserve"> through </w:t>
      </w:r>
      <w:r>
        <w:fldChar w:fldCharType="begin"/>
      </w:r>
      <w:r>
        <w:instrText xml:space="preserve"> REF _Ref390243939 \h </w:instrText>
      </w:r>
      <w:r>
        <w:fldChar w:fldCharType="separate"/>
      </w:r>
      <w:r w:rsidR="00743371">
        <w:t xml:space="preserve">Table </w:t>
      </w:r>
      <w:r w:rsidR="00743371">
        <w:rPr>
          <w:noProof/>
        </w:rPr>
        <w:t>13</w:t>
      </w:r>
      <w:r>
        <w:fldChar w:fldCharType="end"/>
      </w:r>
      <w:r>
        <w:t xml:space="preserve"> show the distribution of the resulting 22 segments.</w:t>
      </w:r>
      <w:proofErr w:type="gramEnd"/>
      <w:r>
        <w:t xml:space="preserve"> </w:t>
      </w:r>
      <w:r>
        <w:fldChar w:fldCharType="begin"/>
      </w:r>
      <w:r>
        <w:instrText xml:space="preserve"> REF _Ref390243917 \h </w:instrText>
      </w:r>
      <w:r>
        <w:fldChar w:fldCharType="separate"/>
      </w:r>
      <w:proofErr w:type="gramStart"/>
      <w:r w:rsidR="00743371">
        <w:t xml:space="preserve">Table </w:t>
      </w:r>
      <w:r w:rsidR="00743371">
        <w:rPr>
          <w:noProof/>
        </w:rPr>
        <w:t>14</w:t>
      </w:r>
      <w:r>
        <w:fldChar w:fldCharType="end"/>
      </w:r>
      <w:r w:rsidR="005309BB">
        <w:t xml:space="preserve"> </w:t>
      </w:r>
      <w:r w:rsidR="00BB0952">
        <w:t xml:space="preserve">through </w:t>
      </w:r>
      <w:r w:rsidR="00BB0952">
        <w:fldChar w:fldCharType="begin"/>
      </w:r>
      <w:r w:rsidR="00BB0952">
        <w:instrText xml:space="preserve"> REF _Ref390249047 \h </w:instrText>
      </w:r>
      <w:r w:rsidR="00BB0952">
        <w:fldChar w:fldCharType="separate"/>
      </w:r>
      <w:r w:rsidR="00743371">
        <w:t xml:space="preserve">Table </w:t>
      </w:r>
      <w:r w:rsidR="00743371">
        <w:rPr>
          <w:noProof/>
        </w:rPr>
        <w:t>20</w:t>
      </w:r>
      <w:r w:rsidR="00BB0952">
        <w:fldChar w:fldCharType="end"/>
      </w:r>
      <w:r w:rsidR="00BB0952">
        <w:t xml:space="preserve"> </w:t>
      </w:r>
      <w:r w:rsidR="00BF408D" w:rsidRPr="008E5C99">
        <w:t>show</w:t>
      </w:r>
      <w:proofErr w:type="gramEnd"/>
      <w:r w:rsidR="00BF408D" w:rsidRPr="008E5C99">
        <w:t xml:space="preserve"> some of the characteristics of the average household in each of</w:t>
      </w:r>
      <w:r>
        <w:t xml:space="preserve"> the</w:t>
      </w:r>
      <w:r w:rsidR="00BF408D" w:rsidRPr="008E5C99">
        <w:t xml:space="preserve"> segments. </w:t>
      </w:r>
      <w:del w:id="170" w:author="Rico Natali (Synergos)" w:date="2014-06-11T21:59:00Z">
        <w:r w:rsidR="00BF408D" w:rsidRPr="008E5C99" w:rsidDel="00233222">
          <w:delText xml:space="preserve">In principle, these data could be disaggregated </w:delText>
        </w:r>
        <w:r w:rsidR="005309BB" w:rsidDel="00233222">
          <w:delText xml:space="preserve">across </w:delText>
        </w:r>
        <w:r w:rsidR="00BF408D" w:rsidRPr="008E5C99" w:rsidDel="00233222">
          <w:delText xml:space="preserve">every </w:delText>
        </w:r>
        <w:r w:rsidR="005309BB" w:rsidDel="00233222">
          <w:delText>Kebele</w:delText>
        </w:r>
        <w:r w:rsidR="00BF408D" w:rsidRPr="008E5C99" w:rsidDel="00233222">
          <w:delText xml:space="preserve"> belonging to a segment, but </w:delText>
        </w:r>
        <w:r w:rsidR="005309BB" w:rsidDel="00233222">
          <w:delText xml:space="preserve">at present </w:delText>
        </w:r>
        <w:r w:rsidR="00BF408D" w:rsidRPr="008E5C99" w:rsidDel="00233222">
          <w:delText>the household sample sizes are too small to j</w:delText>
        </w:r>
        <w:r w:rsidR="00987028" w:rsidDel="00233222">
          <w:delText>ustify this level of analysis.</w:delText>
        </w:r>
      </w:del>
    </w:p>
    <w:p w14:paraId="7D01C0FE" w14:textId="79FD4BCE" w:rsidR="00581CCC" w:rsidRDefault="00A62671" w:rsidP="00BF408D">
      <w:pPr>
        <w:pStyle w:val="BodyText"/>
      </w:pPr>
      <w:r>
        <w:t xml:space="preserve">The 22 </w:t>
      </w:r>
      <w:r w:rsidR="005309BB">
        <w:t xml:space="preserve">segments are labelled as </w:t>
      </w:r>
      <w:r w:rsidR="008E2212">
        <w:t xml:space="preserve">shown </w:t>
      </w:r>
      <w:r w:rsidR="00DA1597">
        <w:t xml:space="preserve">in </w:t>
      </w:r>
      <w:r w:rsidR="00DA1597">
        <w:fldChar w:fldCharType="begin"/>
      </w:r>
      <w:r w:rsidR="00DA1597">
        <w:instrText xml:space="preserve"> REF _Ref390240521 \h </w:instrText>
      </w:r>
      <w:r w:rsidR="00DA1597">
        <w:fldChar w:fldCharType="separate"/>
      </w:r>
      <w:r w:rsidR="00743371">
        <w:t xml:space="preserve">Table </w:t>
      </w:r>
      <w:r w:rsidR="00743371">
        <w:rPr>
          <w:noProof/>
        </w:rPr>
        <w:t>11</w:t>
      </w:r>
      <w:r w:rsidR="00DA1597">
        <w:fldChar w:fldCharType="end"/>
      </w:r>
      <w:proofErr w:type="gramStart"/>
      <w:r w:rsidR="00BB0952">
        <w:t>,</w:t>
      </w:r>
      <w:proofErr w:type="gramEnd"/>
      <w:r w:rsidR="00BB0952">
        <w:t xml:space="preserve"> with segments 9 and 20 represen</w:t>
      </w:r>
      <w:r w:rsidR="00BB0952">
        <w:t>t</w:t>
      </w:r>
      <w:r w:rsidR="00BB0952">
        <w:t xml:space="preserve">ing </w:t>
      </w:r>
      <w:r w:rsidR="00AF4901">
        <w:t>very little land area and population.</w:t>
      </w:r>
    </w:p>
    <w:p w14:paraId="58A90CAE" w14:textId="77777777" w:rsidR="00581CCC" w:rsidRDefault="00581CCC" w:rsidP="00581CCC">
      <w:pPr>
        <w:pStyle w:val="Caption"/>
        <w:jc w:val="both"/>
      </w:pPr>
      <w:bookmarkStart w:id="171" w:name="_Ref390254436"/>
      <w:r>
        <w:t xml:space="preserve">Figure </w:t>
      </w:r>
      <w:r w:rsidR="00E33075">
        <w:fldChar w:fldCharType="begin"/>
      </w:r>
      <w:r w:rsidR="00E33075">
        <w:instrText xml:space="preserve"> SEQ Figure \* ARABIC </w:instrText>
      </w:r>
      <w:r w:rsidR="00E33075">
        <w:fldChar w:fldCharType="separate"/>
      </w:r>
      <w:r w:rsidR="00743371">
        <w:rPr>
          <w:noProof/>
        </w:rPr>
        <w:t>5</w:t>
      </w:r>
      <w:r w:rsidR="00E33075">
        <w:rPr>
          <w:noProof/>
        </w:rPr>
        <w:fldChar w:fldCharType="end"/>
      </w:r>
      <w:bookmarkEnd w:id="171"/>
      <w:r>
        <w:t>: Segmenting by Area of Competence – Spatial Distribution of Segments, Ethiopia</w:t>
      </w:r>
    </w:p>
    <w:p w14:paraId="68584D78" w14:textId="77777777" w:rsidR="00581CCC" w:rsidRDefault="00581CCC" w:rsidP="00581CCC">
      <w:pPr>
        <w:pStyle w:val="BodyText"/>
      </w:pPr>
      <w:r>
        <w:rPr>
          <w:noProof/>
          <w:lang w:val="en-CA" w:eastAsia="en-CA"/>
        </w:rPr>
        <w:drawing>
          <wp:anchor distT="0" distB="0" distL="114300" distR="114300" simplePos="0" relativeHeight="251663872" behindDoc="0" locked="0" layoutInCell="1" allowOverlap="1" wp14:anchorId="1EA0E1C4" wp14:editId="1D01E8A2">
            <wp:simplePos x="0" y="0"/>
            <wp:positionH relativeFrom="column">
              <wp:posOffset>3409950</wp:posOffset>
            </wp:positionH>
            <wp:positionV relativeFrom="paragraph">
              <wp:posOffset>63500</wp:posOffset>
            </wp:positionV>
            <wp:extent cx="1014984" cy="1572768"/>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14984" cy="1572768"/>
                    </a:xfrm>
                    <a:prstGeom prst="rect">
                      <a:avLst/>
                    </a:prstGeom>
                  </pic:spPr>
                </pic:pic>
              </a:graphicData>
            </a:graphic>
            <wp14:sizeRelH relativeFrom="page">
              <wp14:pctWidth>0</wp14:pctWidth>
            </wp14:sizeRelH>
            <wp14:sizeRelV relativeFrom="page">
              <wp14:pctHeight>0</wp14:pctHeight>
            </wp14:sizeRelV>
          </wp:anchor>
        </w:drawing>
      </w:r>
      <w:r>
        <w:rPr>
          <w:noProof/>
          <w:lang w:val="en-CA" w:eastAsia="en-CA"/>
        </w:rPr>
        <w:drawing>
          <wp:inline distT="0" distB="0" distL="0" distR="0" wp14:anchorId="6D464CD1" wp14:editId="3CFDD015">
            <wp:extent cx="4315968" cy="3209544"/>
            <wp:effectExtent l="0" t="0" r="8890" b="0"/>
            <wp:docPr id="9" name="Picture 9" descr="C:\Users\mbacou\Projects\2010-HH\ETH-ERSS-11\out\eth-erss-11_seg (re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bacou\Projects\2010-HH\ETH-ERSS-11\out\eth-erss-11_seg (rev.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5968" cy="3209544"/>
                    </a:xfrm>
                    <a:prstGeom prst="rect">
                      <a:avLst/>
                    </a:prstGeom>
                    <a:noFill/>
                    <a:ln>
                      <a:noFill/>
                    </a:ln>
                  </pic:spPr>
                </pic:pic>
              </a:graphicData>
            </a:graphic>
          </wp:inline>
        </w:drawing>
      </w:r>
    </w:p>
    <w:p w14:paraId="45DD5F97" w14:textId="77777777" w:rsidR="00581CCC" w:rsidRDefault="00581CCC" w:rsidP="00BF408D">
      <w:pPr>
        <w:pStyle w:val="BodyText"/>
      </w:pPr>
    </w:p>
    <w:p w14:paraId="18CA2368" w14:textId="26AAFECB" w:rsidR="00DA1597" w:rsidRDefault="00DA1597" w:rsidP="00DA1597">
      <w:pPr>
        <w:pStyle w:val="Caption"/>
      </w:pPr>
      <w:bookmarkStart w:id="172" w:name="_Ref390240521"/>
      <w:r>
        <w:lastRenderedPageBreak/>
        <w:t xml:space="preserve">Table </w:t>
      </w:r>
      <w:r w:rsidR="00E33075">
        <w:fldChar w:fldCharType="begin"/>
      </w:r>
      <w:r w:rsidR="00E33075">
        <w:instrText xml:space="preserve"> SEQ Table \* ARABIC </w:instrText>
      </w:r>
      <w:r w:rsidR="00E33075">
        <w:fldChar w:fldCharType="separate"/>
      </w:r>
      <w:r w:rsidR="00743371">
        <w:rPr>
          <w:noProof/>
        </w:rPr>
        <w:t>11</w:t>
      </w:r>
      <w:r w:rsidR="00E33075">
        <w:rPr>
          <w:noProof/>
        </w:rPr>
        <w:fldChar w:fldCharType="end"/>
      </w:r>
      <w:bookmarkEnd w:id="172"/>
      <w:r>
        <w:t>:</w:t>
      </w:r>
      <w:r>
        <w:tab/>
      </w:r>
      <w:r w:rsidR="008E2212">
        <w:t xml:space="preserve">Segmenting by Area of Competence – </w:t>
      </w:r>
      <w:r>
        <w:t>Ethiopia</w:t>
      </w:r>
      <w:r w:rsidR="008E2212">
        <w:t>’s 22 Segments</w:t>
      </w:r>
    </w:p>
    <w:tbl>
      <w:tblPr>
        <w:tblW w:w="0" w:type="auto"/>
        <w:tblLayout w:type="fixed"/>
        <w:tblLook w:val="04A0" w:firstRow="1" w:lastRow="0" w:firstColumn="1" w:lastColumn="0" w:noHBand="0" w:noVBand="1"/>
      </w:tblPr>
      <w:tblGrid>
        <w:gridCol w:w="419"/>
        <w:gridCol w:w="1755"/>
        <w:gridCol w:w="1261"/>
        <w:gridCol w:w="1261"/>
        <w:gridCol w:w="1352"/>
      </w:tblGrid>
      <w:tr w:rsidR="00AF4901" w:rsidRPr="00017D65" w14:paraId="3309E609" w14:textId="21EFBC3C" w:rsidTr="00BB0952">
        <w:tc>
          <w:tcPr>
            <w:tcW w:w="419" w:type="dxa"/>
            <w:tcBorders>
              <w:top w:val="single" w:sz="4" w:space="0" w:color="auto"/>
              <w:left w:val="nil"/>
              <w:bottom w:val="single" w:sz="4" w:space="0" w:color="auto"/>
              <w:right w:val="nil"/>
            </w:tcBorders>
            <w:vAlign w:val="bottom"/>
          </w:tcPr>
          <w:p w14:paraId="50161C39" w14:textId="2D15EC65" w:rsidR="00AF4901" w:rsidRDefault="00AF4901" w:rsidP="00AF4901">
            <w:pPr>
              <w:spacing w:line="240" w:lineRule="auto"/>
              <w:jc w:val="right"/>
              <w:rPr>
                <w:rFonts w:asciiTheme="majorHAnsi" w:hAnsiTheme="majorHAnsi"/>
                <w:sz w:val="20"/>
                <w:szCs w:val="20"/>
              </w:rPr>
            </w:pPr>
            <w:r>
              <w:rPr>
                <w:rFonts w:asciiTheme="majorHAnsi" w:hAnsiTheme="majorHAnsi"/>
                <w:sz w:val="20"/>
                <w:szCs w:val="20"/>
              </w:rPr>
              <w:t>#</w:t>
            </w:r>
          </w:p>
        </w:tc>
        <w:tc>
          <w:tcPr>
            <w:tcW w:w="1755" w:type="dxa"/>
            <w:tcBorders>
              <w:top w:val="single" w:sz="4" w:space="0" w:color="auto"/>
              <w:left w:val="nil"/>
              <w:bottom w:val="single" w:sz="4" w:space="0" w:color="auto"/>
              <w:right w:val="nil"/>
            </w:tcBorders>
            <w:shd w:val="clear" w:color="auto" w:fill="auto"/>
            <w:noWrap/>
            <w:vAlign w:val="bottom"/>
          </w:tcPr>
          <w:p w14:paraId="2319EE5E" w14:textId="259E9711" w:rsidR="00AF4901" w:rsidRPr="00017D65" w:rsidRDefault="00AF4901" w:rsidP="00DA1597">
            <w:pPr>
              <w:spacing w:line="240" w:lineRule="auto"/>
              <w:rPr>
                <w:rFonts w:asciiTheme="majorHAnsi" w:hAnsiTheme="majorHAnsi"/>
                <w:sz w:val="20"/>
                <w:szCs w:val="20"/>
              </w:rPr>
            </w:pPr>
            <w:r>
              <w:rPr>
                <w:rFonts w:asciiTheme="majorHAnsi" w:hAnsiTheme="majorHAnsi"/>
                <w:sz w:val="20"/>
                <w:szCs w:val="20"/>
              </w:rPr>
              <w:t>Farming System</w:t>
            </w:r>
          </w:p>
        </w:tc>
        <w:tc>
          <w:tcPr>
            <w:tcW w:w="1261" w:type="dxa"/>
            <w:tcBorders>
              <w:top w:val="single" w:sz="4" w:space="0" w:color="auto"/>
              <w:left w:val="nil"/>
              <w:bottom w:val="single" w:sz="4" w:space="0" w:color="auto"/>
              <w:right w:val="nil"/>
            </w:tcBorders>
            <w:shd w:val="clear" w:color="auto" w:fill="auto"/>
            <w:noWrap/>
            <w:vAlign w:val="bottom"/>
          </w:tcPr>
          <w:p w14:paraId="34DA6444" w14:textId="59EDF9A4" w:rsidR="00AF4901" w:rsidRPr="00017D65" w:rsidRDefault="00AF4901" w:rsidP="005D738A">
            <w:pPr>
              <w:spacing w:line="240" w:lineRule="auto"/>
              <w:rPr>
                <w:rFonts w:asciiTheme="majorHAnsi" w:hAnsiTheme="majorHAnsi"/>
                <w:sz w:val="20"/>
                <w:szCs w:val="20"/>
              </w:rPr>
            </w:pPr>
            <w:r w:rsidRPr="00017D65">
              <w:rPr>
                <w:rFonts w:asciiTheme="majorHAnsi" w:hAnsiTheme="majorHAnsi"/>
                <w:sz w:val="20"/>
                <w:szCs w:val="20"/>
              </w:rPr>
              <w:t xml:space="preserve">Market </w:t>
            </w:r>
            <w:r w:rsidR="00BB0952">
              <w:rPr>
                <w:rFonts w:asciiTheme="majorHAnsi" w:hAnsiTheme="majorHAnsi"/>
                <w:sz w:val="20"/>
                <w:szCs w:val="20"/>
              </w:rPr>
              <w:br/>
            </w:r>
            <w:r w:rsidRPr="00017D65">
              <w:rPr>
                <w:rFonts w:asciiTheme="majorHAnsi" w:hAnsiTheme="majorHAnsi"/>
                <w:sz w:val="20"/>
                <w:szCs w:val="20"/>
              </w:rPr>
              <w:t>Access</w:t>
            </w:r>
          </w:p>
        </w:tc>
        <w:tc>
          <w:tcPr>
            <w:tcW w:w="1261" w:type="dxa"/>
            <w:tcBorders>
              <w:top w:val="single" w:sz="4" w:space="0" w:color="auto"/>
              <w:left w:val="nil"/>
              <w:bottom w:val="single" w:sz="4" w:space="0" w:color="auto"/>
              <w:right w:val="nil"/>
            </w:tcBorders>
            <w:shd w:val="clear" w:color="auto" w:fill="auto"/>
            <w:noWrap/>
            <w:vAlign w:val="bottom"/>
          </w:tcPr>
          <w:p w14:paraId="39454F8F" w14:textId="669C7323"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 xml:space="preserve">Agricultural </w:t>
            </w:r>
            <w:r w:rsidR="008E2212">
              <w:rPr>
                <w:rFonts w:asciiTheme="majorHAnsi" w:hAnsiTheme="majorHAnsi"/>
                <w:sz w:val="20"/>
                <w:szCs w:val="20"/>
              </w:rPr>
              <w:br/>
            </w:r>
            <w:r>
              <w:rPr>
                <w:rFonts w:asciiTheme="majorHAnsi" w:hAnsiTheme="majorHAnsi"/>
                <w:sz w:val="20"/>
                <w:szCs w:val="20"/>
              </w:rPr>
              <w:t>Potential</w:t>
            </w:r>
          </w:p>
        </w:tc>
        <w:tc>
          <w:tcPr>
            <w:tcW w:w="1352" w:type="dxa"/>
            <w:tcBorders>
              <w:top w:val="single" w:sz="4" w:space="0" w:color="auto"/>
              <w:left w:val="nil"/>
              <w:bottom w:val="single" w:sz="4" w:space="0" w:color="auto"/>
              <w:right w:val="nil"/>
            </w:tcBorders>
            <w:vAlign w:val="bottom"/>
          </w:tcPr>
          <w:p w14:paraId="0514FCD4" w14:textId="45EC8402"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Segment</w:t>
            </w:r>
          </w:p>
        </w:tc>
      </w:tr>
      <w:tr w:rsidR="00AF4901" w:rsidRPr="00017D65" w14:paraId="51984A66" w14:textId="11340744" w:rsidTr="00BB0952">
        <w:tc>
          <w:tcPr>
            <w:tcW w:w="419" w:type="dxa"/>
            <w:tcBorders>
              <w:top w:val="single" w:sz="4" w:space="0" w:color="auto"/>
              <w:left w:val="nil"/>
              <w:bottom w:val="nil"/>
              <w:right w:val="nil"/>
            </w:tcBorders>
            <w:vAlign w:val="bottom"/>
          </w:tcPr>
          <w:p w14:paraId="3A3C74B3" w14:textId="3D1AA174"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1</w:t>
            </w:r>
          </w:p>
        </w:tc>
        <w:tc>
          <w:tcPr>
            <w:tcW w:w="1755" w:type="dxa"/>
            <w:tcBorders>
              <w:top w:val="single" w:sz="4" w:space="0" w:color="auto"/>
              <w:left w:val="nil"/>
              <w:bottom w:val="nil"/>
              <w:right w:val="nil"/>
            </w:tcBorders>
            <w:shd w:val="clear" w:color="auto" w:fill="auto"/>
            <w:noWrap/>
            <w:vAlign w:val="bottom"/>
            <w:hideMark/>
          </w:tcPr>
          <w:p w14:paraId="1DCAACE1" w14:textId="7B45A79F"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Highland perennial</w:t>
            </w:r>
          </w:p>
        </w:tc>
        <w:tc>
          <w:tcPr>
            <w:tcW w:w="1261" w:type="dxa"/>
            <w:tcBorders>
              <w:top w:val="single" w:sz="4" w:space="0" w:color="auto"/>
              <w:left w:val="nil"/>
              <w:bottom w:val="nil"/>
              <w:right w:val="nil"/>
            </w:tcBorders>
            <w:shd w:val="clear" w:color="auto" w:fill="auto"/>
            <w:noWrap/>
            <w:vAlign w:val="bottom"/>
            <w:hideMark/>
          </w:tcPr>
          <w:p w14:paraId="035703C4" w14:textId="3E8B05AF"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261" w:type="dxa"/>
            <w:tcBorders>
              <w:top w:val="single" w:sz="4" w:space="0" w:color="auto"/>
              <w:left w:val="nil"/>
              <w:bottom w:val="nil"/>
              <w:right w:val="nil"/>
            </w:tcBorders>
            <w:shd w:val="clear" w:color="auto" w:fill="auto"/>
            <w:noWrap/>
            <w:vAlign w:val="bottom"/>
            <w:hideMark/>
          </w:tcPr>
          <w:p w14:paraId="3C382961" w14:textId="0CB31170"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352" w:type="dxa"/>
            <w:tcBorders>
              <w:top w:val="single" w:sz="4" w:space="0" w:color="auto"/>
              <w:left w:val="nil"/>
              <w:bottom w:val="nil"/>
              <w:right w:val="nil"/>
            </w:tcBorders>
            <w:vAlign w:val="bottom"/>
          </w:tcPr>
          <w:p w14:paraId="140782AA" w14:textId="30BBC939"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S1MHPH</w:t>
            </w:r>
          </w:p>
        </w:tc>
      </w:tr>
      <w:tr w:rsidR="00AF4901" w:rsidRPr="00017D65" w14:paraId="3CA14777" w14:textId="7F2C67C1" w:rsidTr="00BB0952">
        <w:tc>
          <w:tcPr>
            <w:tcW w:w="419" w:type="dxa"/>
            <w:tcBorders>
              <w:top w:val="nil"/>
              <w:left w:val="nil"/>
              <w:bottom w:val="nil"/>
              <w:right w:val="nil"/>
            </w:tcBorders>
            <w:vAlign w:val="bottom"/>
          </w:tcPr>
          <w:p w14:paraId="42B0AC87" w14:textId="41B0B2E9"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2</w:t>
            </w:r>
          </w:p>
        </w:tc>
        <w:tc>
          <w:tcPr>
            <w:tcW w:w="1755" w:type="dxa"/>
            <w:tcBorders>
              <w:top w:val="nil"/>
              <w:left w:val="nil"/>
              <w:bottom w:val="nil"/>
              <w:right w:val="nil"/>
            </w:tcBorders>
            <w:shd w:val="clear" w:color="auto" w:fill="auto"/>
            <w:noWrap/>
            <w:vAlign w:val="bottom"/>
            <w:hideMark/>
          </w:tcPr>
          <w:p w14:paraId="5A6B14ED" w14:textId="3C55CD45"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Highland perennial</w:t>
            </w:r>
          </w:p>
        </w:tc>
        <w:tc>
          <w:tcPr>
            <w:tcW w:w="1261" w:type="dxa"/>
            <w:tcBorders>
              <w:top w:val="nil"/>
              <w:left w:val="nil"/>
              <w:bottom w:val="nil"/>
              <w:right w:val="nil"/>
            </w:tcBorders>
            <w:shd w:val="clear" w:color="auto" w:fill="auto"/>
            <w:noWrap/>
            <w:vAlign w:val="bottom"/>
            <w:hideMark/>
          </w:tcPr>
          <w:p w14:paraId="590EBB30" w14:textId="3B048A31"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261" w:type="dxa"/>
            <w:tcBorders>
              <w:top w:val="nil"/>
              <w:left w:val="nil"/>
              <w:bottom w:val="nil"/>
              <w:right w:val="nil"/>
            </w:tcBorders>
            <w:shd w:val="clear" w:color="auto" w:fill="auto"/>
            <w:noWrap/>
            <w:vAlign w:val="bottom"/>
            <w:hideMark/>
          </w:tcPr>
          <w:p w14:paraId="252FFA47" w14:textId="33A67BC8"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352" w:type="dxa"/>
            <w:tcBorders>
              <w:top w:val="nil"/>
              <w:left w:val="nil"/>
              <w:bottom w:val="nil"/>
              <w:right w:val="nil"/>
            </w:tcBorders>
            <w:vAlign w:val="bottom"/>
          </w:tcPr>
          <w:p w14:paraId="65955990" w14:textId="389DC61F"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S1MHPL</w:t>
            </w:r>
          </w:p>
        </w:tc>
      </w:tr>
      <w:tr w:rsidR="00AF4901" w:rsidRPr="00017D65" w14:paraId="29D4CCBD" w14:textId="2D99CC4B" w:rsidTr="00BB0952">
        <w:tc>
          <w:tcPr>
            <w:tcW w:w="419" w:type="dxa"/>
            <w:tcBorders>
              <w:top w:val="nil"/>
              <w:left w:val="nil"/>
              <w:right w:val="nil"/>
            </w:tcBorders>
            <w:vAlign w:val="bottom"/>
          </w:tcPr>
          <w:p w14:paraId="7FB2B633" w14:textId="32CC7155"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3</w:t>
            </w:r>
          </w:p>
        </w:tc>
        <w:tc>
          <w:tcPr>
            <w:tcW w:w="1755" w:type="dxa"/>
            <w:tcBorders>
              <w:top w:val="nil"/>
              <w:left w:val="nil"/>
              <w:right w:val="nil"/>
            </w:tcBorders>
            <w:shd w:val="clear" w:color="auto" w:fill="auto"/>
            <w:noWrap/>
            <w:vAlign w:val="bottom"/>
            <w:hideMark/>
          </w:tcPr>
          <w:p w14:paraId="123F799F" w14:textId="0ED7966E"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Highland perennial</w:t>
            </w:r>
          </w:p>
        </w:tc>
        <w:tc>
          <w:tcPr>
            <w:tcW w:w="1261" w:type="dxa"/>
            <w:tcBorders>
              <w:top w:val="nil"/>
              <w:left w:val="nil"/>
              <w:right w:val="nil"/>
            </w:tcBorders>
            <w:shd w:val="clear" w:color="auto" w:fill="auto"/>
            <w:noWrap/>
            <w:vAlign w:val="bottom"/>
            <w:hideMark/>
          </w:tcPr>
          <w:p w14:paraId="282996FD" w14:textId="1897FC37"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261" w:type="dxa"/>
            <w:tcBorders>
              <w:top w:val="nil"/>
              <w:left w:val="nil"/>
              <w:right w:val="nil"/>
            </w:tcBorders>
            <w:shd w:val="clear" w:color="auto" w:fill="auto"/>
            <w:noWrap/>
            <w:vAlign w:val="bottom"/>
            <w:hideMark/>
          </w:tcPr>
          <w:p w14:paraId="5E9233A9" w14:textId="0C57C53D"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352" w:type="dxa"/>
            <w:tcBorders>
              <w:top w:val="nil"/>
              <w:left w:val="nil"/>
              <w:right w:val="nil"/>
            </w:tcBorders>
            <w:vAlign w:val="bottom"/>
          </w:tcPr>
          <w:p w14:paraId="003F3111" w14:textId="5B4C7F37"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S1MLPH</w:t>
            </w:r>
          </w:p>
        </w:tc>
      </w:tr>
      <w:tr w:rsidR="00AF4901" w:rsidRPr="00017D65" w14:paraId="1872B159" w14:textId="134A0829" w:rsidTr="00BB0952">
        <w:tc>
          <w:tcPr>
            <w:tcW w:w="419" w:type="dxa"/>
            <w:tcBorders>
              <w:top w:val="nil"/>
              <w:left w:val="nil"/>
              <w:bottom w:val="single" w:sz="4" w:space="0" w:color="auto"/>
              <w:right w:val="nil"/>
            </w:tcBorders>
            <w:vAlign w:val="bottom"/>
          </w:tcPr>
          <w:p w14:paraId="7FE8CF17" w14:textId="682497CD"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4</w:t>
            </w:r>
          </w:p>
        </w:tc>
        <w:tc>
          <w:tcPr>
            <w:tcW w:w="1755" w:type="dxa"/>
            <w:tcBorders>
              <w:top w:val="nil"/>
              <w:left w:val="nil"/>
              <w:bottom w:val="single" w:sz="4" w:space="0" w:color="auto"/>
              <w:right w:val="nil"/>
            </w:tcBorders>
            <w:shd w:val="clear" w:color="auto" w:fill="auto"/>
            <w:noWrap/>
            <w:vAlign w:val="bottom"/>
            <w:hideMark/>
          </w:tcPr>
          <w:p w14:paraId="63BF292D" w14:textId="0604C43B"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Highland perennial</w:t>
            </w:r>
          </w:p>
        </w:tc>
        <w:tc>
          <w:tcPr>
            <w:tcW w:w="1261" w:type="dxa"/>
            <w:tcBorders>
              <w:top w:val="nil"/>
              <w:left w:val="nil"/>
              <w:bottom w:val="single" w:sz="4" w:space="0" w:color="auto"/>
              <w:right w:val="nil"/>
            </w:tcBorders>
            <w:shd w:val="clear" w:color="auto" w:fill="auto"/>
            <w:noWrap/>
            <w:vAlign w:val="bottom"/>
            <w:hideMark/>
          </w:tcPr>
          <w:p w14:paraId="379B9E3B" w14:textId="19B7D6F3"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261" w:type="dxa"/>
            <w:tcBorders>
              <w:top w:val="nil"/>
              <w:left w:val="nil"/>
              <w:bottom w:val="single" w:sz="4" w:space="0" w:color="auto"/>
              <w:right w:val="nil"/>
            </w:tcBorders>
            <w:shd w:val="clear" w:color="auto" w:fill="auto"/>
            <w:noWrap/>
            <w:vAlign w:val="bottom"/>
            <w:hideMark/>
          </w:tcPr>
          <w:p w14:paraId="68121313" w14:textId="2B86824A"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352" w:type="dxa"/>
            <w:tcBorders>
              <w:top w:val="nil"/>
              <w:left w:val="nil"/>
              <w:bottom w:val="single" w:sz="4" w:space="0" w:color="auto"/>
              <w:right w:val="nil"/>
            </w:tcBorders>
            <w:vAlign w:val="bottom"/>
          </w:tcPr>
          <w:p w14:paraId="1A27BC1A" w14:textId="1CE18200"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S1MLPL</w:t>
            </w:r>
          </w:p>
        </w:tc>
      </w:tr>
      <w:tr w:rsidR="00AF4901" w:rsidRPr="00017D65" w14:paraId="40685D0D" w14:textId="016803ED" w:rsidTr="00BB0952">
        <w:tc>
          <w:tcPr>
            <w:tcW w:w="419" w:type="dxa"/>
            <w:tcBorders>
              <w:top w:val="single" w:sz="4" w:space="0" w:color="auto"/>
              <w:left w:val="nil"/>
              <w:bottom w:val="nil"/>
              <w:right w:val="nil"/>
            </w:tcBorders>
            <w:vAlign w:val="bottom"/>
          </w:tcPr>
          <w:p w14:paraId="20C4CF5A" w14:textId="030E5DF5"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5</w:t>
            </w:r>
          </w:p>
        </w:tc>
        <w:tc>
          <w:tcPr>
            <w:tcW w:w="1755" w:type="dxa"/>
            <w:tcBorders>
              <w:top w:val="single" w:sz="4" w:space="0" w:color="auto"/>
              <w:left w:val="nil"/>
              <w:bottom w:val="nil"/>
              <w:right w:val="nil"/>
            </w:tcBorders>
            <w:shd w:val="clear" w:color="auto" w:fill="auto"/>
            <w:noWrap/>
            <w:vAlign w:val="bottom"/>
            <w:hideMark/>
          </w:tcPr>
          <w:p w14:paraId="030A56F6" w14:textId="215DA662"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Highland mixed</w:t>
            </w:r>
          </w:p>
        </w:tc>
        <w:tc>
          <w:tcPr>
            <w:tcW w:w="1261" w:type="dxa"/>
            <w:tcBorders>
              <w:top w:val="single" w:sz="4" w:space="0" w:color="auto"/>
              <w:left w:val="nil"/>
              <w:bottom w:val="nil"/>
              <w:right w:val="nil"/>
            </w:tcBorders>
            <w:shd w:val="clear" w:color="auto" w:fill="auto"/>
            <w:noWrap/>
            <w:vAlign w:val="bottom"/>
            <w:hideMark/>
          </w:tcPr>
          <w:p w14:paraId="3EB6D49D" w14:textId="5C143C3B"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261" w:type="dxa"/>
            <w:tcBorders>
              <w:top w:val="single" w:sz="4" w:space="0" w:color="auto"/>
              <w:left w:val="nil"/>
              <w:bottom w:val="nil"/>
              <w:right w:val="nil"/>
            </w:tcBorders>
            <w:shd w:val="clear" w:color="auto" w:fill="auto"/>
            <w:noWrap/>
            <w:vAlign w:val="bottom"/>
            <w:hideMark/>
          </w:tcPr>
          <w:p w14:paraId="07075C30" w14:textId="76B2482A"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352" w:type="dxa"/>
            <w:tcBorders>
              <w:top w:val="single" w:sz="4" w:space="0" w:color="auto"/>
              <w:left w:val="nil"/>
              <w:bottom w:val="nil"/>
              <w:right w:val="nil"/>
            </w:tcBorders>
            <w:vAlign w:val="bottom"/>
          </w:tcPr>
          <w:p w14:paraId="0E6B55E7" w14:textId="6F9263C6"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S2MHPH</w:t>
            </w:r>
          </w:p>
        </w:tc>
      </w:tr>
      <w:tr w:rsidR="00AF4901" w:rsidRPr="00017D65" w14:paraId="6217AD62" w14:textId="46CB2A6F" w:rsidTr="00BB0952">
        <w:tc>
          <w:tcPr>
            <w:tcW w:w="419" w:type="dxa"/>
            <w:tcBorders>
              <w:top w:val="nil"/>
              <w:left w:val="nil"/>
              <w:bottom w:val="nil"/>
              <w:right w:val="nil"/>
            </w:tcBorders>
            <w:vAlign w:val="bottom"/>
          </w:tcPr>
          <w:p w14:paraId="500A7567" w14:textId="59373C3F"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6</w:t>
            </w:r>
          </w:p>
        </w:tc>
        <w:tc>
          <w:tcPr>
            <w:tcW w:w="1755" w:type="dxa"/>
            <w:tcBorders>
              <w:top w:val="nil"/>
              <w:left w:val="nil"/>
              <w:bottom w:val="nil"/>
              <w:right w:val="nil"/>
            </w:tcBorders>
            <w:shd w:val="clear" w:color="auto" w:fill="auto"/>
            <w:noWrap/>
            <w:vAlign w:val="bottom"/>
            <w:hideMark/>
          </w:tcPr>
          <w:p w14:paraId="7EC69DBA" w14:textId="395369B1"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Highland mixed</w:t>
            </w:r>
          </w:p>
        </w:tc>
        <w:tc>
          <w:tcPr>
            <w:tcW w:w="1261" w:type="dxa"/>
            <w:tcBorders>
              <w:top w:val="nil"/>
              <w:left w:val="nil"/>
              <w:bottom w:val="nil"/>
              <w:right w:val="nil"/>
            </w:tcBorders>
            <w:shd w:val="clear" w:color="auto" w:fill="auto"/>
            <w:noWrap/>
            <w:vAlign w:val="bottom"/>
            <w:hideMark/>
          </w:tcPr>
          <w:p w14:paraId="249DD8E4" w14:textId="2BCC6853"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261" w:type="dxa"/>
            <w:tcBorders>
              <w:top w:val="nil"/>
              <w:left w:val="nil"/>
              <w:bottom w:val="nil"/>
              <w:right w:val="nil"/>
            </w:tcBorders>
            <w:shd w:val="clear" w:color="auto" w:fill="auto"/>
            <w:noWrap/>
            <w:vAlign w:val="bottom"/>
            <w:hideMark/>
          </w:tcPr>
          <w:p w14:paraId="56966118" w14:textId="55687E94"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352" w:type="dxa"/>
            <w:tcBorders>
              <w:top w:val="nil"/>
              <w:left w:val="nil"/>
              <w:bottom w:val="nil"/>
              <w:right w:val="nil"/>
            </w:tcBorders>
            <w:vAlign w:val="bottom"/>
          </w:tcPr>
          <w:p w14:paraId="7B27BF9A" w14:textId="7CACEC94"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S2MHPL</w:t>
            </w:r>
          </w:p>
        </w:tc>
      </w:tr>
      <w:tr w:rsidR="00AF4901" w:rsidRPr="00017D65" w14:paraId="1E74C5BF" w14:textId="3EEE786C" w:rsidTr="00BB0952">
        <w:tc>
          <w:tcPr>
            <w:tcW w:w="419" w:type="dxa"/>
            <w:tcBorders>
              <w:top w:val="nil"/>
              <w:left w:val="nil"/>
              <w:bottom w:val="nil"/>
              <w:right w:val="nil"/>
            </w:tcBorders>
            <w:vAlign w:val="bottom"/>
          </w:tcPr>
          <w:p w14:paraId="067BCD1B" w14:textId="370F183A"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7</w:t>
            </w:r>
          </w:p>
        </w:tc>
        <w:tc>
          <w:tcPr>
            <w:tcW w:w="1755" w:type="dxa"/>
            <w:tcBorders>
              <w:top w:val="nil"/>
              <w:left w:val="nil"/>
              <w:bottom w:val="nil"/>
              <w:right w:val="nil"/>
            </w:tcBorders>
            <w:shd w:val="clear" w:color="auto" w:fill="auto"/>
            <w:noWrap/>
            <w:vAlign w:val="bottom"/>
            <w:hideMark/>
          </w:tcPr>
          <w:p w14:paraId="4163765F" w14:textId="3C46E2E9"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Highland mixed</w:t>
            </w:r>
          </w:p>
        </w:tc>
        <w:tc>
          <w:tcPr>
            <w:tcW w:w="1261" w:type="dxa"/>
            <w:tcBorders>
              <w:top w:val="nil"/>
              <w:left w:val="nil"/>
              <w:bottom w:val="nil"/>
              <w:right w:val="nil"/>
            </w:tcBorders>
            <w:shd w:val="clear" w:color="auto" w:fill="auto"/>
            <w:noWrap/>
            <w:vAlign w:val="bottom"/>
            <w:hideMark/>
          </w:tcPr>
          <w:p w14:paraId="1FC0F853" w14:textId="17D196B5"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261" w:type="dxa"/>
            <w:tcBorders>
              <w:top w:val="nil"/>
              <w:left w:val="nil"/>
              <w:bottom w:val="nil"/>
              <w:right w:val="nil"/>
            </w:tcBorders>
            <w:shd w:val="clear" w:color="auto" w:fill="auto"/>
            <w:noWrap/>
            <w:vAlign w:val="bottom"/>
            <w:hideMark/>
          </w:tcPr>
          <w:p w14:paraId="49034B83" w14:textId="62120CCB"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352" w:type="dxa"/>
            <w:tcBorders>
              <w:top w:val="nil"/>
              <w:left w:val="nil"/>
              <w:bottom w:val="nil"/>
              <w:right w:val="nil"/>
            </w:tcBorders>
            <w:vAlign w:val="bottom"/>
          </w:tcPr>
          <w:p w14:paraId="5D8E9C47" w14:textId="52243B5B"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S2MLPH</w:t>
            </w:r>
          </w:p>
        </w:tc>
      </w:tr>
      <w:tr w:rsidR="00AF4901" w:rsidRPr="00017D65" w14:paraId="3241D8B0" w14:textId="430E2FDA" w:rsidTr="00BB0952">
        <w:tc>
          <w:tcPr>
            <w:tcW w:w="419" w:type="dxa"/>
            <w:tcBorders>
              <w:top w:val="nil"/>
              <w:left w:val="nil"/>
              <w:right w:val="nil"/>
            </w:tcBorders>
            <w:vAlign w:val="bottom"/>
          </w:tcPr>
          <w:p w14:paraId="5B0BD199" w14:textId="592143A8"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8</w:t>
            </w:r>
          </w:p>
        </w:tc>
        <w:tc>
          <w:tcPr>
            <w:tcW w:w="1755" w:type="dxa"/>
            <w:tcBorders>
              <w:top w:val="nil"/>
              <w:left w:val="nil"/>
              <w:right w:val="nil"/>
            </w:tcBorders>
            <w:shd w:val="clear" w:color="auto" w:fill="auto"/>
            <w:noWrap/>
            <w:vAlign w:val="bottom"/>
            <w:hideMark/>
          </w:tcPr>
          <w:p w14:paraId="00D2EC1C" w14:textId="56782AB9"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Highland mixed</w:t>
            </w:r>
          </w:p>
        </w:tc>
        <w:tc>
          <w:tcPr>
            <w:tcW w:w="1261" w:type="dxa"/>
            <w:tcBorders>
              <w:top w:val="nil"/>
              <w:left w:val="nil"/>
              <w:right w:val="nil"/>
            </w:tcBorders>
            <w:shd w:val="clear" w:color="auto" w:fill="auto"/>
            <w:noWrap/>
            <w:vAlign w:val="bottom"/>
            <w:hideMark/>
          </w:tcPr>
          <w:p w14:paraId="36B898BB" w14:textId="3DAA3965"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261" w:type="dxa"/>
            <w:tcBorders>
              <w:top w:val="nil"/>
              <w:left w:val="nil"/>
              <w:right w:val="nil"/>
            </w:tcBorders>
            <w:shd w:val="clear" w:color="auto" w:fill="auto"/>
            <w:noWrap/>
            <w:vAlign w:val="bottom"/>
            <w:hideMark/>
          </w:tcPr>
          <w:p w14:paraId="62C81E5E" w14:textId="324DED8C"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352" w:type="dxa"/>
            <w:tcBorders>
              <w:top w:val="nil"/>
              <w:left w:val="nil"/>
              <w:right w:val="nil"/>
            </w:tcBorders>
            <w:vAlign w:val="bottom"/>
          </w:tcPr>
          <w:p w14:paraId="124E92CB" w14:textId="08519B51"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S2MLPL</w:t>
            </w:r>
          </w:p>
        </w:tc>
      </w:tr>
      <w:tr w:rsidR="00AF4901" w:rsidRPr="00017D65" w14:paraId="09EB168A" w14:textId="6B622BFE" w:rsidTr="00BB0952">
        <w:tc>
          <w:tcPr>
            <w:tcW w:w="419" w:type="dxa"/>
            <w:tcBorders>
              <w:top w:val="nil"/>
              <w:left w:val="nil"/>
              <w:bottom w:val="single" w:sz="4" w:space="0" w:color="auto"/>
              <w:right w:val="nil"/>
            </w:tcBorders>
            <w:shd w:val="clear" w:color="auto" w:fill="F2F2F2" w:themeFill="background1" w:themeFillShade="F2"/>
            <w:vAlign w:val="bottom"/>
          </w:tcPr>
          <w:p w14:paraId="6DB5A853" w14:textId="6C2D7505"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9</w:t>
            </w:r>
          </w:p>
        </w:tc>
        <w:tc>
          <w:tcPr>
            <w:tcW w:w="1755" w:type="dxa"/>
            <w:tcBorders>
              <w:top w:val="nil"/>
              <w:left w:val="nil"/>
              <w:bottom w:val="single" w:sz="4" w:space="0" w:color="auto"/>
              <w:right w:val="nil"/>
            </w:tcBorders>
            <w:shd w:val="clear" w:color="auto" w:fill="F2F2F2" w:themeFill="background1" w:themeFillShade="F2"/>
            <w:noWrap/>
            <w:vAlign w:val="bottom"/>
            <w:hideMark/>
          </w:tcPr>
          <w:p w14:paraId="232297EE" w14:textId="6F74C4FA"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Cereal-root crop</w:t>
            </w:r>
          </w:p>
        </w:tc>
        <w:tc>
          <w:tcPr>
            <w:tcW w:w="1261" w:type="dxa"/>
            <w:tcBorders>
              <w:top w:val="nil"/>
              <w:left w:val="nil"/>
              <w:bottom w:val="single" w:sz="4" w:space="0" w:color="auto"/>
              <w:right w:val="nil"/>
            </w:tcBorders>
            <w:shd w:val="clear" w:color="auto" w:fill="F2F2F2" w:themeFill="background1" w:themeFillShade="F2"/>
            <w:noWrap/>
            <w:vAlign w:val="bottom"/>
            <w:hideMark/>
          </w:tcPr>
          <w:p w14:paraId="012B3D96" w14:textId="3A3E76C4"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261" w:type="dxa"/>
            <w:tcBorders>
              <w:top w:val="nil"/>
              <w:left w:val="nil"/>
              <w:bottom w:val="single" w:sz="4" w:space="0" w:color="auto"/>
              <w:right w:val="nil"/>
            </w:tcBorders>
            <w:shd w:val="clear" w:color="auto" w:fill="F2F2F2" w:themeFill="background1" w:themeFillShade="F2"/>
            <w:noWrap/>
            <w:vAlign w:val="bottom"/>
            <w:hideMark/>
          </w:tcPr>
          <w:p w14:paraId="72E658D7" w14:textId="53010101"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352" w:type="dxa"/>
            <w:tcBorders>
              <w:top w:val="nil"/>
              <w:left w:val="nil"/>
              <w:bottom w:val="single" w:sz="4" w:space="0" w:color="auto"/>
              <w:right w:val="nil"/>
            </w:tcBorders>
            <w:shd w:val="clear" w:color="auto" w:fill="F2F2F2" w:themeFill="background1" w:themeFillShade="F2"/>
            <w:vAlign w:val="bottom"/>
          </w:tcPr>
          <w:p w14:paraId="303E9C98" w14:textId="1AD4F6CF"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S3MHPL</w:t>
            </w:r>
          </w:p>
        </w:tc>
      </w:tr>
      <w:tr w:rsidR="00AF4901" w:rsidRPr="00017D65" w14:paraId="0A39B0B1" w14:textId="6D0A4DA8" w:rsidTr="00BB0952">
        <w:tc>
          <w:tcPr>
            <w:tcW w:w="419" w:type="dxa"/>
            <w:tcBorders>
              <w:top w:val="single" w:sz="4" w:space="0" w:color="auto"/>
              <w:left w:val="nil"/>
              <w:right w:val="nil"/>
            </w:tcBorders>
            <w:vAlign w:val="bottom"/>
          </w:tcPr>
          <w:p w14:paraId="4E513E77" w14:textId="26EF3DB9"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10</w:t>
            </w:r>
          </w:p>
        </w:tc>
        <w:tc>
          <w:tcPr>
            <w:tcW w:w="1755" w:type="dxa"/>
            <w:tcBorders>
              <w:top w:val="single" w:sz="4" w:space="0" w:color="auto"/>
              <w:left w:val="nil"/>
              <w:right w:val="nil"/>
            </w:tcBorders>
            <w:shd w:val="clear" w:color="auto" w:fill="auto"/>
            <w:noWrap/>
            <w:vAlign w:val="bottom"/>
            <w:hideMark/>
          </w:tcPr>
          <w:p w14:paraId="1ACC507A" w14:textId="6D075B94"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Cereal-root crop</w:t>
            </w:r>
          </w:p>
        </w:tc>
        <w:tc>
          <w:tcPr>
            <w:tcW w:w="1261" w:type="dxa"/>
            <w:tcBorders>
              <w:top w:val="single" w:sz="4" w:space="0" w:color="auto"/>
              <w:left w:val="nil"/>
              <w:right w:val="nil"/>
            </w:tcBorders>
            <w:shd w:val="clear" w:color="auto" w:fill="auto"/>
            <w:noWrap/>
            <w:vAlign w:val="bottom"/>
            <w:hideMark/>
          </w:tcPr>
          <w:p w14:paraId="2B380F78" w14:textId="217981DC"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261" w:type="dxa"/>
            <w:tcBorders>
              <w:top w:val="single" w:sz="4" w:space="0" w:color="auto"/>
              <w:left w:val="nil"/>
              <w:right w:val="nil"/>
            </w:tcBorders>
            <w:shd w:val="clear" w:color="auto" w:fill="auto"/>
            <w:noWrap/>
            <w:vAlign w:val="bottom"/>
            <w:hideMark/>
          </w:tcPr>
          <w:p w14:paraId="20B63C72" w14:textId="0726109E"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352" w:type="dxa"/>
            <w:tcBorders>
              <w:top w:val="single" w:sz="4" w:space="0" w:color="auto"/>
              <w:left w:val="nil"/>
              <w:right w:val="nil"/>
            </w:tcBorders>
            <w:vAlign w:val="bottom"/>
          </w:tcPr>
          <w:p w14:paraId="3F520916" w14:textId="10AE72C1"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S3MLPH</w:t>
            </w:r>
          </w:p>
        </w:tc>
      </w:tr>
      <w:tr w:rsidR="00AF4901" w:rsidRPr="00017D65" w14:paraId="2DD6B6BD" w14:textId="49336FED" w:rsidTr="00BB0952">
        <w:tc>
          <w:tcPr>
            <w:tcW w:w="419" w:type="dxa"/>
            <w:tcBorders>
              <w:top w:val="nil"/>
              <w:left w:val="nil"/>
              <w:bottom w:val="single" w:sz="4" w:space="0" w:color="auto"/>
              <w:right w:val="nil"/>
            </w:tcBorders>
            <w:vAlign w:val="bottom"/>
          </w:tcPr>
          <w:p w14:paraId="402BA947" w14:textId="431FB441"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11</w:t>
            </w:r>
          </w:p>
        </w:tc>
        <w:tc>
          <w:tcPr>
            <w:tcW w:w="1755" w:type="dxa"/>
            <w:tcBorders>
              <w:top w:val="nil"/>
              <w:left w:val="nil"/>
              <w:bottom w:val="single" w:sz="4" w:space="0" w:color="auto"/>
              <w:right w:val="nil"/>
            </w:tcBorders>
            <w:shd w:val="clear" w:color="auto" w:fill="auto"/>
            <w:noWrap/>
            <w:vAlign w:val="bottom"/>
            <w:hideMark/>
          </w:tcPr>
          <w:p w14:paraId="623C3085" w14:textId="1DD64542"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Cereal-root crop</w:t>
            </w:r>
          </w:p>
        </w:tc>
        <w:tc>
          <w:tcPr>
            <w:tcW w:w="1261" w:type="dxa"/>
            <w:tcBorders>
              <w:top w:val="nil"/>
              <w:left w:val="nil"/>
              <w:bottom w:val="single" w:sz="4" w:space="0" w:color="auto"/>
              <w:right w:val="nil"/>
            </w:tcBorders>
            <w:shd w:val="clear" w:color="auto" w:fill="auto"/>
            <w:noWrap/>
            <w:vAlign w:val="bottom"/>
            <w:hideMark/>
          </w:tcPr>
          <w:p w14:paraId="3A1E3D53" w14:textId="7DDB012C"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261" w:type="dxa"/>
            <w:tcBorders>
              <w:top w:val="nil"/>
              <w:left w:val="nil"/>
              <w:bottom w:val="single" w:sz="4" w:space="0" w:color="auto"/>
              <w:right w:val="nil"/>
            </w:tcBorders>
            <w:shd w:val="clear" w:color="auto" w:fill="auto"/>
            <w:noWrap/>
            <w:vAlign w:val="bottom"/>
            <w:hideMark/>
          </w:tcPr>
          <w:p w14:paraId="35237F48" w14:textId="01F66E78"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352" w:type="dxa"/>
            <w:tcBorders>
              <w:top w:val="nil"/>
              <w:left w:val="nil"/>
              <w:bottom w:val="single" w:sz="4" w:space="0" w:color="auto"/>
              <w:right w:val="nil"/>
            </w:tcBorders>
            <w:vAlign w:val="bottom"/>
          </w:tcPr>
          <w:p w14:paraId="5559B641" w14:textId="0875B900"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S3MLPL</w:t>
            </w:r>
          </w:p>
        </w:tc>
      </w:tr>
      <w:tr w:rsidR="00AF4901" w:rsidRPr="00017D65" w14:paraId="1FC6CED0" w14:textId="6DB1CFAD" w:rsidTr="00BB0952">
        <w:tc>
          <w:tcPr>
            <w:tcW w:w="419" w:type="dxa"/>
            <w:tcBorders>
              <w:top w:val="single" w:sz="4" w:space="0" w:color="auto"/>
              <w:left w:val="nil"/>
              <w:bottom w:val="nil"/>
              <w:right w:val="nil"/>
            </w:tcBorders>
            <w:vAlign w:val="bottom"/>
          </w:tcPr>
          <w:p w14:paraId="230C00C0" w14:textId="3252F77B"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12</w:t>
            </w:r>
          </w:p>
        </w:tc>
        <w:tc>
          <w:tcPr>
            <w:tcW w:w="1755" w:type="dxa"/>
            <w:tcBorders>
              <w:top w:val="single" w:sz="4" w:space="0" w:color="auto"/>
              <w:left w:val="nil"/>
              <w:bottom w:val="nil"/>
              <w:right w:val="nil"/>
            </w:tcBorders>
            <w:shd w:val="clear" w:color="auto" w:fill="auto"/>
            <w:noWrap/>
            <w:vAlign w:val="bottom"/>
            <w:hideMark/>
          </w:tcPr>
          <w:p w14:paraId="212D3260" w14:textId="6609DA63"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Maize mixed</w:t>
            </w:r>
          </w:p>
        </w:tc>
        <w:tc>
          <w:tcPr>
            <w:tcW w:w="1261" w:type="dxa"/>
            <w:tcBorders>
              <w:top w:val="single" w:sz="4" w:space="0" w:color="auto"/>
              <w:left w:val="nil"/>
              <w:bottom w:val="nil"/>
              <w:right w:val="nil"/>
            </w:tcBorders>
            <w:shd w:val="clear" w:color="auto" w:fill="auto"/>
            <w:noWrap/>
            <w:vAlign w:val="bottom"/>
            <w:hideMark/>
          </w:tcPr>
          <w:p w14:paraId="5DF24BD0" w14:textId="17B8581A"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261" w:type="dxa"/>
            <w:tcBorders>
              <w:top w:val="single" w:sz="4" w:space="0" w:color="auto"/>
              <w:left w:val="nil"/>
              <w:bottom w:val="nil"/>
              <w:right w:val="nil"/>
            </w:tcBorders>
            <w:shd w:val="clear" w:color="auto" w:fill="auto"/>
            <w:noWrap/>
            <w:vAlign w:val="bottom"/>
            <w:hideMark/>
          </w:tcPr>
          <w:p w14:paraId="33535A95" w14:textId="0D82C4FF"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352" w:type="dxa"/>
            <w:tcBorders>
              <w:top w:val="single" w:sz="4" w:space="0" w:color="auto"/>
              <w:left w:val="nil"/>
              <w:bottom w:val="nil"/>
              <w:right w:val="nil"/>
            </w:tcBorders>
            <w:vAlign w:val="bottom"/>
          </w:tcPr>
          <w:p w14:paraId="5979078C" w14:textId="7013A280"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S4MHPH</w:t>
            </w:r>
          </w:p>
        </w:tc>
      </w:tr>
      <w:tr w:rsidR="00AF4901" w:rsidRPr="00017D65" w14:paraId="62ED48AA" w14:textId="13236EB0" w:rsidTr="00BB0952">
        <w:tc>
          <w:tcPr>
            <w:tcW w:w="419" w:type="dxa"/>
            <w:tcBorders>
              <w:top w:val="nil"/>
              <w:left w:val="nil"/>
              <w:bottom w:val="nil"/>
              <w:right w:val="nil"/>
            </w:tcBorders>
            <w:vAlign w:val="bottom"/>
          </w:tcPr>
          <w:p w14:paraId="0628C277" w14:textId="33ED09AB"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13</w:t>
            </w:r>
          </w:p>
        </w:tc>
        <w:tc>
          <w:tcPr>
            <w:tcW w:w="1755" w:type="dxa"/>
            <w:tcBorders>
              <w:top w:val="nil"/>
              <w:left w:val="nil"/>
              <w:bottom w:val="nil"/>
              <w:right w:val="nil"/>
            </w:tcBorders>
            <w:shd w:val="clear" w:color="auto" w:fill="auto"/>
            <w:noWrap/>
            <w:vAlign w:val="bottom"/>
            <w:hideMark/>
          </w:tcPr>
          <w:p w14:paraId="28F8BC62" w14:textId="1E859819"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Maize mixed</w:t>
            </w:r>
          </w:p>
        </w:tc>
        <w:tc>
          <w:tcPr>
            <w:tcW w:w="1261" w:type="dxa"/>
            <w:tcBorders>
              <w:top w:val="nil"/>
              <w:left w:val="nil"/>
              <w:bottom w:val="nil"/>
              <w:right w:val="nil"/>
            </w:tcBorders>
            <w:shd w:val="clear" w:color="auto" w:fill="auto"/>
            <w:noWrap/>
            <w:vAlign w:val="bottom"/>
            <w:hideMark/>
          </w:tcPr>
          <w:p w14:paraId="695FC5A1" w14:textId="4B95B034"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261" w:type="dxa"/>
            <w:tcBorders>
              <w:top w:val="nil"/>
              <w:left w:val="nil"/>
              <w:bottom w:val="nil"/>
              <w:right w:val="nil"/>
            </w:tcBorders>
            <w:shd w:val="clear" w:color="auto" w:fill="auto"/>
            <w:noWrap/>
            <w:vAlign w:val="bottom"/>
            <w:hideMark/>
          </w:tcPr>
          <w:p w14:paraId="1A2D9D03" w14:textId="6BE8C482"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352" w:type="dxa"/>
            <w:tcBorders>
              <w:top w:val="nil"/>
              <w:left w:val="nil"/>
              <w:bottom w:val="nil"/>
              <w:right w:val="nil"/>
            </w:tcBorders>
            <w:vAlign w:val="bottom"/>
          </w:tcPr>
          <w:p w14:paraId="515A0DD5" w14:textId="68C9C58A"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S4MHPL</w:t>
            </w:r>
          </w:p>
        </w:tc>
      </w:tr>
      <w:tr w:rsidR="00AF4901" w:rsidRPr="00017D65" w14:paraId="51354FB1" w14:textId="06D1918E" w:rsidTr="00BB0952">
        <w:tc>
          <w:tcPr>
            <w:tcW w:w="419" w:type="dxa"/>
            <w:tcBorders>
              <w:top w:val="nil"/>
              <w:left w:val="nil"/>
              <w:right w:val="nil"/>
            </w:tcBorders>
            <w:vAlign w:val="bottom"/>
          </w:tcPr>
          <w:p w14:paraId="271CFD46" w14:textId="2798B2C0"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14</w:t>
            </w:r>
          </w:p>
        </w:tc>
        <w:tc>
          <w:tcPr>
            <w:tcW w:w="1755" w:type="dxa"/>
            <w:tcBorders>
              <w:top w:val="nil"/>
              <w:left w:val="nil"/>
              <w:right w:val="nil"/>
            </w:tcBorders>
            <w:shd w:val="clear" w:color="auto" w:fill="auto"/>
            <w:noWrap/>
            <w:vAlign w:val="bottom"/>
            <w:hideMark/>
          </w:tcPr>
          <w:p w14:paraId="44099406" w14:textId="64B8F85D"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Maize mixed</w:t>
            </w:r>
          </w:p>
        </w:tc>
        <w:tc>
          <w:tcPr>
            <w:tcW w:w="1261" w:type="dxa"/>
            <w:tcBorders>
              <w:top w:val="nil"/>
              <w:left w:val="nil"/>
              <w:right w:val="nil"/>
            </w:tcBorders>
            <w:shd w:val="clear" w:color="auto" w:fill="auto"/>
            <w:noWrap/>
            <w:vAlign w:val="bottom"/>
            <w:hideMark/>
          </w:tcPr>
          <w:p w14:paraId="3E808418" w14:textId="2C32CA39"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261" w:type="dxa"/>
            <w:tcBorders>
              <w:top w:val="nil"/>
              <w:left w:val="nil"/>
              <w:right w:val="nil"/>
            </w:tcBorders>
            <w:shd w:val="clear" w:color="auto" w:fill="auto"/>
            <w:noWrap/>
            <w:vAlign w:val="bottom"/>
            <w:hideMark/>
          </w:tcPr>
          <w:p w14:paraId="6358655B" w14:textId="15CD2A48"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352" w:type="dxa"/>
            <w:tcBorders>
              <w:top w:val="nil"/>
              <w:left w:val="nil"/>
              <w:right w:val="nil"/>
            </w:tcBorders>
            <w:vAlign w:val="bottom"/>
          </w:tcPr>
          <w:p w14:paraId="30C99AA7" w14:textId="2A520298"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S4MLPH</w:t>
            </w:r>
          </w:p>
        </w:tc>
      </w:tr>
      <w:tr w:rsidR="00AF4901" w:rsidRPr="00017D65" w14:paraId="3F51BCE3" w14:textId="413EB6A2" w:rsidTr="00BB0952">
        <w:tc>
          <w:tcPr>
            <w:tcW w:w="419" w:type="dxa"/>
            <w:tcBorders>
              <w:top w:val="nil"/>
              <w:left w:val="nil"/>
              <w:bottom w:val="single" w:sz="4" w:space="0" w:color="auto"/>
              <w:right w:val="nil"/>
            </w:tcBorders>
            <w:vAlign w:val="bottom"/>
          </w:tcPr>
          <w:p w14:paraId="47F37527" w14:textId="280E2A1F"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15</w:t>
            </w:r>
          </w:p>
        </w:tc>
        <w:tc>
          <w:tcPr>
            <w:tcW w:w="1755" w:type="dxa"/>
            <w:tcBorders>
              <w:top w:val="nil"/>
              <w:left w:val="nil"/>
              <w:bottom w:val="single" w:sz="4" w:space="0" w:color="auto"/>
              <w:right w:val="nil"/>
            </w:tcBorders>
            <w:shd w:val="clear" w:color="auto" w:fill="auto"/>
            <w:noWrap/>
            <w:vAlign w:val="bottom"/>
            <w:hideMark/>
          </w:tcPr>
          <w:p w14:paraId="053F07E8" w14:textId="1E2D3914"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Maize mixed</w:t>
            </w:r>
          </w:p>
        </w:tc>
        <w:tc>
          <w:tcPr>
            <w:tcW w:w="1261" w:type="dxa"/>
            <w:tcBorders>
              <w:top w:val="nil"/>
              <w:left w:val="nil"/>
              <w:bottom w:val="single" w:sz="4" w:space="0" w:color="auto"/>
              <w:right w:val="nil"/>
            </w:tcBorders>
            <w:shd w:val="clear" w:color="auto" w:fill="auto"/>
            <w:noWrap/>
            <w:vAlign w:val="bottom"/>
            <w:hideMark/>
          </w:tcPr>
          <w:p w14:paraId="5E1EF126" w14:textId="02BCD458"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261" w:type="dxa"/>
            <w:tcBorders>
              <w:top w:val="nil"/>
              <w:left w:val="nil"/>
              <w:bottom w:val="single" w:sz="4" w:space="0" w:color="auto"/>
              <w:right w:val="nil"/>
            </w:tcBorders>
            <w:shd w:val="clear" w:color="auto" w:fill="auto"/>
            <w:noWrap/>
            <w:vAlign w:val="bottom"/>
            <w:hideMark/>
          </w:tcPr>
          <w:p w14:paraId="64161C8A" w14:textId="5C02D3A2"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352" w:type="dxa"/>
            <w:tcBorders>
              <w:top w:val="nil"/>
              <w:left w:val="nil"/>
              <w:bottom w:val="single" w:sz="4" w:space="0" w:color="auto"/>
              <w:right w:val="nil"/>
            </w:tcBorders>
            <w:vAlign w:val="bottom"/>
          </w:tcPr>
          <w:p w14:paraId="1DF14703" w14:textId="3CF78080"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S4MLPL</w:t>
            </w:r>
          </w:p>
        </w:tc>
      </w:tr>
      <w:tr w:rsidR="00AF4901" w:rsidRPr="00017D65" w14:paraId="19D588E5" w14:textId="4C3DEF9E" w:rsidTr="00BB0952">
        <w:tc>
          <w:tcPr>
            <w:tcW w:w="419" w:type="dxa"/>
            <w:tcBorders>
              <w:top w:val="single" w:sz="4" w:space="0" w:color="auto"/>
              <w:left w:val="nil"/>
              <w:bottom w:val="nil"/>
              <w:right w:val="nil"/>
            </w:tcBorders>
            <w:vAlign w:val="bottom"/>
          </w:tcPr>
          <w:p w14:paraId="3F86517C" w14:textId="4272ADD8"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16</w:t>
            </w:r>
          </w:p>
        </w:tc>
        <w:tc>
          <w:tcPr>
            <w:tcW w:w="1755" w:type="dxa"/>
            <w:tcBorders>
              <w:top w:val="single" w:sz="4" w:space="0" w:color="auto"/>
              <w:left w:val="nil"/>
              <w:bottom w:val="nil"/>
              <w:right w:val="nil"/>
            </w:tcBorders>
            <w:shd w:val="clear" w:color="auto" w:fill="auto"/>
            <w:noWrap/>
            <w:vAlign w:val="bottom"/>
            <w:hideMark/>
          </w:tcPr>
          <w:p w14:paraId="3DC839BD" w14:textId="61E23E8B"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Agro-pastoral</w:t>
            </w:r>
          </w:p>
        </w:tc>
        <w:tc>
          <w:tcPr>
            <w:tcW w:w="1261" w:type="dxa"/>
            <w:tcBorders>
              <w:top w:val="single" w:sz="4" w:space="0" w:color="auto"/>
              <w:left w:val="nil"/>
              <w:bottom w:val="nil"/>
              <w:right w:val="nil"/>
            </w:tcBorders>
            <w:shd w:val="clear" w:color="auto" w:fill="auto"/>
            <w:noWrap/>
            <w:vAlign w:val="bottom"/>
            <w:hideMark/>
          </w:tcPr>
          <w:p w14:paraId="455BE95E" w14:textId="060671B4"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261" w:type="dxa"/>
            <w:tcBorders>
              <w:top w:val="single" w:sz="4" w:space="0" w:color="auto"/>
              <w:left w:val="nil"/>
              <w:bottom w:val="nil"/>
              <w:right w:val="nil"/>
            </w:tcBorders>
            <w:shd w:val="clear" w:color="auto" w:fill="auto"/>
            <w:noWrap/>
            <w:vAlign w:val="bottom"/>
            <w:hideMark/>
          </w:tcPr>
          <w:p w14:paraId="72148F97" w14:textId="3DE68601"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352" w:type="dxa"/>
            <w:tcBorders>
              <w:top w:val="single" w:sz="4" w:space="0" w:color="auto"/>
              <w:left w:val="nil"/>
              <w:bottom w:val="nil"/>
              <w:right w:val="nil"/>
            </w:tcBorders>
            <w:vAlign w:val="bottom"/>
          </w:tcPr>
          <w:p w14:paraId="7F1E5CB5" w14:textId="3A496879"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S5MHPH</w:t>
            </w:r>
          </w:p>
        </w:tc>
      </w:tr>
      <w:tr w:rsidR="00AF4901" w:rsidRPr="00017D65" w14:paraId="429F7E5F" w14:textId="4AD78390" w:rsidTr="00BB0952">
        <w:tc>
          <w:tcPr>
            <w:tcW w:w="419" w:type="dxa"/>
            <w:tcBorders>
              <w:top w:val="nil"/>
              <w:left w:val="nil"/>
              <w:right w:val="nil"/>
            </w:tcBorders>
            <w:vAlign w:val="bottom"/>
          </w:tcPr>
          <w:p w14:paraId="160009DE" w14:textId="4484155B"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17</w:t>
            </w:r>
          </w:p>
        </w:tc>
        <w:tc>
          <w:tcPr>
            <w:tcW w:w="1755" w:type="dxa"/>
            <w:tcBorders>
              <w:top w:val="nil"/>
              <w:left w:val="nil"/>
              <w:right w:val="nil"/>
            </w:tcBorders>
            <w:shd w:val="clear" w:color="auto" w:fill="auto"/>
            <w:noWrap/>
            <w:vAlign w:val="bottom"/>
            <w:hideMark/>
          </w:tcPr>
          <w:p w14:paraId="2FF1888B" w14:textId="1EF0C69C"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Agro-pastoral</w:t>
            </w:r>
          </w:p>
        </w:tc>
        <w:tc>
          <w:tcPr>
            <w:tcW w:w="1261" w:type="dxa"/>
            <w:tcBorders>
              <w:top w:val="nil"/>
              <w:left w:val="nil"/>
              <w:right w:val="nil"/>
            </w:tcBorders>
            <w:shd w:val="clear" w:color="auto" w:fill="auto"/>
            <w:noWrap/>
            <w:vAlign w:val="bottom"/>
            <w:hideMark/>
          </w:tcPr>
          <w:p w14:paraId="600FFDAF" w14:textId="292239BC"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261" w:type="dxa"/>
            <w:tcBorders>
              <w:top w:val="nil"/>
              <w:left w:val="nil"/>
              <w:right w:val="nil"/>
            </w:tcBorders>
            <w:shd w:val="clear" w:color="auto" w:fill="auto"/>
            <w:noWrap/>
            <w:vAlign w:val="bottom"/>
            <w:hideMark/>
          </w:tcPr>
          <w:p w14:paraId="6083FD76" w14:textId="21535738"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352" w:type="dxa"/>
            <w:tcBorders>
              <w:top w:val="nil"/>
              <w:left w:val="nil"/>
              <w:right w:val="nil"/>
            </w:tcBorders>
            <w:vAlign w:val="bottom"/>
          </w:tcPr>
          <w:p w14:paraId="48DF163C" w14:textId="4B1FCD0D"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S5MLPH</w:t>
            </w:r>
          </w:p>
        </w:tc>
      </w:tr>
      <w:tr w:rsidR="00AF4901" w:rsidRPr="00017D65" w14:paraId="1493E392" w14:textId="3164DD5B" w:rsidTr="00BB0952">
        <w:tc>
          <w:tcPr>
            <w:tcW w:w="419" w:type="dxa"/>
            <w:tcBorders>
              <w:top w:val="nil"/>
              <w:left w:val="nil"/>
              <w:bottom w:val="single" w:sz="4" w:space="0" w:color="auto"/>
              <w:right w:val="nil"/>
            </w:tcBorders>
            <w:vAlign w:val="bottom"/>
          </w:tcPr>
          <w:p w14:paraId="541AE572" w14:textId="1A340E64"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18</w:t>
            </w:r>
          </w:p>
        </w:tc>
        <w:tc>
          <w:tcPr>
            <w:tcW w:w="1755" w:type="dxa"/>
            <w:tcBorders>
              <w:top w:val="nil"/>
              <w:left w:val="nil"/>
              <w:bottom w:val="single" w:sz="4" w:space="0" w:color="auto"/>
              <w:right w:val="nil"/>
            </w:tcBorders>
            <w:shd w:val="clear" w:color="auto" w:fill="auto"/>
            <w:noWrap/>
            <w:vAlign w:val="bottom"/>
            <w:hideMark/>
          </w:tcPr>
          <w:p w14:paraId="7BBFC891" w14:textId="1A875029"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Agro-pastoral</w:t>
            </w:r>
          </w:p>
        </w:tc>
        <w:tc>
          <w:tcPr>
            <w:tcW w:w="1261" w:type="dxa"/>
            <w:tcBorders>
              <w:top w:val="nil"/>
              <w:left w:val="nil"/>
              <w:bottom w:val="single" w:sz="4" w:space="0" w:color="auto"/>
              <w:right w:val="nil"/>
            </w:tcBorders>
            <w:shd w:val="clear" w:color="auto" w:fill="auto"/>
            <w:noWrap/>
            <w:vAlign w:val="bottom"/>
            <w:hideMark/>
          </w:tcPr>
          <w:p w14:paraId="077E5C83" w14:textId="233EE884"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261" w:type="dxa"/>
            <w:tcBorders>
              <w:top w:val="nil"/>
              <w:left w:val="nil"/>
              <w:bottom w:val="single" w:sz="4" w:space="0" w:color="auto"/>
              <w:right w:val="nil"/>
            </w:tcBorders>
            <w:shd w:val="clear" w:color="auto" w:fill="auto"/>
            <w:noWrap/>
            <w:vAlign w:val="bottom"/>
            <w:hideMark/>
          </w:tcPr>
          <w:p w14:paraId="15AFCE8E" w14:textId="32D4FB51"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352" w:type="dxa"/>
            <w:tcBorders>
              <w:top w:val="nil"/>
              <w:left w:val="nil"/>
              <w:bottom w:val="single" w:sz="4" w:space="0" w:color="auto"/>
              <w:right w:val="nil"/>
            </w:tcBorders>
            <w:vAlign w:val="bottom"/>
          </w:tcPr>
          <w:p w14:paraId="058CB292" w14:textId="78B6F6F8"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S5MLPL</w:t>
            </w:r>
          </w:p>
        </w:tc>
      </w:tr>
      <w:tr w:rsidR="00AF4901" w:rsidRPr="00017D65" w14:paraId="754F38E6" w14:textId="01AB3B99" w:rsidTr="00BB0952">
        <w:tc>
          <w:tcPr>
            <w:tcW w:w="419" w:type="dxa"/>
            <w:tcBorders>
              <w:top w:val="single" w:sz="4" w:space="0" w:color="auto"/>
              <w:left w:val="nil"/>
              <w:bottom w:val="nil"/>
              <w:right w:val="nil"/>
            </w:tcBorders>
            <w:vAlign w:val="bottom"/>
          </w:tcPr>
          <w:p w14:paraId="29AA00BB" w14:textId="5A18CCFF"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19</w:t>
            </w:r>
          </w:p>
        </w:tc>
        <w:tc>
          <w:tcPr>
            <w:tcW w:w="1755" w:type="dxa"/>
            <w:tcBorders>
              <w:top w:val="single" w:sz="4" w:space="0" w:color="auto"/>
              <w:left w:val="nil"/>
              <w:bottom w:val="nil"/>
              <w:right w:val="nil"/>
            </w:tcBorders>
            <w:shd w:val="clear" w:color="auto" w:fill="auto"/>
            <w:noWrap/>
            <w:vAlign w:val="bottom"/>
            <w:hideMark/>
          </w:tcPr>
          <w:p w14:paraId="088E248B" w14:textId="26E13B3B"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Pastoral</w:t>
            </w:r>
          </w:p>
        </w:tc>
        <w:tc>
          <w:tcPr>
            <w:tcW w:w="1261" w:type="dxa"/>
            <w:tcBorders>
              <w:top w:val="single" w:sz="4" w:space="0" w:color="auto"/>
              <w:left w:val="nil"/>
              <w:bottom w:val="nil"/>
              <w:right w:val="nil"/>
            </w:tcBorders>
            <w:shd w:val="clear" w:color="auto" w:fill="auto"/>
            <w:noWrap/>
            <w:vAlign w:val="bottom"/>
            <w:hideMark/>
          </w:tcPr>
          <w:p w14:paraId="501CAD6E" w14:textId="7EB29ACD"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261" w:type="dxa"/>
            <w:tcBorders>
              <w:top w:val="single" w:sz="4" w:space="0" w:color="auto"/>
              <w:left w:val="nil"/>
              <w:bottom w:val="nil"/>
              <w:right w:val="nil"/>
            </w:tcBorders>
            <w:shd w:val="clear" w:color="auto" w:fill="auto"/>
            <w:noWrap/>
            <w:vAlign w:val="bottom"/>
            <w:hideMark/>
          </w:tcPr>
          <w:p w14:paraId="773632FE" w14:textId="13E50284"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352" w:type="dxa"/>
            <w:tcBorders>
              <w:top w:val="single" w:sz="4" w:space="0" w:color="auto"/>
              <w:left w:val="nil"/>
              <w:bottom w:val="nil"/>
              <w:right w:val="nil"/>
            </w:tcBorders>
            <w:vAlign w:val="bottom"/>
          </w:tcPr>
          <w:p w14:paraId="211A04AC" w14:textId="04369569"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S6MHPH</w:t>
            </w:r>
          </w:p>
        </w:tc>
      </w:tr>
      <w:tr w:rsidR="00AF4901" w:rsidRPr="00017D65" w14:paraId="2C7A61B8" w14:textId="7E31F4C7" w:rsidTr="00BB0952">
        <w:tc>
          <w:tcPr>
            <w:tcW w:w="419" w:type="dxa"/>
            <w:tcBorders>
              <w:top w:val="nil"/>
              <w:left w:val="nil"/>
              <w:bottom w:val="nil"/>
              <w:right w:val="nil"/>
            </w:tcBorders>
            <w:shd w:val="clear" w:color="auto" w:fill="F2F2F2" w:themeFill="background1" w:themeFillShade="F2"/>
            <w:vAlign w:val="bottom"/>
          </w:tcPr>
          <w:p w14:paraId="3EA96DDE" w14:textId="047D3519"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20</w:t>
            </w:r>
          </w:p>
        </w:tc>
        <w:tc>
          <w:tcPr>
            <w:tcW w:w="1755" w:type="dxa"/>
            <w:tcBorders>
              <w:top w:val="nil"/>
              <w:left w:val="nil"/>
              <w:bottom w:val="nil"/>
              <w:right w:val="nil"/>
            </w:tcBorders>
            <w:shd w:val="clear" w:color="auto" w:fill="F2F2F2" w:themeFill="background1" w:themeFillShade="F2"/>
            <w:noWrap/>
            <w:vAlign w:val="bottom"/>
            <w:hideMark/>
          </w:tcPr>
          <w:p w14:paraId="7B46CEDB" w14:textId="79EAC58B"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Pastoral</w:t>
            </w:r>
          </w:p>
        </w:tc>
        <w:tc>
          <w:tcPr>
            <w:tcW w:w="1261" w:type="dxa"/>
            <w:tcBorders>
              <w:top w:val="nil"/>
              <w:left w:val="nil"/>
              <w:bottom w:val="nil"/>
              <w:right w:val="nil"/>
            </w:tcBorders>
            <w:shd w:val="clear" w:color="auto" w:fill="F2F2F2" w:themeFill="background1" w:themeFillShade="F2"/>
            <w:noWrap/>
            <w:vAlign w:val="bottom"/>
            <w:hideMark/>
          </w:tcPr>
          <w:p w14:paraId="667A98C6" w14:textId="3242CC3C"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261" w:type="dxa"/>
            <w:tcBorders>
              <w:top w:val="nil"/>
              <w:left w:val="nil"/>
              <w:bottom w:val="nil"/>
              <w:right w:val="nil"/>
            </w:tcBorders>
            <w:shd w:val="clear" w:color="auto" w:fill="F2F2F2" w:themeFill="background1" w:themeFillShade="F2"/>
            <w:noWrap/>
            <w:vAlign w:val="bottom"/>
            <w:hideMark/>
          </w:tcPr>
          <w:p w14:paraId="0843CF75" w14:textId="79E73270"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352" w:type="dxa"/>
            <w:tcBorders>
              <w:top w:val="nil"/>
              <w:left w:val="nil"/>
              <w:bottom w:val="nil"/>
              <w:right w:val="nil"/>
            </w:tcBorders>
            <w:shd w:val="clear" w:color="auto" w:fill="F2F2F2" w:themeFill="background1" w:themeFillShade="F2"/>
            <w:vAlign w:val="bottom"/>
          </w:tcPr>
          <w:p w14:paraId="5D887346" w14:textId="4FEA4A5C"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S6MHPL</w:t>
            </w:r>
          </w:p>
        </w:tc>
      </w:tr>
      <w:tr w:rsidR="00AF4901" w:rsidRPr="00017D65" w14:paraId="029AFE4F" w14:textId="56BB1D5E" w:rsidTr="00BB0952">
        <w:tc>
          <w:tcPr>
            <w:tcW w:w="419" w:type="dxa"/>
            <w:tcBorders>
              <w:top w:val="nil"/>
              <w:left w:val="nil"/>
              <w:right w:val="nil"/>
            </w:tcBorders>
            <w:vAlign w:val="bottom"/>
          </w:tcPr>
          <w:p w14:paraId="6C72A37F" w14:textId="526AA71E"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21</w:t>
            </w:r>
          </w:p>
        </w:tc>
        <w:tc>
          <w:tcPr>
            <w:tcW w:w="1755" w:type="dxa"/>
            <w:tcBorders>
              <w:top w:val="nil"/>
              <w:left w:val="nil"/>
              <w:right w:val="nil"/>
            </w:tcBorders>
            <w:shd w:val="clear" w:color="auto" w:fill="auto"/>
            <w:noWrap/>
            <w:vAlign w:val="bottom"/>
            <w:hideMark/>
          </w:tcPr>
          <w:p w14:paraId="6E039BBE" w14:textId="04E8A79B"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Pastoral</w:t>
            </w:r>
          </w:p>
        </w:tc>
        <w:tc>
          <w:tcPr>
            <w:tcW w:w="1261" w:type="dxa"/>
            <w:tcBorders>
              <w:top w:val="nil"/>
              <w:left w:val="nil"/>
              <w:right w:val="nil"/>
            </w:tcBorders>
            <w:shd w:val="clear" w:color="auto" w:fill="auto"/>
            <w:noWrap/>
            <w:vAlign w:val="bottom"/>
            <w:hideMark/>
          </w:tcPr>
          <w:p w14:paraId="1B7AC84E" w14:textId="2A1DF09F"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261" w:type="dxa"/>
            <w:tcBorders>
              <w:top w:val="nil"/>
              <w:left w:val="nil"/>
              <w:right w:val="nil"/>
            </w:tcBorders>
            <w:shd w:val="clear" w:color="auto" w:fill="auto"/>
            <w:noWrap/>
            <w:vAlign w:val="bottom"/>
            <w:hideMark/>
          </w:tcPr>
          <w:p w14:paraId="50630A9D" w14:textId="12A88308"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high</w:t>
            </w:r>
          </w:p>
        </w:tc>
        <w:tc>
          <w:tcPr>
            <w:tcW w:w="1352" w:type="dxa"/>
            <w:tcBorders>
              <w:top w:val="nil"/>
              <w:left w:val="nil"/>
              <w:right w:val="nil"/>
            </w:tcBorders>
            <w:vAlign w:val="bottom"/>
          </w:tcPr>
          <w:p w14:paraId="6362904A" w14:textId="58B9A869"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S6MLPH</w:t>
            </w:r>
          </w:p>
        </w:tc>
      </w:tr>
      <w:tr w:rsidR="00AF4901" w:rsidRPr="00017D65" w14:paraId="5A28EE5C" w14:textId="57464B5C" w:rsidTr="00BB0952">
        <w:tc>
          <w:tcPr>
            <w:tcW w:w="419" w:type="dxa"/>
            <w:tcBorders>
              <w:top w:val="nil"/>
              <w:left w:val="nil"/>
              <w:bottom w:val="single" w:sz="4" w:space="0" w:color="auto"/>
              <w:right w:val="nil"/>
            </w:tcBorders>
            <w:vAlign w:val="bottom"/>
          </w:tcPr>
          <w:p w14:paraId="1AE70E22" w14:textId="609A1C16" w:rsidR="00AF4901" w:rsidRPr="00017D65" w:rsidRDefault="00AF4901" w:rsidP="00AF4901">
            <w:pPr>
              <w:spacing w:line="240" w:lineRule="auto"/>
              <w:jc w:val="right"/>
              <w:rPr>
                <w:rFonts w:asciiTheme="majorHAnsi" w:hAnsiTheme="majorHAnsi"/>
                <w:sz w:val="20"/>
                <w:szCs w:val="20"/>
              </w:rPr>
            </w:pPr>
            <w:r>
              <w:rPr>
                <w:rFonts w:asciiTheme="majorHAnsi" w:hAnsiTheme="majorHAnsi"/>
                <w:sz w:val="20"/>
                <w:szCs w:val="20"/>
              </w:rPr>
              <w:t>22</w:t>
            </w:r>
          </w:p>
        </w:tc>
        <w:tc>
          <w:tcPr>
            <w:tcW w:w="1755" w:type="dxa"/>
            <w:tcBorders>
              <w:top w:val="nil"/>
              <w:left w:val="nil"/>
              <w:bottom w:val="single" w:sz="4" w:space="0" w:color="auto"/>
              <w:right w:val="nil"/>
            </w:tcBorders>
            <w:shd w:val="clear" w:color="auto" w:fill="auto"/>
            <w:noWrap/>
            <w:vAlign w:val="bottom"/>
            <w:hideMark/>
          </w:tcPr>
          <w:p w14:paraId="0F1AC4F0" w14:textId="04F73634" w:rsidR="00AF4901" w:rsidRPr="00017D65" w:rsidRDefault="00AF4901" w:rsidP="00DA1597">
            <w:pPr>
              <w:spacing w:line="240" w:lineRule="auto"/>
              <w:rPr>
                <w:rFonts w:asciiTheme="majorHAnsi" w:hAnsiTheme="majorHAnsi"/>
                <w:sz w:val="20"/>
                <w:szCs w:val="20"/>
              </w:rPr>
            </w:pPr>
            <w:r w:rsidRPr="00017D65">
              <w:rPr>
                <w:rFonts w:asciiTheme="majorHAnsi" w:hAnsiTheme="majorHAnsi"/>
                <w:sz w:val="20"/>
                <w:szCs w:val="20"/>
              </w:rPr>
              <w:t>Pastoral</w:t>
            </w:r>
          </w:p>
        </w:tc>
        <w:tc>
          <w:tcPr>
            <w:tcW w:w="1261" w:type="dxa"/>
            <w:tcBorders>
              <w:top w:val="nil"/>
              <w:left w:val="nil"/>
              <w:bottom w:val="single" w:sz="4" w:space="0" w:color="auto"/>
              <w:right w:val="nil"/>
            </w:tcBorders>
            <w:shd w:val="clear" w:color="auto" w:fill="auto"/>
            <w:noWrap/>
            <w:vAlign w:val="bottom"/>
            <w:hideMark/>
          </w:tcPr>
          <w:p w14:paraId="1101F36D" w14:textId="244954F5"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261" w:type="dxa"/>
            <w:tcBorders>
              <w:top w:val="nil"/>
              <w:left w:val="nil"/>
              <w:bottom w:val="single" w:sz="4" w:space="0" w:color="auto"/>
              <w:right w:val="nil"/>
            </w:tcBorders>
            <w:shd w:val="clear" w:color="auto" w:fill="auto"/>
            <w:noWrap/>
            <w:vAlign w:val="bottom"/>
            <w:hideMark/>
          </w:tcPr>
          <w:p w14:paraId="12E4449D" w14:textId="4A2F9756"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low</w:t>
            </w:r>
          </w:p>
        </w:tc>
        <w:tc>
          <w:tcPr>
            <w:tcW w:w="1352" w:type="dxa"/>
            <w:tcBorders>
              <w:top w:val="nil"/>
              <w:left w:val="nil"/>
              <w:bottom w:val="single" w:sz="4" w:space="0" w:color="auto"/>
              <w:right w:val="nil"/>
            </w:tcBorders>
            <w:vAlign w:val="bottom"/>
          </w:tcPr>
          <w:p w14:paraId="3EC5F884" w14:textId="24817E8F" w:rsidR="00AF4901" w:rsidRPr="00017D65" w:rsidRDefault="00AF4901" w:rsidP="005D738A">
            <w:pPr>
              <w:spacing w:line="240" w:lineRule="auto"/>
              <w:rPr>
                <w:rFonts w:asciiTheme="majorHAnsi" w:hAnsiTheme="majorHAnsi"/>
                <w:sz w:val="20"/>
                <w:szCs w:val="20"/>
              </w:rPr>
            </w:pPr>
            <w:r>
              <w:rPr>
                <w:rFonts w:asciiTheme="majorHAnsi" w:hAnsiTheme="majorHAnsi"/>
                <w:sz w:val="20"/>
                <w:szCs w:val="20"/>
              </w:rPr>
              <w:t>S6MLPL</w:t>
            </w:r>
          </w:p>
        </w:tc>
      </w:tr>
    </w:tbl>
    <w:p w14:paraId="713919FE" w14:textId="1238B27D" w:rsidR="00BF408D" w:rsidRDefault="00A503AC" w:rsidP="00017D65">
      <w:pPr>
        <w:pStyle w:val="Caption"/>
      </w:pPr>
      <w:bookmarkStart w:id="173" w:name="_Ref390237612"/>
      <w:commentRangeStart w:id="174"/>
      <w:commentRangeStart w:id="175"/>
      <w:r>
        <w:t xml:space="preserve">Table </w:t>
      </w:r>
      <w:r w:rsidR="00E33075">
        <w:fldChar w:fldCharType="begin"/>
      </w:r>
      <w:r w:rsidR="00E33075">
        <w:instrText xml:space="preserve"> SEQ Table \* ARABIC </w:instrText>
      </w:r>
      <w:r w:rsidR="00E33075">
        <w:fldChar w:fldCharType="separate"/>
      </w:r>
      <w:r w:rsidR="00743371">
        <w:rPr>
          <w:noProof/>
        </w:rPr>
        <w:t>12</w:t>
      </w:r>
      <w:r w:rsidR="00E33075">
        <w:rPr>
          <w:noProof/>
        </w:rPr>
        <w:fldChar w:fldCharType="end"/>
      </w:r>
      <w:bookmarkEnd w:id="173"/>
      <w:r w:rsidR="00BF408D">
        <w:t>:</w:t>
      </w:r>
      <w:r>
        <w:tab/>
      </w:r>
      <w:r w:rsidR="00BF408D">
        <w:t xml:space="preserve">Distribution </w:t>
      </w:r>
      <w:r w:rsidR="00DA1597">
        <w:t>and Characterization of Segments</w:t>
      </w:r>
      <w:r w:rsidR="00BF408D">
        <w:t>, Ethiopia</w:t>
      </w:r>
      <w:commentRangeEnd w:id="174"/>
      <w:r w:rsidR="00233222">
        <w:rPr>
          <w:rStyle w:val="CommentReference"/>
          <w:rFonts w:asciiTheme="minorHAnsi" w:hAnsiTheme="minorHAnsi"/>
          <w:b w:val="0"/>
          <w:iCs w:val="0"/>
        </w:rPr>
        <w:commentReference w:id="174"/>
      </w:r>
      <w:commentRangeEnd w:id="175"/>
      <w:r w:rsidR="00233222">
        <w:rPr>
          <w:rStyle w:val="CommentReference"/>
          <w:rFonts w:asciiTheme="minorHAnsi" w:hAnsiTheme="minorHAnsi"/>
          <w:b w:val="0"/>
          <w:iCs w:val="0"/>
        </w:rPr>
        <w:commentReference w:id="175"/>
      </w:r>
    </w:p>
    <w:tbl>
      <w:tblPr>
        <w:tblW w:w="0" w:type="auto"/>
        <w:tblLayout w:type="fixed"/>
        <w:tblLook w:val="04A0" w:firstRow="1" w:lastRow="0" w:firstColumn="1" w:lastColumn="0" w:noHBand="0" w:noVBand="1"/>
      </w:tblPr>
      <w:tblGrid>
        <w:gridCol w:w="1548"/>
        <w:gridCol w:w="1305"/>
        <w:gridCol w:w="1305"/>
        <w:gridCol w:w="1305"/>
        <w:gridCol w:w="1305"/>
      </w:tblGrid>
      <w:tr w:rsidR="00A62671" w:rsidRPr="00017D65" w14:paraId="032F8A72" w14:textId="77777777" w:rsidTr="00BB0952">
        <w:tc>
          <w:tcPr>
            <w:tcW w:w="1548" w:type="dxa"/>
            <w:tcBorders>
              <w:top w:val="single" w:sz="4" w:space="0" w:color="auto"/>
              <w:left w:val="nil"/>
              <w:bottom w:val="single" w:sz="4" w:space="0" w:color="auto"/>
              <w:right w:val="nil"/>
            </w:tcBorders>
            <w:shd w:val="clear" w:color="auto" w:fill="auto"/>
            <w:noWrap/>
            <w:vAlign w:val="bottom"/>
          </w:tcPr>
          <w:p w14:paraId="375C685C" w14:textId="17825B16"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Segment</w:t>
            </w:r>
          </w:p>
        </w:tc>
        <w:tc>
          <w:tcPr>
            <w:tcW w:w="1305" w:type="dxa"/>
            <w:tcBorders>
              <w:top w:val="single" w:sz="4" w:space="0" w:color="auto"/>
              <w:left w:val="nil"/>
              <w:bottom w:val="single" w:sz="4" w:space="0" w:color="auto"/>
              <w:right w:val="nil"/>
            </w:tcBorders>
            <w:shd w:val="clear" w:color="auto" w:fill="auto"/>
            <w:noWrap/>
            <w:vAlign w:val="bottom"/>
          </w:tcPr>
          <w:p w14:paraId="2139AB52" w14:textId="7AFD9D9F"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Total Area</w:t>
            </w:r>
            <w:r w:rsidR="00E8123C">
              <w:rPr>
                <w:rFonts w:asciiTheme="majorHAnsi" w:hAnsiTheme="majorHAnsi"/>
                <w:sz w:val="20"/>
                <w:szCs w:val="20"/>
              </w:rPr>
              <w:br/>
              <w:t>(share)</w:t>
            </w:r>
          </w:p>
        </w:tc>
        <w:tc>
          <w:tcPr>
            <w:tcW w:w="1305" w:type="dxa"/>
            <w:tcBorders>
              <w:top w:val="single" w:sz="4" w:space="0" w:color="auto"/>
              <w:left w:val="nil"/>
              <w:bottom w:val="single" w:sz="4" w:space="0" w:color="auto"/>
              <w:right w:val="nil"/>
            </w:tcBorders>
            <w:shd w:val="clear" w:color="auto" w:fill="auto"/>
            <w:noWrap/>
            <w:vAlign w:val="bottom"/>
          </w:tcPr>
          <w:p w14:paraId="3C6E3B10" w14:textId="5DA35BDC"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Harvested Area</w:t>
            </w:r>
            <w:r w:rsidR="00E8123C">
              <w:rPr>
                <w:rFonts w:asciiTheme="majorHAnsi" w:hAnsiTheme="majorHAnsi"/>
                <w:sz w:val="20"/>
                <w:szCs w:val="20"/>
              </w:rPr>
              <w:br/>
              <w:t>(share)</w:t>
            </w:r>
          </w:p>
        </w:tc>
        <w:tc>
          <w:tcPr>
            <w:tcW w:w="1305" w:type="dxa"/>
            <w:tcBorders>
              <w:top w:val="single" w:sz="4" w:space="0" w:color="auto"/>
              <w:left w:val="nil"/>
              <w:bottom w:val="single" w:sz="4" w:space="0" w:color="auto"/>
              <w:right w:val="nil"/>
            </w:tcBorders>
            <w:shd w:val="clear" w:color="auto" w:fill="auto"/>
            <w:noWrap/>
            <w:vAlign w:val="bottom"/>
          </w:tcPr>
          <w:p w14:paraId="725282DE" w14:textId="328F08A8" w:rsidR="00A62671" w:rsidRPr="00017D65" w:rsidRDefault="00E8123C" w:rsidP="00E8123C">
            <w:pPr>
              <w:spacing w:line="240" w:lineRule="auto"/>
              <w:jc w:val="right"/>
              <w:rPr>
                <w:rFonts w:asciiTheme="majorHAnsi" w:hAnsiTheme="majorHAnsi"/>
                <w:sz w:val="20"/>
                <w:szCs w:val="20"/>
              </w:rPr>
            </w:pPr>
            <w:r>
              <w:rPr>
                <w:rFonts w:asciiTheme="majorHAnsi" w:hAnsiTheme="majorHAnsi"/>
                <w:sz w:val="20"/>
                <w:szCs w:val="20"/>
              </w:rPr>
              <w:t>Time to Market</w:t>
            </w:r>
            <w:r>
              <w:rPr>
                <w:rFonts w:asciiTheme="majorHAnsi" w:hAnsiTheme="majorHAnsi"/>
                <w:sz w:val="20"/>
                <w:szCs w:val="20"/>
              </w:rPr>
              <w:br/>
            </w:r>
            <w:r w:rsidR="00A62671" w:rsidRPr="00017D65">
              <w:rPr>
                <w:rFonts w:asciiTheme="majorHAnsi" w:hAnsiTheme="majorHAnsi"/>
                <w:sz w:val="20"/>
                <w:szCs w:val="20"/>
              </w:rPr>
              <w:t>(hrs)</w:t>
            </w:r>
          </w:p>
        </w:tc>
        <w:tc>
          <w:tcPr>
            <w:tcW w:w="1305" w:type="dxa"/>
            <w:tcBorders>
              <w:top w:val="single" w:sz="4" w:space="0" w:color="auto"/>
              <w:left w:val="nil"/>
              <w:bottom w:val="single" w:sz="4" w:space="0" w:color="auto"/>
              <w:right w:val="nil"/>
            </w:tcBorders>
            <w:shd w:val="clear" w:color="auto" w:fill="auto"/>
            <w:noWrap/>
            <w:vAlign w:val="bottom"/>
          </w:tcPr>
          <w:p w14:paraId="62737A81" w14:textId="344BD71E"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Yield Gap </w:t>
            </w:r>
            <w:r w:rsidR="00E8123C">
              <w:rPr>
                <w:rFonts w:asciiTheme="majorHAnsi" w:hAnsiTheme="majorHAnsi"/>
                <w:sz w:val="20"/>
                <w:szCs w:val="20"/>
              </w:rPr>
              <w:br/>
            </w:r>
            <w:r w:rsidRPr="00017D65">
              <w:rPr>
                <w:rFonts w:asciiTheme="majorHAnsi" w:hAnsiTheme="majorHAnsi"/>
                <w:sz w:val="20"/>
                <w:szCs w:val="20"/>
              </w:rPr>
              <w:t>(int. $/ha)</w:t>
            </w:r>
          </w:p>
        </w:tc>
      </w:tr>
      <w:tr w:rsidR="00A62671" w:rsidRPr="00017D65" w14:paraId="63FD9577" w14:textId="77777777" w:rsidTr="00BB0952">
        <w:tc>
          <w:tcPr>
            <w:tcW w:w="1548" w:type="dxa"/>
            <w:tcBorders>
              <w:top w:val="single" w:sz="4" w:space="0" w:color="auto"/>
              <w:left w:val="nil"/>
              <w:bottom w:val="nil"/>
              <w:right w:val="nil"/>
            </w:tcBorders>
            <w:shd w:val="clear" w:color="auto" w:fill="auto"/>
            <w:noWrap/>
            <w:vAlign w:val="bottom"/>
            <w:hideMark/>
          </w:tcPr>
          <w:p w14:paraId="51DEFA40" w14:textId="6B5041A2"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S1MHPH</w:t>
            </w:r>
          </w:p>
        </w:tc>
        <w:tc>
          <w:tcPr>
            <w:tcW w:w="1305" w:type="dxa"/>
            <w:tcBorders>
              <w:top w:val="single" w:sz="4" w:space="0" w:color="auto"/>
              <w:left w:val="nil"/>
              <w:bottom w:val="nil"/>
              <w:right w:val="nil"/>
            </w:tcBorders>
            <w:shd w:val="clear" w:color="auto" w:fill="auto"/>
            <w:noWrap/>
            <w:vAlign w:val="bottom"/>
            <w:hideMark/>
          </w:tcPr>
          <w:p w14:paraId="0884A3FF"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05" w:type="dxa"/>
            <w:tcBorders>
              <w:top w:val="single" w:sz="4" w:space="0" w:color="auto"/>
              <w:left w:val="nil"/>
              <w:bottom w:val="nil"/>
              <w:right w:val="nil"/>
            </w:tcBorders>
            <w:shd w:val="clear" w:color="auto" w:fill="auto"/>
            <w:noWrap/>
            <w:vAlign w:val="bottom"/>
            <w:hideMark/>
          </w:tcPr>
          <w:p w14:paraId="639421C9"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05" w:type="dxa"/>
            <w:tcBorders>
              <w:top w:val="single" w:sz="4" w:space="0" w:color="auto"/>
              <w:left w:val="nil"/>
              <w:bottom w:val="nil"/>
              <w:right w:val="nil"/>
            </w:tcBorders>
            <w:shd w:val="clear" w:color="auto" w:fill="auto"/>
            <w:noWrap/>
            <w:vAlign w:val="bottom"/>
            <w:hideMark/>
          </w:tcPr>
          <w:p w14:paraId="2B5D94B2"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3.5 </w:t>
            </w:r>
          </w:p>
        </w:tc>
        <w:tc>
          <w:tcPr>
            <w:tcW w:w="1305" w:type="dxa"/>
            <w:tcBorders>
              <w:top w:val="single" w:sz="4" w:space="0" w:color="auto"/>
              <w:left w:val="nil"/>
              <w:bottom w:val="nil"/>
              <w:right w:val="nil"/>
            </w:tcBorders>
            <w:shd w:val="clear" w:color="auto" w:fill="auto"/>
            <w:noWrap/>
            <w:vAlign w:val="bottom"/>
            <w:hideMark/>
          </w:tcPr>
          <w:p w14:paraId="401E4303"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2,231 </w:t>
            </w:r>
          </w:p>
        </w:tc>
      </w:tr>
      <w:tr w:rsidR="00A62671" w:rsidRPr="00017D65" w14:paraId="0D7D9504" w14:textId="77777777" w:rsidTr="00BB0952">
        <w:tc>
          <w:tcPr>
            <w:tcW w:w="1548" w:type="dxa"/>
            <w:tcBorders>
              <w:top w:val="nil"/>
              <w:left w:val="nil"/>
              <w:bottom w:val="nil"/>
              <w:right w:val="nil"/>
            </w:tcBorders>
            <w:shd w:val="clear" w:color="auto" w:fill="auto"/>
            <w:noWrap/>
            <w:vAlign w:val="bottom"/>
            <w:hideMark/>
          </w:tcPr>
          <w:p w14:paraId="125BEC19" w14:textId="0104202F"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S1MHPL</w:t>
            </w:r>
          </w:p>
        </w:tc>
        <w:tc>
          <w:tcPr>
            <w:tcW w:w="1305" w:type="dxa"/>
            <w:tcBorders>
              <w:top w:val="nil"/>
              <w:left w:val="nil"/>
              <w:bottom w:val="nil"/>
              <w:right w:val="nil"/>
            </w:tcBorders>
            <w:shd w:val="clear" w:color="auto" w:fill="auto"/>
            <w:noWrap/>
            <w:vAlign w:val="bottom"/>
            <w:hideMark/>
          </w:tcPr>
          <w:p w14:paraId="14D987DD"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05" w:type="dxa"/>
            <w:tcBorders>
              <w:top w:val="nil"/>
              <w:left w:val="nil"/>
              <w:bottom w:val="nil"/>
              <w:right w:val="nil"/>
            </w:tcBorders>
            <w:shd w:val="clear" w:color="auto" w:fill="auto"/>
            <w:noWrap/>
            <w:vAlign w:val="bottom"/>
            <w:hideMark/>
          </w:tcPr>
          <w:p w14:paraId="783DEF44"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05" w:type="dxa"/>
            <w:tcBorders>
              <w:top w:val="nil"/>
              <w:left w:val="nil"/>
              <w:bottom w:val="nil"/>
              <w:right w:val="nil"/>
            </w:tcBorders>
            <w:shd w:val="clear" w:color="auto" w:fill="auto"/>
            <w:noWrap/>
            <w:vAlign w:val="bottom"/>
            <w:hideMark/>
          </w:tcPr>
          <w:p w14:paraId="440114CD"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3.7 </w:t>
            </w:r>
          </w:p>
        </w:tc>
        <w:tc>
          <w:tcPr>
            <w:tcW w:w="1305" w:type="dxa"/>
            <w:tcBorders>
              <w:top w:val="nil"/>
              <w:left w:val="nil"/>
              <w:bottom w:val="nil"/>
              <w:right w:val="nil"/>
            </w:tcBorders>
            <w:shd w:val="clear" w:color="auto" w:fill="auto"/>
            <w:noWrap/>
            <w:vAlign w:val="bottom"/>
            <w:hideMark/>
          </w:tcPr>
          <w:p w14:paraId="7887D183"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429 </w:t>
            </w:r>
          </w:p>
        </w:tc>
      </w:tr>
      <w:tr w:rsidR="00A62671" w:rsidRPr="00017D65" w14:paraId="03FBF73E" w14:textId="77777777" w:rsidTr="0072242C">
        <w:tc>
          <w:tcPr>
            <w:tcW w:w="1548" w:type="dxa"/>
            <w:tcBorders>
              <w:top w:val="nil"/>
              <w:left w:val="nil"/>
              <w:right w:val="nil"/>
            </w:tcBorders>
            <w:shd w:val="clear" w:color="auto" w:fill="auto"/>
            <w:noWrap/>
            <w:vAlign w:val="bottom"/>
            <w:hideMark/>
          </w:tcPr>
          <w:p w14:paraId="25CA68D6" w14:textId="18593925"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S1MLPH</w:t>
            </w:r>
          </w:p>
        </w:tc>
        <w:tc>
          <w:tcPr>
            <w:tcW w:w="1305" w:type="dxa"/>
            <w:tcBorders>
              <w:top w:val="nil"/>
              <w:left w:val="nil"/>
              <w:right w:val="nil"/>
            </w:tcBorders>
            <w:shd w:val="clear" w:color="auto" w:fill="auto"/>
            <w:noWrap/>
            <w:vAlign w:val="bottom"/>
            <w:hideMark/>
          </w:tcPr>
          <w:p w14:paraId="1BE80377"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4%</w:t>
            </w:r>
          </w:p>
        </w:tc>
        <w:tc>
          <w:tcPr>
            <w:tcW w:w="1305" w:type="dxa"/>
            <w:tcBorders>
              <w:top w:val="nil"/>
              <w:left w:val="nil"/>
              <w:right w:val="nil"/>
            </w:tcBorders>
            <w:shd w:val="clear" w:color="auto" w:fill="auto"/>
            <w:noWrap/>
            <w:vAlign w:val="bottom"/>
            <w:hideMark/>
          </w:tcPr>
          <w:p w14:paraId="2ED99AEA"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6%</w:t>
            </w:r>
          </w:p>
        </w:tc>
        <w:tc>
          <w:tcPr>
            <w:tcW w:w="1305" w:type="dxa"/>
            <w:tcBorders>
              <w:top w:val="nil"/>
              <w:left w:val="nil"/>
              <w:right w:val="nil"/>
            </w:tcBorders>
            <w:shd w:val="clear" w:color="auto" w:fill="auto"/>
            <w:noWrap/>
            <w:vAlign w:val="bottom"/>
            <w:hideMark/>
          </w:tcPr>
          <w:p w14:paraId="102E8CBA"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9.5 </w:t>
            </w:r>
          </w:p>
        </w:tc>
        <w:tc>
          <w:tcPr>
            <w:tcW w:w="1305" w:type="dxa"/>
            <w:tcBorders>
              <w:top w:val="nil"/>
              <w:left w:val="nil"/>
              <w:right w:val="nil"/>
            </w:tcBorders>
            <w:shd w:val="clear" w:color="auto" w:fill="auto"/>
            <w:noWrap/>
            <w:vAlign w:val="bottom"/>
            <w:hideMark/>
          </w:tcPr>
          <w:p w14:paraId="64D96B73"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1,585 </w:t>
            </w:r>
          </w:p>
        </w:tc>
      </w:tr>
      <w:tr w:rsidR="00A62671" w:rsidRPr="00017D65" w14:paraId="42E9E64B" w14:textId="77777777" w:rsidTr="0072242C">
        <w:tc>
          <w:tcPr>
            <w:tcW w:w="1548" w:type="dxa"/>
            <w:tcBorders>
              <w:top w:val="nil"/>
              <w:left w:val="nil"/>
              <w:bottom w:val="single" w:sz="4" w:space="0" w:color="auto"/>
              <w:right w:val="nil"/>
            </w:tcBorders>
            <w:shd w:val="clear" w:color="auto" w:fill="auto"/>
            <w:noWrap/>
            <w:vAlign w:val="bottom"/>
            <w:hideMark/>
          </w:tcPr>
          <w:p w14:paraId="7448BE8A" w14:textId="2C9883EB"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S1MLPL</w:t>
            </w:r>
          </w:p>
        </w:tc>
        <w:tc>
          <w:tcPr>
            <w:tcW w:w="1305" w:type="dxa"/>
            <w:tcBorders>
              <w:top w:val="nil"/>
              <w:left w:val="nil"/>
              <w:bottom w:val="single" w:sz="4" w:space="0" w:color="auto"/>
              <w:right w:val="nil"/>
            </w:tcBorders>
            <w:shd w:val="clear" w:color="auto" w:fill="auto"/>
            <w:noWrap/>
            <w:vAlign w:val="bottom"/>
            <w:hideMark/>
          </w:tcPr>
          <w:p w14:paraId="5B30079B"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2%</w:t>
            </w:r>
          </w:p>
        </w:tc>
        <w:tc>
          <w:tcPr>
            <w:tcW w:w="1305" w:type="dxa"/>
            <w:tcBorders>
              <w:top w:val="nil"/>
              <w:left w:val="nil"/>
              <w:bottom w:val="single" w:sz="4" w:space="0" w:color="auto"/>
              <w:right w:val="nil"/>
            </w:tcBorders>
            <w:shd w:val="clear" w:color="auto" w:fill="auto"/>
            <w:noWrap/>
            <w:vAlign w:val="bottom"/>
            <w:hideMark/>
          </w:tcPr>
          <w:p w14:paraId="5CA09901"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5%</w:t>
            </w:r>
          </w:p>
        </w:tc>
        <w:tc>
          <w:tcPr>
            <w:tcW w:w="1305" w:type="dxa"/>
            <w:tcBorders>
              <w:top w:val="nil"/>
              <w:left w:val="nil"/>
              <w:bottom w:val="single" w:sz="4" w:space="0" w:color="auto"/>
              <w:right w:val="nil"/>
            </w:tcBorders>
            <w:shd w:val="clear" w:color="auto" w:fill="auto"/>
            <w:noWrap/>
            <w:vAlign w:val="bottom"/>
            <w:hideMark/>
          </w:tcPr>
          <w:p w14:paraId="47B98A77"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8.1 </w:t>
            </w:r>
          </w:p>
        </w:tc>
        <w:tc>
          <w:tcPr>
            <w:tcW w:w="1305" w:type="dxa"/>
            <w:tcBorders>
              <w:top w:val="nil"/>
              <w:left w:val="nil"/>
              <w:bottom w:val="single" w:sz="4" w:space="0" w:color="auto"/>
              <w:right w:val="nil"/>
            </w:tcBorders>
            <w:shd w:val="clear" w:color="auto" w:fill="auto"/>
            <w:noWrap/>
            <w:vAlign w:val="bottom"/>
            <w:hideMark/>
          </w:tcPr>
          <w:p w14:paraId="3401C4DB"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350 </w:t>
            </w:r>
          </w:p>
        </w:tc>
      </w:tr>
      <w:tr w:rsidR="00A62671" w:rsidRPr="00017D65" w14:paraId="7333F53B" w14:textId="77777777" w:rsidTr="0072242C">
        <w:tc>
          <w:tcPr>
            <w:tcW w:w="1548" w:type="dxa"/>
            <w:tcBorders>
              <w:top w:val="single" w:sz="4" w:space="0" w:color="auto"/>
              <w:left w:val="nil"/>
              <w:bottom w:val="nil"/>
              <w:right w:val="nil"/>
            </w:tcBorders>
            <w:shd w:val="clear" w:color="auto" w:fill="auto"/>
            <w:noWrap/>
            <w:vAlign w:val="bottom"/>
            <w:hideMark/>
          </w:tcPr>
          <w:p w14:paraId="223491D5" w14:textId="727DBB4A"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S2MHPH</w:t>
            </w:r>
          </w:p>
        </w:tc>
        <w:tc>
          <w:tcPr>
            <w:tcW w:w="1305" w:type="dxa"/>
            <w:tcBorders>
              <w:top w:val="single" w:sz="4" w:space="0" w:color="auto"/>
              <w:left w:val="nil"/>
              <w:bottom w:val="nil"/>
              <w:right w:val="nil"/>
            </w:tcBorders>
            <w:shd w:val="clear" w:color="auto" w:fill="auto"/>
            <w:noWrap/>
            <w:vAlign w:val="bottom"/>
            <w:hideMark/>
          </w:tcPr>
          <w:p w14:paraId="6BB320EB"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2%</w:t>
            </w:r>
          </w:p>
        </w:tc>
        <w:tc>
          <w:tcPr>
            <w:tcW w:w="1305" w:type="dxa"/>
            <w:tcBorders>
              <w:top w:val="single" w:sz="4" w:space="0" w:color="auto"/>
              <w:left w:val="nil"/>
              <w:bottom w:val="nil"/>
              <w:right w:val="nil"/>
            </w:tcBorders>
            <w:shd w:val="clear" w:color="auto" w:fill="auto"/>
            <w:noWrap/>
            <w:vAlign w:val="bottom"/>
            <w:hideMark/>
          </w:tcPr>
          <w:p w14:paraId="5202B9E7"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8%</w:t>
            </w:r>
          </w:p>
        </w:tc>
        <w:tc>
          <w:tcPr>
            <w:tcW w:w="1305" w:type="dxa"/>
            <w:tcBorders>
              <w:top w:val="single" w:sz="4" w:space="0" w:color="auto"/>
              <w:left w:val="nil"/>
              <w:bottom w:val="nil"/>
              <w:right w:val="nil"/>
            </w:tcBorders>
            <w:shd w:val="clear" w:color="auto" w:fill="auto"/>
            <w:noWrap/>
            <w:vAlign w:val="bottom"/>
            <w:hideMark/>
          </w:tcPr>
          <w:p w14:paraId="7FC19CDD"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3.1 </w:t>
            </w:r>
          </w:p>
        </w:tc>
        <w:tc>
          <w:tcPr>
            <w:tcW w:w="1305" w:type="dxa"/>
            <w:tcBorders>
              <w:top w:val="single" w:sz="4" w:space="0" w:color="auto"/>
              <w:left w:val="nil"/>
              <w:bottom w:val="nil"/>
              <w:right w:val="nil"/>
            </w:tcBorders>
            <w:shd w:val="clear" w:color="auto" w:fill="auto"/>
            <w:noWrap/>
            <w:vAlign w:val="bottom"/>
            <w:hideMark/>
          </w:tcPr>
          <w:p w14:paraId="41ABB462"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2,329 </w:t>
            </w:r>
          </w:p>
        </w:tc>
      </w:tr>
      <w:tr w:rsidR="00A62671" w:rsidRPr="00017D65" w14:paraId="5D25D9C8" w14:textId="77777777" w:rsidTr="00BB0952">
        <w:tc>
          <w:tcPr>
            <w:tcW w:w="1548" w:type="dxa"/>
            <w:tcBorders>
              <w:top w:val="nil"/>
              <w:left w:val="nil"/>
              <w:bottom w:val="nil"/>
              <w:right w:val="nil"/>
            </w:tcBorders>
            <w:shd w:val="clear" w:color="auto" w:fill="auto"/>
            <w:noWrap/>
            <w:vAlign w:val="bottom"/>
            <w:hideMark/>
          </w:tcPr>
          <w:p w14:paraId="2B53CC46" w14:textId="4118A1BA"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S2MHPL</w:t>
            </w:r>
          </w:p>
        </w:tc>
        <w:tc>
          <w:tcPr>
            <w:tcW w:w="1305" w:type="dxa"/>
            <w:tcBorders>
              <w:top w:val="nil"/>
              <w:left w:val="nil"/>
              <w:bottom w:val="nil"/>
              <w:right w:val="nil"/>
            </w:tcBorders>
            <w:shd w:val="clear" w:color="auto" w:fill="auto"/>
            <w:noWrap/>
            <w:vAlign w:val="bottom"/>
            <w:hideMark/>
          </w:tcPr>
          <w:p w14:paraId="1EC5F11C"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2%</w:t>
            </w:r>
          </w:p>
        </w:tc>
        <w:tc>
          <w:tcPr>
            <w:tcW w:w="1305" w:type="dxa"/>
            <w:tcBorders>
              <w:top w:val="nil"/>
              <w:left w:val="nil"/>
              <w:bottom w:val="nil"/>
              <w:right w:val="nil"/>
            </w:tcBorders>
            <w:shd w:val="clear" w:color="auto" w:fill="auto"/>
            <w:noWrap/>
            <w:vAlign w:val="bottom"/>
            <w:hideMark/>
          </w:tcPr>
          <w:p w14:paraId="2ABF915F"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4%</w:t>
            </w:r>
          </w:p>
        </w:tc>
        <w:tc>
          <w:tcPr>
            <w:tcW w:w="1305" w:type="dxa"/>
            <w:tcBorders>
              <w:top w:val="nil"/>
              <w:left w:val="nil"/>
              <w:bottom w:val="nil"/>
              <w:right w:val="nil"/>
            </w:tcBorders>
            <w:shd w:val="clear" w:color="auto" w:fill="auto"/>
            <w:noWrap/>
            <w:vAlign w:val="bottom"/>
            <w:hideMark/>
          </w:tcPr>
          <w:p w14:paraId="631A9F82"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3.2 </w:t>
            </w:r>
          </w:p>
        </w:tc>
        <w:tc>
          <w:tcPr>
            <w:tcW w:w="1305" w:type="dxa"/>
            <w:tcBorders>
              <w:top w:val="nil"/>
              <w:left w:val="nil"/>
              <w:bottom w:val="nil"/>
              <w:right w:val="nil"/>
            </w:tcBorders>
            <w:shd w:val="clear" w:color="auto" w:fill="auto"/>
            <w:noWrap/>
            <w:vAlign w:val="bottom"/>
            <w:hideMark/>
          </w:tcPr>
          <w:p w14:paraId="0F662854"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202 </w:t>
            </w:r>
          </w:p>
        </w:tc>
      </w:tr>
      <w:tr w:rsidR="00A62671" w:rsidRPr="00017D65" w14:paraId="67941C2B" w14:textId="77777777" w:rsidTr="0072242C">
        <w:tc>
          <w:tcPr>
            <w:tcW w:w="1548" w:type="dxa"/>
            <w:tcBorders>
              <w:top w:val="nil"/>
              <w:left w:val="nil"/>
              <w:right w:val="nil"/>
            </w:tcBorders>
            <w:shd w:val="clear" w:color="auto" w:fill="auto"/>
            <w:noWrap/>
            <w:vAlign w:val="bottom"/>
            <w:hideMark/>
          </w:tcPr>
          <w:p w14:paraId="1020C180" w14:textId="6B4CB173"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S2MLPH</w:t>
            </w:r>
          </w:p>
        </w:tc>
        <w:tc>
          <w:tcPr>
            <w:tcW w:w="1305" w:type="dxa"/>
            <w:tcBorders>
              <w:top w:val="nil"/>
              <w:left w:val="nil"/>
              <w:right w:val="nil"/>
            </w:tcBorders>
            <w:shd w:val="clear" w:color="auto" w:fill="auto"/>
            <w:noWrap/>
            <w:vAlign w:val="bottom"/>
            <w:hideMark/>
          </w:tcPr>
          <w:p w14:paraId="23C96F71"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8%</w:t>
            </w:r>
          </w:p>
        </w:tc>
        <w:tc>
          <w:tcPr>
            <w:tcW w:w="1305" w:type="dxa"/>
            <w:tcBorders>
              <w:top w:val="nil"/>
              <w:left w:val="nil"/>
              <w:right w:val="nil"/>
            </w:tcBorders>
            <w:shd w:val="clear" w:color="auto" w:fill="auto"/>
            <w:noWrap/>
            <w:vAlign w:val="bottom"/>
            <w:hideMark/>
          </w:tcPr>
          <w:p w14:paraId="01C5136D"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21%</w:t>
            </w:r>
          </w:p>
        </w:tc>
        <w:tc>
          <w:tcPr>
            <w:tcW w:w="1305" w:type="dxa"/>
            <w:tcBorders>
              <w:top w:val="nil"/>
              <w:left w:val="nil"/>
              <w:right w:val="nil"/>
            </w:tcBorders>
            <w:shd w:val="clear" w:color="auto" w:fill="auto"/>
            <w:noWrap/>
            <w:vAlign w:val="bottom"/>
            <w:hideMark/>
          </w:tcPr>
          <w:p w14:paraId="456BFDF8"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6.5 </w:t>
            </w:r>
          </w:p>
        </w:tc>
        <w:tc>
          <w:tcPr>
            <w:tcW w:w="1305" w:type="dxa"/>
            <w:tcBorders>
              <w:top w:val="nil"/>
              <w:left w:val="nil"/>
              <w:right w:val="nil"/>
            </w:tcBorders>
            <w:shd w:val="clear" w:color="auto" w:fill="auto"/>
            <w:noWrap/>
            <w:vAlign w:val="bottom"/>
            <w:hideMark/>
          </w:tcPr>
          <w:p w14:paraId="5AFAEE48"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1,341 </w:t>
            </w:r>
          </w:p>
        </w:tc>
      </w:tr>
      <w:tr w:rsidR="00A62671" w:rsidRPr="00017D65" w14:paraId="66980868" w14:textId="77777777" w:rsidTr="0072242C">
        <w:tc>
          <w:tcPr>
            <w:tcW w:w="1548" w:type="dxa"/>
            <w:tcBorders>
              <w:top w:val="nil"/>
              <w:left w:val="nil"/>
              <w:bottom w:val="single" w:sz="4" w:space="0" w:color="auto"/>
              <w:right w:val="nil"/>
            </w:tcBorders>
            <w:shd w:val="clear" w:color="auto" w:fill="auto"/>
            <w:noWrap/>
            <w:vAlign w:val="bottom"/>
            <w:hideMark/>
          </w:tcPr>
          <w:p w14:paraId="3809798F" w14:textId="5A8128CB"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S2MLPL</w:t>
            </w:r>
          </w:p>
        </w:tc>
        <w:tc>
          <w:tcPr>
            <w:tcW w:w="1305" w:type="dxa"/>
            <w:tcBorders>
              <w:top w:val="nil"/>
              <w:left w:val="nil"/>
              <w:bottom w:val="single" w:sz="4" w:space="0" w:color="auto"/>
              <w:right w:val="nil"/>
            </w:tcBorders>
            <w:shd w:val="clear" w:color="auto" w:fill="auto"/>
            <w:noWrap/>
            <w:vAlign w:val="bottom"/>
            <w:hideMark/>
          </w:tcPr>
          <w:p w14:paraId="2E4B8695"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13%</w:t>
            </w:r>
          </w:p>
        </w:tc>
        <w:tc>
          <w:tcPr>
            <w:tcW w:w="1305" w:type="dxa"/>
            <w:tcBorders>
              <w:top w:val="nil"/>
              <w:left w:val="nil"/>
              <w:bottom w:val="single" w:sz="4" w:space="0" w:color="auto"/>
              <w:right w:val="nil"/>
            </w:tcBorders>
            <w:shd w:val="clear" w:color="auto" w:fill="auto"/>
            <w:noWrap/>
            <w:vAlign w:val="bottom"/>
            <w:hideMark/>
          </w:tcPr>
          <w:p w14:paraId="2276DE5E"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27%</w:t>
            </w:r>
          </w:p>
        </w:tc>
        <w:tc>
          <w:tcPr>
            <w:tcW w:w="1305" w:type="dxa"/>
            <w:tcBorders>
              <w:top w:val="nil"/>
              <w:left w:val="nil"/>
              <w:bottom w:val="single" w:sz="4" w:space="0" w:color="auto"/>
              <w:right w:val="nil"/>
            </w:tcBorders>
            <w:shd w:val="clear" w:color="auto" w:fill="auto"/>
            <w:noWrap/>
            <w:vAlign w:val="bottom"/>
            <w:hideMark/>
          </w:tcPr>
          <w:p w14:paraId="24F997FA"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7.9 </w:t>
            </w:r>
          </w:p>
        </w:tc>
        <w:tc>
          <w:tcPr>
            <w:tcW w:w="1305" w:type="dxa"/>
            <w:tcBorders>
              <w:top w:val="nil"/>
              <w:left w:val="nil"/>
              <w:bottom w:val="single" w:sz="4" w:space="0" w:color="auto"/>
              <w:right w:val="nil"/>
            </w:tcBorders>
            <w:shd w:val="clear" w:color="auto" w:fill="auto"/>
            <w:noWrap/>
            <w:vAlign w:val="bottom"/>
            <w:hideMark/>
          </w:tcPr>
          <w:p w14:paraId="1648169B"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277 </w:t>
            </w:r>
          </w:p>
        </w:tc>
      </w:tr>
      <w:tr w:rsidR="00A62671" w:rsidRPr="00017D65" w14:paraId="1900AC66" w14:textId="77777777" w:rsidTr="0072242C">
        <w:tc>
          <w:tcPr>
            <w:tcW w:w="1548" w:type="dxa"/>
            <w:tcBorders>
              <w:top w:val="single" w:sz="4" w:space="0" w:color="auto"/>
              <w:left w:val="nil"/>
              <w:bottom w:val="nil"/>
              <w:right w:val="nil"/>
            </w:tcBorders>
            <w:shd w:val="clear" w:color="auto" w:fill="F2F2F2" w:themeFill="background1" w:themeFillShade="F2"/>
            <w:noWrap/>
            <w:vAlign w:val="bottom"/>
            <w:hideMark/>
          </w:tcPr>
          <w:p w14:paraId="71875E49" w14:textId="2C201617"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S3MHPL</w:t>
            </w:r>
          </w:p>
        </w:tc>
        <w:tc>
          <w:tcPr>
            <w:tcW w:w="1305" w:type="dxa"/>
            <w:tcBorders>
              <w:top w:val="single" w:sz="4" w:space="0" w:color="auto"/>
              <w:left w:val="nil"/>
              <w:bottom w:val="nil"/>
              <w:right w:val="nil"/>
            </w:tcBorders>
            <w:shd w:val="clear" w:color="auto" w:fill="F2F2F2" w:themeFill="background1" w:themeFillShade="F2"/>
            <w:noWrap/>
            <w:vAlign w:val="bottom"/>
            <w:hideMark/>
          </w:tcPr>
          <w:p w14:paraId="1BDDEBB3"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05" w:type="dxa"/>
            <w:tcBorders>
              <w:top w:val="single" w:sz="4" w:space="0" w:color="auto"/>
              <w:left w:val="nil"/>
              <w:bottom w:val="nil"/>
              <w:right w:val="nil"/>
            </w:tcBorders>
            <w:shd w:val="clear" w:color="auto" w:fill="F2F2F2" w:themeFill="background1" w:themeFillShade="F2"/>
            <w:noWrap/>
            <w:vAlign w:val="bottom"/>
            <w:hideMark/>
          </w:tcPr>
          <w:p w14:paraId="2BA7FA1C"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05" w:type="dxa"/>
            <w:tcBorders>
              <w:top w:val="single" w:sz="4" w:space="0" w:color="auto"/>
              <w:left w:val="nil"/>
              <w:bottom w:val="nil"/>
              <w:right w:val="nil"/>
            </w:tcBorders>
            <w:shd w:val="clear" w:color="auto" w:fill="F2F2F2" w:themeFill="background1" w:themeFillShade="F2"/>
            <w:noWrap/>
            <w:vAlign w:val="bottom"/>
            <w:hideMark/>
          </w:tcPr>
          <w:p w14:paraId="7924EE7C"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0.8 </w:t>
            </w:r>
          </w:p>
        </w:tc>
        <w:tc>
          <w:tcPr>
            <w:tcW w:w="1305" w:type="dxa"/>
            <w:tcBorders>
              <w:top w:val="single" w:sz="4" w:space="0" w:color="auto"/>
              <w:left w:val="nil"/>
              <w:bottom w:val="nil"/>
              <w:right w:val="nil"/>
            </w:tcBorders>
            <w:shd w:val="clear" w:color="auto" w:fill="F2F2F2" w:themeFill="background1" w:themeFillShade="F2"/>
            <w:noWrap/>
            <w:vAlign w:val="bottom"/>
            <w:hideMark/>
          </w:tcPr>
          <w:p w14:paraId="18DE08B4"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61 </w:t>
            </w:r>
          </w:p>
        </w:tc>
      </w:tr>
      <w:tr w:rsidR="00A62671" w:rsidRPr="00017D65" w14:paraId="7783EF36" w14:textId="77777777" w:rsidTr="0072242C">
        <w:tc>
          <w:tcPr>
            <w:tcW w:w="1548" w:type="dxa"/>
            <w:tcBorders>
              <w:top w:val="nil"/>
              <w:left w:val="nil"/>
              <w:right w:val="nil"/>
            </w:tcBorders>
            <w:shd w:val="clear" w:color="auto" w:fill="auto"/>
            <w:noWrap/>
            <w:vAlign w:val="bottom"/>
            <w:hideMark/>
          </w:tcPr>
          <w:p w14:paraId="49E271B6" w14:textId="1A107957"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S3MLPH</w:t>
            </w:r>
          </w:p>
        </w:tc>
        <w:tc>
          <w:tcPr>
            <w:tcW w:w="1305" w:type="dxa"/>
            <w:tcBorders>
              <w:top w:val="nil"/>
              <w:left w:val="nil"/>
              <w:right w:val="nil"/>
            </w:tcBorders>
            <w:shd w:val="clear" w:color="auto" w:fill="auto"/>
            <w:noWrap/>
            <w:vAlign w:val="bottom"/>
            <w:hideMark/>
          </w:tcPr>
          <w:p w14:paraId="41BB53CE"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2%</w:t>
            </w:r>
          </w:p>
        </w:tc>
        <w:tc>
          <w:tcPr>
            <w:tcW w:w="1305" w:type="dxa"/>
            <w:tcBorders>
              <w:top w:val="nil"/>
              <w:left w:val="nil"/>
              <w:right w:val="nil"/>
            </w:tcBorders>
            <w:shd w:val="clear" w:color="auto" w:fill="auto"/>
            <w:noWrap/>
            <w:vAlign w:val="bottom"/>
            <w:hideMark/>
          </w:tcPr>
          <w:p w14:paraId="4A8ADF3A"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05" w:type="dxa"/>
            <w:tcBorders>
              <w:top w:val="nil"/>
              <w:left w:val="nil"/>
              <w:right w:val="nil"/>
            </w:tcBorders>
            <w:shd w:val="clear" w:color="auto" w:fill="auto"/>
            <w:noWrap/>
            <w:vAlign w:val="bottom"/>
            <w:hideMark/>
          </w:tcPr>
          <w:p w14:paraId="380E79B9"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12.7 </w:t>
            </w:r>
          </w:p>
        </w:tc>
        <w:tc>
          <w:tcPr>
            <w:tcW w:w="1305" w:type="dxa"/>
            <w:tcBorders>
              <w:top w:val="nil"/>
              <w:left w:val="nil"/>
              <w:right w:val="nil"/>
            </w:tcBorders>
            <w:shd w:val="clear" w:color="auto" w:fill="auto"/>
            <w:noWrap/>
            <w:vAlign w:val="bottom"/>
            <w:hideMark/>
          </w:tcPr>
          <w:p w14:paraId="1E6082BB"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2,004 </w:t>
            </w:r>
          </w:p>
        </w:tc>
      </w:tr>
      <w:tr w:rsidR="00A62671" w:rsidRPr="00017D65" w14:paraId="5DA90BB5" w14:textId="77777777" w:rsidTr="0072242C">
        <w:tc>
          <w:tcPr>
            <w:tcW w:w="1548" w:type="dxa"/>
            <w:tcBorders>
              <w:top w:val="nil"/>
              <w:left w:val="nil"/>
              <w:bottom w:val="single" w:sz="4" w:space="0" w:color="auto"/>
              <w:right w:val="nil"/>
            </w:tcBorders>
            <w:shd w:val="clear" w:color="auto" w:fill="auto"/>
            <w:noWrap/>
            <w:vAlign w:val="bottom"/>
            <w:hideMark/>
          </w:tcPr>
          <w:p w14:paraId="1B7CDC10" w14:textId="2DFD92D1"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S3MLPL</w:t>
            </w:r>
          </w:p>
        </w:tc>
        <w:tc>
          <w:tcPr>
            <w:tcW w:w="1305" w:type="dxa"/>
            <w:tcBorders>
              <w:top w:val="nil"/>
              <w:left w:val="nil"/>
              <w:bottom w:val="single" w:sz="4" w:space="0" w:color="auto"/>
              <w:right w:val="nil"/>
            </w:tcBorders>
            <w:shd w:val="clear" w:color="auto" w:fill="auto"/>
            <w:noWrap/>
            <w:vAlign w:val="bottom"/>
            <w:hideMark/>
          </w:tcPr>
          <w:p w14:paraId="2CFAFD8A"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05" w:type="dxa"/>
            <w:tcBorders>
              <w:top w:val="nil"/>
              <w:left w:val="nil"/>
              <w:bottom w:val="single" w:sz="4" w:space="0" w:color="auto"/>
              <w:right w:val="nil"/>
            </w:tcBorders>
            <w:shd w:val="clear" w:color="auto" w:fill="auto"/>
            <w:noWrap/>
            <w:vAlign w:val="bottom"/>
            <w:hideMark/>
          </w:tcPr>
          <w:p w14:paraId="33DD66DC"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05" w:type="dxa"/>
            <w:tcBorders>
              <w:top w:val="nil"/>
              <w:left w:val="nil"/>
              <w:bottom w:val="single" w:sz="4" w:space="0" w:color="auto"/>
              <w:right w:val="nil"/>
            </w:tcBorders>
            <w:shd w:val="clear" w:color="auto" w:fill="auto"/>
            <w:noWrap/>
            <w:vAlign w:val="bottom"/>
            <w:hideMark/>
          </w:tcPr>
          <w:p w14:paraId="0560262C"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6.6 </w:t>
            </w:r>
          </w:p>
        </w:tc>
        <w:tc>
          <w:tcPr>
            <w:tcW w:w="1305" w:type="dxa"/>
            <w:tcBorders>
              <w:top w:val="nil"/>
              <w:left w:val="nil"/>
              <w:bottom w:val="single" w:sz="4" w:space="0" w:color="auto"/>
              <w:right w:val="nil"/>
            </w:tcBorders>
            <w:shd w:val="clear" w:color="auto" w:fill="auto"/>
            <w:noWrap/>
            <w:vAlign w:val="bottom"/>
            <w:hideMark/>
          </w:tcPr>
          <w:p w14:paraId="54A51F27"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217 </w:t>
            </w:r>
          </w:p>
        </w:tc>
      </w:tr>
      <w:tr w:rsidR="00A62671" w:rsidRPr="00017D65" w14:paraId="6077EEB2" w14:textId="77777777" w:rsidTr="0072242C">
        <w:tc>
          <w:tcPr>
            <w:tcW w:w="1548" w:type="dxa"/>
            <w:tcBorders>
              <w:top w:val="single" w:sz="4" w:space="0" w:color="auto"/>
              <w:left w:val="nil"/>
              <w:bottom w:val="nil"/>
              <w:right w:val="nil"/>
            </w:tcBorders>
            <w:shd w:val="clear" w:color="auto" w:fill="auto"/>
            <w:noWrap/>
            <w:vAlign w:val="bottom"/>
            <w:hideMark/>
          </w:tcPr>
          <w:p w14:paraId="39331837" w14:textId="473A34B8"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S4MHPH</w:t>
            </w:r>
          </w:p>
        </w:tc>
        <w:tc>
          <w:tcPr>
            <w:tcW w:w="1305" w:type="dxa"/>
            <w:tcBorders>
              <w:top w:val="single" w:sz="4" w:space="0" w:color="auto"/>
              <w:left w:val="nil"/>
              <w:bottom w:val="nil"/>
              <w:right w:val="nil"/>
            </w:tcBorders>
            <w:shd w:val="clear" w:color="auto" w:fill="auto"/>
            <w:noWrap/>
            <w:vAlign w:val="bottom"/>
            <w:hideMark/>
          </w:tcPr>
          <w:p w14:paraId="3B770C36"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05" w:type="dxa"/>
            <w:tcBorders>
              <w:top w:val="single" w:sz="4" w:space="0" w:color="auto"/>
              <w:left w:val="nil"/>
              <w:bottom w:val="nil"/>
              <w:right w:val="nil"/>
            </w:tcBorders>
            <w:shd w:val="clear" w:color="auto" w:fill="auto"/>
            <w:noWrap/>
            <w:vAlign w:val="bottom"/>
            <w:hideMark/>
          </w:tcPr>
          <w:p w14:paraId="611C5060"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05" w:type="dxa"/>
            <w:tcBorders>
              <w:top w:val="single" w:sz="4" w:space="0" w:color="auto"/>
              <w:left w:val="nil"/>
              <w:bottom w:val="nil"/>
              <w:right w:val="nil"/>
            </w:tcBorders>
            <w:shd w:val="clear" w:color="auto" w:fill="auto"/>
            <w:noWrap/>
            <w:vAlign w:val="bottom"/>
            <w:hideMark/>
          </w:tcPr>
          <w:p w14:paraId="2F3A6D9C"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2.8 </w:t>
            </w:r>
          </w:p>
        </w:tc>
        <w:tc>
          <w:tcPr>
            <w:tcW w:w="1305" w:type="dxa"/>
            <w:tcBorders>
              <w:top w:val="single" w:sz="4" w:space="0" w:color="auto"/>
              <w:left w:val="nil"/>
              <w:bottom w:val="nil"/>
              <w:right w:val="nil"/>
            </w:tcBorders>
            <w:shd w:val="clear" w:color="auto" w:fill="auto"/>
            <w:noWrap/>
            <w:vAlign w:val="bottom"/>
            <w:hideMark/>
          </w:tcPr>
          <w:p w14:paraId="6F8BC7AB"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4,776 </w:t>
            </w:r>
          </w:p>
        </w:tc>
      </w:tr>
      <w:tr w:rsidR="00A62671" w:rsidRPr="00017D65" w14:paraId="6A83D9DF" w14:textId="77777777" w:rsidTr="00BB0952">
        <w:tc>
          <w:tcPr>
            <w:tcW w:w="1548" w:type="dxa"/>
            <w:tcBorders>
              <w:top w:val="nil"/>
              <w:left w:val="nil"/>
              <w:bottom w:val="nil"/>
              <w:right w:val="nil"/>
            </w:tcBorders>
            <w:shd w:val="clear" w:color="auto" w:fill="auto"/>
            <w:noWrap/>
            <w:vAlign w:val="bottom"/>
            <w:hideMark/>
          </w:tcPr>
          <w:p w14:paraId="740CFB00" w14:textId="2BFA83F8"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S4MHPL</w:t>
            </w:r>
          </w:p>
        </w:tc>
        <w:tc>
          <w:tcPr>
            <w:tcW w:w="1305" w:type="dxa"/>
            <w:tcBorders>
              <w:top w:val="nil"/>
              <w:left w:val="nil"/>
              <w:bottom w:val="nil"/>
              <w:right w:val="nil"/>
            </w:tcBorders>
            <w:shd w:val="clear" w:color="auto" w:fill="auto"/>
            <w:noWrap/>
            <w:vAlign w:val="bottom"/>
            <w:hideMark/>
          </w:tcPr>
          <w:p w14:paraId="28156DCF"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05" w:type="dxa"/>
            <w:tcBorders>
              <w:top w:val="nil"/>
              <w:left w:val="nil"/>
              <w:bottom w:val="nil"/>
              <w:right w:val="nil"/>
            </w:tcBorders>
            <w:shd w:val="clear" w:color="auto" w:fill="auto"/>
            <w:noWrap/>
            <w:vAlign w:val="bottom"/>
            <w:hideMark/>
          </w:tcPr>
          <w:p w14:paraId="59225B6A"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05" w:type="dxa"/>
            <w:tcBorders>
              <w:top w:val="nil"/>
              <w:left w:val="nil"/>
              <w:bottom w:val="nil"/>
              <w:right w:val="nil"/>
            </w:tcBorders>
            <w:shd w:val="clear" w:color="auto" w:fill="auto"/>
            <w:noWrap/>
            <w:vAlign w:val="bottom"/>
            <w:hideMark/>
          </w:tcPr>
          <w:p w14:paraId="5602F60E"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3.0 </w:t>
            </w:r>
          </w:p>
        </w:tc>
        <w:tc>
          <w:tcPr>
            <w:tcW w:w="1305" w:type="dxa"/>
            <w:tcBorders>
              <w:top w:val="nil"/>
              <w:left w:val="nil"/>
              <w:bottom w:val="nil"/>
              <w:right w:val="nil"/>
            </w:tcBorders>
            <w:shd w:val="clear" w:color="auto" w:fill="auto"/>
            <w:noWrap/>
            <w:vAlign w:val="bottom"/>
            <w:hideMark/>
          </w:tcPr>
          <w:p w14:paraId="4AA657D1"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192 </w:t>
            </w:r>
          </w:p>
        </w:tc>
      </w:tr>
      <w:tr w:rsidR="00A62671" w:rsidRPr="00017D65" w14:paraId="3CD69995" w14:textId="77777777" w:rsidTr="0072242C">
        <w:tc>
          <w:tcPr>
            <w:tcW w:w="1548" w:type="dxa"/>
            <w:tcBorders>
              <w:top w:val="nil"/>
              <w:left w:val="nil"/>
              <w:right w:val="nil"/>
            </w:tcBorders>
            <w:shd w:val="clear" w:color="auto" w:fill="auto"/>
            <w:noWrap/>
            <w:vAlign w:val="bottom"/>
            <w:hideMark/>
          </w:tcPr>
          <w:p w14:paraId="5F4A1DE5" w14:textId="1E35EB85"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S4MLPH</w:t>
            </w:r>
          </w:p>
        </w:tc>
        <w:tc>
          <w:tcPr>
            <w:tcW w:w="1305" w:type="dxa"/>
            <w:tcBorders>
              <w:top w:val="nil"/>
              <w:left w:val="nil"/>
              <w:right w:val="nil"/>
            </w:tcBorders>
            <w:shd w:val="clear" w:color="auto" w:fill="auto"/>
            <w:noWrap/>
            <w:vAlign w:val="bottom"/>
            <w:hideMark/>
          </w:tcPr>
          <w:p w14:paraId="4F98F7CF"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7%</w:t>
            </w:r>
          </w:p>
        </w:tc>
        <w:tc>
          <w:tcPr>
            <w:tcW w:w="1305" w:type="dxa"/>
            <w:tcBorders>
              <w:top w:val="nil"/>
              <w:left w:val="nil"/>
              <w:right w:val="nil"/>
            </w:tcBorders>
            <w:shd w:val="clear" w:color="auto" w:fill="auto"/>
            <w:noWrap/>
            <w:vAlign w:val="bottom"/>
            <w:hideMark/>
          </w:tcPr>
          <w:p w14:paraId="3A678D9A"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5%</w:t>
            </w:r>
          </w:p>
        </w:tc>
        <w:tc>
          <w:tcPr>
            <w:tcW w:w="1305" w:type="dxa"/>
            <w:tcBorders>
              <w:top w:val="nil"/>
              <w:left w:val="nil"/>
              <w:right w:val="nil"/>
            </w:tcBorders>
            <w:shd w:val="clear" w:color="auto" w:fill="auto"/>
            <w:noWrap/>
            <w:vAlign w:val="bottom"/>
            <w:hideMark/>
          </w:tcPr>
          <w:p w14:paraId="67D76F9B"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8.7 </w:t>
            </w:r>
          </w:p>
        </w:tc>
        <w:tc>
          <w:tcPr>
            <w:tcW w:w="1305" w:type="dxa"/>
            <w:tcBorders>
              <w:top w:val="nil"/>
              <w:left w:val="nil"/>
              <w:right w:val="nil"/>
            </w:tcBorders>
            <w:shd w:val="clear" w:color="auto" w:fill="auto"/>
            <w:noWrap/>
            <w:vAlign w:val="bottom"/>
            <w:hideMark/>
          </w:tcPr>
          <w:p w14:paraId="4EE185CB"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926 </w:t>
            </w:r>
          </w:p>
        </w:tc>
      </w:tr>
      <w:tr w:rsidR="00A62671" w:rsidRPr="00017D65" w14:paraId="492D0DB9" w14:textId="77777777" w:rsidTr="0072242C">
        <w:tc>
          <w:tcPr>
            <w:tcW w:w="1548" w:type="dxa"/>
            <w:tcBorders>
              <w:top w:val="nil"/>
              <w:left w:val="nil"/>
              <w:bottom w:val="single" w:sz="4" w:space="0" w:color="auto"/>
              <w:right w:val="nil"/>
            </w:tcBorders>
            <w:shd w:val="clear" w:color="auto" w:fill="auto"/>
            <w:noWrap/>
            <w:vAlign w:val="bottom"/>
            <w:hideMark/>
          </w:tcPr>
          <w:p w14:paraId="0FCEC4FF" w14:textId="2A61362D"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S4MLPL</w:t>
            </w:r>
          </w:p>
        </w:tc>
        <w:tc>
          <w:tcPr>
            <w:tcW w:w="1305" w:type="dxa"/>
            <w:tcBorders>
              <w:top w:val="nil"/>
              <w:left w:val="nil"/>
              <w:bottom w:val="single" w:sz="4" w:space="0" w:color="auto"/>
              <w:right w:val="nil"/>
            </w:tcBorders>
            <w:shd w:val="clear" w:color="auto" w:fill="auto"/>
            <w:noWrap/>
            <w:vAlign w:val="bottom"/>
            <w:hideMark/>
          </w:tcPr>
          <w:p w14:paraId="58FD3FEB"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6%</w:t>
            </w:r>
          </w:p>
        </w:tc>
        <w:tc>
          <w:tcPr>
            <w:tcW w:w="1305" w:type="dxa"/>
            <w:tcBorders>
              <w:top w:val="nil"/>
              <w:left w:val="nil"/>
              <w:bottom w:val="single" w:sz="4" w:space="0" w:color="auto"/>
              <w:right w:val="nil"/>
            </w:tcBorders>
            <w:shd w:val="clear" w:color="auto" w:fill="auto"/>
            <w:noWrap/>
            <w:vAlign w:val="bottom"/>
            <w:hideMark/>
          </w:tcPr>
          <w:p w14:paraId="0689FA22"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8%</w:t>
            </w:r>
          </w:p>
        </w:tc>
        <w:tc>
          <w:tcPr>
            <w:tcW w:w="1305" w:type="dxa"/>
            <w:tcBorders>
              <w:top w:val="nil"/>
              <w:left w:val="nil"/>
              <w:bottom w:val="single" w:sz="4" w:space="0" w:color="auto"/>
              <w:right w:val="nil"/>
            </w:tcBorders>
            <w:shd w:val="clear" w:color="auto" w:fill="auto"/>
            <w:noWrap/>
            <w:vAlign w:val="bottom"/>
            <w:hideMark/>
          </w:tcPr>
          <w:p w14:paraId="3598DEEF"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8.9 </w:t>
            </w:r>
          </w:p>
        </w:tc>
        <w:tc>
          <w:tcPr>
            <w:tcW w:w="1305" w:type="dxa"/>
            <w:tcBorders>
              <w:top w:val="nil"/>
              <w:left w:val="nil"/>
              <w:bottom w:val="single" w:sz="4" w:space="0" w:color="auto"/>
              <w:right w:val="nil"/>
            </w:tcBorders>
            <w:shd w:val="clear" w:color="auto" w:fill="auto"/>
            <w:noWrap/>
            <w:vAlign w:val="bottom"/>
            <w:hideMark/>
          </w:tcPr>
          <w:p w14:paraId="44AD589B"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306 </w:t>
            </w:r>
          </w:p>
        </w:tc>
      </w:tr>
      <w:tr w:rsidR="00A62671" w:rsidRPr="00017D65" w14:paraId="4EBAF281" w14:textId="77777777" w:rsidTr="0072242C">
        <w:tc>
          <w:tcPr>
            <w:tcW w:w="1548" w:type="dxa"/>
            <w:tcBorders>
              <w:top w:val="single" w:sz="4" w:space="0" w:color="auto"/>
              <w:left w:val="nil"/>
              <w:bottom w:val="nil"/>
              <w:right w:val="nil"/>
            </w:tcBorders>
            <w:shd w:val="clear" w:color="auto" w:fill="auto"/>
            <w:noWrap/>
            <w:vAlign w:val="bottom"/>
            <w:hideMark/>
          </w:tcPr>
          <w:p w14:paraId="60743CC2" w14:textId="2ECB62EC"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S5MHPH</w:t>
            </w:r>
          </w:p>
        </w:tc>
        <w:tc>
          <w:tcPr>
            <w:tcW w:w="1305" w:type="dxa"/>
            <w:tcBorders>
              <w:top w:val="single" w:sz="4" w:space="0" w:color="auto"/>
              <w:left w:val="nil"/>
              <w:bottom w:val="nil"/>
              <w:right w:val="nil"/>
            </w:tcBorders>
            <w:shd w:val="clear" w:color="auto" w:fill="auto"/>
            <w:noWrap/>
            <w:vAlign w:val="bottom"/>
            <w:hideMark/>
          </w:tcPr>
          <w:p w14:paraId="30F02E79"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05" w:type="dxa"/>
            <w:tcBorders>
              <w:top w:val="single" w:sz="4" w:space="0" w:color="auto"/>
              <w:left w:val="nil"/>
              <w:bottom w:val="nil"/>
              <w:right w:val="nil"/>
            </w:tcBorders>
            <w:shd w:val="clear" w:color="auto" w:fill="auto"/>
            <w:noWrap/>
            <w:vAlign w:val="bottom"/>
            <w:hideMark/>
          </w:tcPr>
          <w:p w14:paraId="09339939"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4%</w:t>
            </w:r>
          </w:p>
        </w:tc>
        <w:tc>
          <w:tcPr>
            <w:tcW w:w="1305" w:type="dxa"/>
            <w:tcBorders>
              <w:top w:val="single" w:sz="4" w:space="0" w:color="auto"/>
              <w:left w:val="nil"/>
              <w:bottom w:val="nil"/>
              <w:right w:val="nil"/>
            </w:tcBorders>
            <w:shd w:val="clear" w:color="auto" w:fill="auto"/>
            <w:noWrap/>
            <w:vAlign w:val="bottom"/>
            <w:hideMark/>
          </w:tcPr>
          <w:p w14:paraId="317D9937"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2.9 </w:t>
            </w:r>
          </w:p>
        </w:tc>
        <w:tc>
          <w:tcPr>
            <w:tcW w:w="1305" w:type="dxa"/>
            <w:tcBorders>
              <w:top w:val="single" w:sz="4" w:space="0" w:color="auto"/>
              <w:left w:val="nil"/>
              <w:bottom w:val="nil"/>
              <w:right w:val="nil"/>
            </w:tcBorders>
            <w:shd w:val="clear" w:color="auto" w:fill="auto"/>
            <w:noWrap/>
            <w:vAlign w:val="bottom"/>
            <w:hideMark/>
          </w:tcPr>
          <w:p w14:paraId="3A6BA58D"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3,984 </w:t>
            </w:r>
          </w:p>
        </w:tc>
      </w:tr>
      <w:tr w:rsidR="00A62671" w:rsidRPr="00017D65" w14:paraId="627B28F2" w14:textId="77777777" w:rsidTr="0072242C">
        <w:tc>
          <w:tcPr>
            <w:tcW w:w="1548" w:type="dxa"/>
            <w:tcBorders>
              <w:top w:val="nil"/>
              <w:left w:val="nil"/>
              <w:right w:val="nil"/>
            </w:tcBorders>
            <w:shd w:val="clear" w:color="auto" w:fill="auto"/>
            <w:noWrap/>
            <w:vAlign w:val="bottom"/>
            <w:hideMark/>
          </w:tcPr>
          <w:p w14:paraId="74F6285C" w14:textId="23EF67B3"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S5MLPH</w:t>
            </w:r>
          </w:p>
        </w:tc>
        <w:tc>
          <w:tcPr>
            <w:tcW w:w="1305" w:type="dxa"/>
            <w:tcBorders>
              <w:top w:val="nil"/>
              <w:left w:val="nil"/>
              <w:right w:val="nil"/>
            </w:tcBorders>
            <w:shd w:val="clear" w:color="auto" w:fill="auto"/>
            <w:noWrap/>
            <w:vAlign w:val="bottom"/>
            <w:hideMark/>
          </w:tcPr>
          <w:p w14:paraId="5FF4B15D"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7%</w:t>
            </w:r>
          </w:p>
        </w:tc>
        <w:tc>
          <w:tcPr>
            <w:tcW w:w="1305" w:type="dxa"/>
            <w:tcBorders>
              <w:top w:val="nil"/>
              <w:left w:val="nil"/>
              <w:right w:val="nil"/>
            </w:tcBorders>
            <w:shd w:val="clear" w:color="auto" w:fill="auto"/>
            <w:noWrap/>
            <w:vAlign w:val="bottom"/>
            <w:hideMark/>
          </w:tcPr>
          <w:p w14:paraId="494523A9"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4%</w:t>
            </w:r>
          </w:p>
        </w:tc>
        <w:tc>
          <w:tcPr>
            <w:tcW w:w="1305" w:type="dxa"/>
            <w:tcBorders>
              <w:top w:val="nil"/>
              <w:left w:val="nil"/>
              <w:right w:val="nil"/>
            </w:tcBorders>
            <w:shd w:val="clear" w:color="auto" w:fill="auto"/>
            <w:noWrap/>
            <w:vAlign w:val="bottom"/>
            <w:hideMark/>
          </w:tcPr>
          <w:p w14:paraId="632B6966"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7.4 </w:t>
            </w:r>
          </w:p>
        </w:tc>
        <w:tc>
          <w:tcPr>
            <w:tcW w:w="1305" w:type="dxa"/>
            <w:tcBorders>
              <w:top w:val="nil"/>
              <w:left w:val="nil"/>
              <w:right w:val="nil"/>
            </w:tcBorders>
            <w:shd w:val="clear" w:color="auto" w:fill="auto"/>
            <w:noWrap/>
            <w:vAlign w:val="bottom"/>
            <w:hideMark/>
          </w:tcPr>
          <w:p w14:paraId="13774ABE"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2,767 </w:t>
            </w:r>
          </w:p>
        </w:tc>
      </w:tr>
      <w:tr w:rsidR="00A62671" w:rsidRPr="00017D65" w14:paraId="4EF4CCD9" w14:textId="77777777" w:rsidTr="0072242C">
        <w:tc>
          <w:tcPr>
            <w:tcW w:w="1548" w:type="dxa"/>
            <w:tcBorders>
              <w:top w:val="nil"/>
              <w:left w:val="nil"/>
              <w:bottom w:val="single" w:sz="4" w:space="0" w:color="auto"/>
              <w:right w:val="nil"/>
            </w:tcBorders>
            <w:shd w:val="clear" w:color="auto" w:fill="auto"/>
            <w:noWrap/>
            <w:vAlign w:val="bottom"/>
            <w:hideMark/>
          </w:tcPr>
          <w:p w14:paraId="29DEC886" w14:textId="2AA9B6C1"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S5MLPL</w:t>
            </w:r>
          </w:p>
        </w:tc>
        <w:tc>
          <w:tcPr>
            <w:tcW w:w="1305" w:type="dxa"/>
            <w:tcBorders>
              <w:top w:val="nil"/>
              <w:left w:val="nil"/>
              <w:bottom w:val="single" w:sz="4" w:space="0" w:color="auto"/>
              <w:right w:val="nil"/>
            </w:tcBorders>
            <w:shd w:val="clear" w:color="auto" w:fill="auto"/>
            <w:noWrap/>
            <w:vAlign w:val="bottom"/>
            <w:hideMark/>
          </w:tcPr>
          <w:p w14:paraId="3D699E74"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3%</w:t>
            </w:r>
          </w:p>
        </w:tc>
        <w:tc>
          <w:tcPr>
            <w:tcW w:w="1305" w:type="dxa"/>
            <w:tcBorders>
              <w:top w:val="nil"/>
              <w:left w:val="nil"/>
              <w:bottom w:val="single" w:sz="4" w:space="0" w:color="auto"/>
              <w:right w:val="nil"/>
            </w:tcBorders>
            <w:shd w:val="clear" w:color="auto" w:fill="auto"/>
            <w:noWrap/>
            <w:vAlign w:val="bottom"/>
            <w:hideMark/>
          </w:tcPr>
          <w:p w14:paraId="17F0A37B"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2%</w:t>
            </w:r>
          </w:p>
        </w:tc>
        <w:tc>
          <w:tcPr>
            <w:tcW w:w="1305" w:type="dxa"/>
            <w:tcBorders>
              <w:top w:val="nil"/>
              <w:left w:val="nil"/>
              <w:bottom w:val="single" w:sz="4" w:space="0" w:color="auto"/>
              <w:right w:val="nil"/>
            </w:tcBorders>
            <w:shd w:val="clear" w:color="auto" w:fill="auto"/>
            <w:noWrap/>
            <w:vAlign w:val="bottom"/>
            <w:hideMark/>
          </w:tcPr>
          <w:p w14:paraId="46655CFF"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6.8 </w:t>
            </w:r>
          </w:p>
        </w:tc>
        <w:tc>
          <w:tcPr>
            <w:tcW w:w="1305" w:type="dxa"/>
            <w:tcBorders>
              <w:top w:val="nil"/>
              <w:left w:val="nil"/>
              <w:bottom w:val="single" w:sz="4" w:space="0" w:color="auto"/>
              <w:right w:val="nil"/>
            </w:tcBorders>
            <w:shd w:val="clear" w:color="auto" w:fill="auto"/>
            <w:noWrap/>
            <w:vAlign w:val="bottom"/>
            <w:hideMark/>
          </w:tcPr>
          <w:p w14:paraId="39AD7881"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287 </w:t>
            </w:r>
          </w:p>
        </w:tc>
      </w:tr>
      <w:tr w:rsidR="00A62671" w:rsidRPr="00017D65" w14:paraId="67503361" w14:textId="77777777" w:rsidTr="0072242C">
        <w:tc>
          <w:tcPr>
            <w:tcW w:w="1548" w:type="dxa"/>
            <w:tcBorders>
              <w:top w:val="single" w:sz="4" w:space="0" w:color="auto"/>
              <w:left w:val="nil"/>
              <w:bottom w:val="nil"/>
              <w:right w:val="nil"/>
            </w:tcBorders>
            <w:shd w:val="clear" w:color="auto" w:fill="auto"/>
            <w:noWrap/>
            <w:vAlign w:val="bottom"/>
            <w:hideMark/>
          </w:tcPr>
          <w:p w14:paraId="20636E76" w14:textId="3E59FA6C"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S6MHPH</w:t>
            </w:r>
          </w:p>
        </w:tc>
        <w:tc>
          <w:tcPr>
            <w:tcW w:w="1305" w:type="dxa"/>
            <w:tcBorders>
              <w:top w:val="single" w:sz="4" w:space="0" w:color="auto"/>
              <w:left w:val="nil"/>
              <w:bottom w:val="nil"/>
              <w:right w:val="nil"/>
            </w:tcBorders>
            <w:shd w:val="clear" w:color="auto" w:fill="auto"/>
            <w:noWrap/>
            <w:vAlign w:val="bottom"/>
            <w:hideMark/>
          </w:tcPr>
          <w:p w14:paraId="4221EFE9"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05" w:type="dxa"/>
            <w:tcBorders>
              <w:top w:val="single" w:sz="4" w:space="0" w:color="auto"/>
              <w:left w:val="nil"/>
              <w:bottom w:val="nil"/>
              <w:right w:val="nil"/>
            </w:tcBorders>
            <w:shd w:val="clear" w:color="auto" w:fill="auto"/>
            <w:noWrap/>
            <w:vAlign w:val="bottom"/>
            <w:hideMark/>
          </w:tcPr>
          <w:p w14:paraId="2AFD87FA"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05" w:type="dxa"/>
            <w:tcBorders>
              <w:top w:val="single" w:sz="4" w:space="0" w:color="auto"/>
              <w:left w:val="nil"/>
              <w:bottom w:val="nil"/>
              <w:right w:val="nil"/>
            </w:tcBorders>
            <w:shd w:val="clear" w:color="auto" w:fill="auto"/>
            <w:noWrap/>
            <w:vAlign w:val="bottom"/>
            <w:hideMark/>
          </w:tcPr>
          <w:p w14:paraId="32C1B98D"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3.6 </w:t>
            </w:r>
          </w:p>
        </w:tc>
        <w:tc>
          <w:tcPr>
            <w:tcW w:w="1305" w:type="dxa"/>
            <w:tcBorders>
              <w:top w:val="single" w:sz="4" w:space="0" w:color="auto"/>
              <w:left w:val="nil"/>
              <w:bottom w:val="nil"/>
              <w:right w:val="nil"/>
            </w:tcBorders>
            <w:shd w:val="clear" w:color="auto" w:fill="auto"/>
            <w:noWrap/>
            <w:vAlign w:val="bottom"/>
            <w:hideMark/>
          </w:tcPr>
          <w:p w14:paraId="4CF8292B"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815 </w:t>
            </w:r>
          </w:p>
        </w:tc>
      </w:tr>
      <w:tr w:rsidR="00A62671" w:rsidRPr="00017D65" w14:paraId="309CBA09" w14:textId="77777777" w:rsidTr="00BB0952">
        <w:tc>
          <w:tcPr>
            <w:tcW w:w="1548" w:type="dxa"/>
            <w:tcBorders>
              <w:top w:val="nil"/>
              <w:left w:val="nil"/>
              <w:bottom w:val="nil"/>
              <w:right w:val="nil"/>
            </w:tcBorders>
            <w:shd w:val="clear" w:color="auto" w:fill="F2F2F2" w:themeFill="background1" w:themeFillShade="F2"/>
            <w:noWrap/>
            <w:vAlign w:val="bottom"/>
            <w:hideMark/>
          </w:tcPr>
          <w:p w14:paraId="0AD00B80" w14:textId="29381B76"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S6MHPL</w:t>
            </w:r>
          </w:p>
        </w:tc>
        <w:tc>
          <w:tcPr>
            <w:tcW w:w="1305" w:type="dxa"/>
            <w:tcBorders>
              <w:top w:val="nil"/>
              <w:left w:val="nil"/>
              <w:bottom w:val="nil"/>
              <w:right w:val="nil"/>
            </w:tcBorders>
            <w:shd w:val="clear" w:color="auto" w:fill="F2F2F2" w:themeFill="background1" w:themeFillShade="F2"/>
            <w:noWrap/>
            <w:vAlign w:val="bottom"/>
            <w:hideMark/>
          </w:tcPr>
          <w:p w14:paraId="188C286D"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05" w:type="dxa"/>
            <w:tcBorders>
              <w:top w:val="nil"/>
              <w:left w:val="nil"/>
              <w:bottom w:val="nil"/>
              <w:right w:val="nil"/>
            </w:tcBorders>
            <w:shd w:val="clear" w:color="auto" w:fill="F2F2F2" w:themeFill="background1" w:themeFillShade="F2"/>
            <w:noWrap/>
            <w:vAlign w:val="bottom"/>
            <w:hideMark/>
          </w:tcPr>
          <w:p w14:paraId="53F7ABBF"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05" w:type="dxa"/>
            <w:tcBorders>
              <w:top w:val="nil"/>
              <w:left w:val="nil"/>
              <w:bottom w:val="nil"/>
              <w:right w:val="nil"/>
            </w:tcBorders>
            <w:shd w:val="clear" w:color="auto" w:fill="F2F2F2" w:themeFill="background1" w:themeFillShade="F2"/>
            <w:noWrap/>
            <w:vAlign w:val="bottom"/>
            <w:hideMark/>
          </w:tcPr>
          <w:p w14:paraId="745BE392"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2.9 </w:t>
            </w:r>
          </w:p>
        </w:tc>
        <w:tc>
          <w:tcPr>
            <w:tcW w:w="1305" w:type="dxa"/>
            <w:tcBorders>
              <w:top w:val="nil"/>
              <w:left w:val="nil"/>
              <w:bottom w:val="nil"/>
              <w:right w:val="nil"/>
            </w:tcBorders>
            <w:shd w:val="clear" w:color="auto" w:fill="F2F2F2" w:themeFill="background1" w:themeFillShade="F2"/>
            <w:noWrap/>
            <w:vAlign w:val="bottom"/>
            <w:hideMark/>
          </w:tcPr>
          <w:p w14:paraId="0436425E"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w:t>
            </w:r>
          </w:p>
        </w:tc>
      </w:tr>
      <w:tr w:rsidR="00A62671" w:rsidRPr="00017D65" w14:paraId="32EB109C" w14:textId="77777777" w:rsidTr="00BB0952">
        <w:tc>
          <w:tcPr>
            <w:tcW w:w="1548" w:type="dxa"/>
            <w:tcBorders>
              <w:top w:val="nil"/>
              <w:left w:val="nil"/>
              <w:right w:val="nil"/>
            </w:tcBorders>
            <w:shd w:val="clear" w:color="auto" w:fill="auto"/>
            <w:noWrap/>
            <w:vAlign w:val="bottom"/>
            <w:hideMark/>
          </w:tcPr>
          <w:p w14:paraId="0799B35B" w14:textId="666F45D8"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S6MLPH</w:t>
            </w:r>
          </w:p>
        </w:tc>
        <w:tc>
          <w:tcPr>
            <w:tcW w:w="1305" w:type="dxa"/>
            <w:tcBorders>
              <w:top w:val="nil"/>
              <w:left w:val="nil"/>
              <w:right w:val="nil"/>
            </w:tcBorders>
            <w:shd w:val="clear" w:color="auto" w:fill="auto"/>
            <w:noWrap/>
            <w:vAlign w:val="bottom"/>
            <w:hideMark/>
          </w:tcPr>
          <w:p w14:paraId="5699B517"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5%</w:t>
            </w:r>
          </w:p>
        </w:tc>
        <w:tc>
          <w:tcPr>
            <w:tcW w:w="1305" w:type="dxa"/>
            <w:tcBorders>
              <w:top w:val="nil"/>
              <w:left w:val="nil"/>
              <w:right w:val="nil"/>
            </w:tcBorders>
            <w:shd w:val="clear" w:color="auto" w:fill="auto"/>
            <w:noWrap/>
            <w:vAlign w:val="bottom"/>
            <w:hideMark/>
          </w:tcPr>
          <w:p w14:paraId="61C51C1A"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05" w:type="dxa"/>
            <w:tcBorders>
              <w:top w:val="nil"/>
              <w:left w:val="nil"/>
              <w:right w:val="nil"/>
            </w:tcBorders>
            <w:shd w:val="clear" w:color="auto" w:fill="auto"/>
            <w:noWrap/>
            <w:vAlign w:val="bottom"/>
            <w:hideMark/>
          </w:tcPr>
          <w:p w14:paraId="50CA9CF3"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 7.2 </w:t>
            </w:r>
          </w:p>
        </w:tc>
        <w:tc>
          <w:tcPr>
            <w:tcW w:w="1305" w:type="dxa"/>
            <w:tcBorders>
              <w:top w:val="nil"/>
              <w:left w:val="nil"/>
              <w:right w:val="nil"/>
            </w:tcBorders>
            <w:shd w:val="clear" w:color="auto" w:fill="auto"/>
            <w:noWrap/>
            <w:vAlign w:val="bottom"/>
            <w:hideMark/>
          </w:tcPr>
          <w:p w14:paraId="07F3E6D4"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899 </w:t>
            </w:r>
          </w:p>
        </w:tc>
      </w:tr>
      <w:tr w:rsidR="00A62671" w:rsidRPr="00017D65" w14:paraId="43235FB4" w14:textId="77777777" w:rsidTr="00BB0952">
        <w:tc>
          <w:tcPr>
            <w:tcW w:w="1548" w:type="dxa"/>
            <w:tcBorders>
              <w:top w:val="nil"/>
              <w:left w:val="nil"/>
              <w:bottom w:val="single" w:sz="4" w:space="0" w:color="auto"/>
              <w:right w:val="nil"/>
            </w:tcBorders>
            <w:shd w:val="clear" w:color="auto" w:fill="auto"/>
            <w:noWrap/>
            <w:vAlign w:val="bottom"/>
            <w:hideMark/>
          </w:tcPr>
          <w:p w14:paraId="7EE8EFFC" w14:textId="4312401B" w:rsidR="00A62671" w:rsidRPr="00017D65" w:rsidRDefault="00A62671" w:rsidP="00E8123C">
            <w:pPr>
              <w:spacing w:line="240" w:lineRule="auto"/>
              <w:rPr>
                <w:rFonts w:asciiTheme="majorHAnsi" w:hAnsiTheme="majorHAnsi"/>
                <w:sz w:val="20"/>
                <w:szCs w:val="20"/>
              </w:rPr>
            </w:pPr>
            <w:r>
              <w:rPr>
                <w:rFonts w:asciiTheme="majorHAnsi" w:hAnsiTheme="majorHAnsi"/>
                <w:sz w:val="20"/>
                <w:szCs w:val="20"/>
              </w:rPr>
              <w:t>S6MLPL</w:t>
            </w:r>
          </w:p>
        </w:tc>
        <w:tc>
          <w:tcPr>
            <w:tcW w:w="1305" w:type="dxa"/>
            <w:tcBorders>
              <w:top w:val="nil"/>
              <w:left w:val="nil"/>
              <w:bottom w:val="single" w:sz="4" w:space="0" w:color="auto"/>
              <w:right w:val="nil"/>
            </w:tcBorders>
            <w:shd w:val="clear" w:color="auto" w:fill="auto"/>
            <w:noWrap/>
            <w:vAlign w:val="bottom"/>
            <w:hideMark/>
          </w:tcPr>
          <w:p w14:paraId="1F62E062"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8%</w:t>
            </w:r>
          </w:p>
        </w:tc>
        <w:tc>
          <w:tcPr>
            <w:tcW w:w="1305" w:type="dxa"/>
            <w:tcBorders>
              <w:top w:val="nil"/>
              <w:left w:val="nil"/>
              <w:bottom w:val="single" w:sz="4" w:space="0" w:color="auto"/>
              <w:right w:val="nil"/>
            </w:tcBorders>
            <w:shd w:val="clear" w:color="auto" w:fill="auto"/>
            <w:noWrap/>
            <w:vAlign w:val="bottom"/>
            <w:hideMark/>
          </w:tcPr>
          <w:p w14:paraId="2F46C82C"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05" w:type="dxa"/>
            <w:tcBorders>
              <w:top w:val="nil"/>
              <w:left w:val="nil"/>
              <w:bottom w:val="single" w:sz="4" w:space="0" w:color="auto"/>
              <w:right w:val="nil"/>
            </w:tcBorders>
            <w:shd w:val="clear" w:color="auto" w:fill="auto"/>
            <w:noWrap/>
            <w:vAlign w:val="bottom"/>
            <w:hideMark/>
          </w:tcPr>
          <w:p w14:paraId="40CFD31E"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10.2 </w:t>
            </w:r>
          </w:p>
        </w:tc>
        <w:tc>
          <w:tcPr>
            <w:tcW w:w="1305" w:type="dxa"/>
            <w:tcBorders>
              <w:top w:val="nil"/>
              <w:left w:val="nil"/>
              <w:bottom w:val="single" w:sz="4" w:space="0" w:color="auto"/>
              <w:right w:val="nil"/>
            </w:tcBorders>
            <w:shd w:val="clear" w:color="auto" w:fill="auto"/>
            <w:noWrap/>
            <w:vAlign w:val="bottom"/>
            <w:hideMark/>
          </w:tcPr>
          <w:p w14:paraId="7FE30428" w14:textId="77777777" w:rsidR="00A62671" w:rsidRPr="00017D65" w:rsidRDefault="00A62671" w:rsidP="00E8123C">
            <w:pPr>
              <w:spacing w:line="240" w:lineRule="auto"/>
              <w:jc w:val="right"/>
              <w:rPr>
                <w:rFonts w:asciiTheme="majorHAnsi" w:hAnsiTheme="majorHAnsi"/>
                <w:sz w:val="20"/>
                <w:szCs w:val="20"/>
              </w:rPr>
            </w:pPr>
            <w:r w:rsidRPr="00017D65">
              <w:rPr>
                <w:rFonts w:asciiTheme="majorHAnsi" w:hAnsiTheme="majorHAnsi"/>
                <w:sz w:val="20"/>
                <w:szCs w:val="20"/>
              </w:rPr>
              <w:t xml:space="preserve">132 </w:t>
            </w:r>
          </w:p>
        </w:tc>
      </w:tr>
    </w:tbl>
    <w:p w14:paraId="31B5A6BC" w14:textId="20CEB054" w:rsidR="008E2212" w:rsidRDefault="008E2212" w:rsidP="008E2212">
      <w:pPr>
        <w:pStyle w:val="Sources"/>
      </w:pPr>
      <w:r>
        <w:t>Sources: HarvestChoice/IFPRI, 2014</w:t>
      </w:r>
      <w:r w:rsidR="008C6D20">
        <w:t>.</w:t>
      </w:r>
    </w:p>
    <w:p w14:paraId="116052FD" w14:textId="7F95A427" w:rsidR="00017D65" w:rsidRPr="00017D65" w:rsidRDefault="00987028" w:rsidP="006102DC">
      <w:pPr>
        <w:pStyle w:val="Caption"/>
      </w:pPr>
      <w:bookmarkStart w:id="176" w:name="_Ref390243939"/>
      <w:r>
        <w:lastRenderedPageBreak/>
        <w:t xml:space="preserve">Table </w:t>
      </w:r>
      <w:r w:rsidR="00E33075">
        <w:fldChar w:fldCharType="begin"/>
      </w:r>
      <w:r w:rsidR="00E33075">
        <w:instrText xml:space="preserve"> SEQ Table \* ARABIC </w:instrText>
      </w:r>
      <w:r w:rsidR="00E33075">
        <w:fldChar w:fldCharType="separate"/>
      </w:r>
      <w:r w:rsidR="00743371">
        <w:rPr>
          <w:noProof/>
        </w:rPr>
        <w:t>13</w:t>
      </w:r>
      <w:r w:rsidR="00E33075">
        <w:rPr>
          <w:noProof/>
        </w:rPr>
        <w:fldChar w:fldCharType="end"/>
      </w:r>
      <w:bookmarkEnd w:id="176"/>
      <w:r>
        <w:t>:</w:t>
      </w:r>
      <w:r>
        <w:tab/>
        <w:t>Population and Poverty Prevalence across Segments, Ethiopia</w:t>
      </w:r>
    </w:p>
    <w:tbl>
      <w:tblPr>
        <w:tblW w:w="0" w:type="auto"/>
        <w:tblLayout w:type="fixed"/>
        <w:tblLook w:val="04A0" w:firstRow="1" w:lastRow="0" w:firstColumn="1" w:lastColumn="0" w:noHBand="0" w:noVBand="1"/>
      </w:tblPr>
      <w:tblGrid>
        <w:gridCol w:w="1548"/>
        <w:gridCol w:w="1350"/>
        <w:gridCol w:w="1350"/>
        <w:gridCol w:w="1350"/>
      </w:tblGrid>
      <w:tr w:rsidR="006102DC" w:rsidRPr="00017D65" w14:paraId="0FECD850" w14:textId="77777777" w:rsidTr="008C6D20">
        <w:tc>
          <w:tcPr>
            <w:tcW w:w="1548" w:type="dxa"/>
            <w:tcBorders>
              <w:top w:val="single" w:sz="4" w:space="0" w:color="auto"/>
              <w:left w:val="nil"/>
              <w:bottom w:val="single" w:sz="4" w:space="0" w:color="auto"/>
              <w:right w:val="nil"/>
            </w:tcBorders>
            <w:shd w:val="clear" w:color="auto" w:fill="auto"/>
            <w:noWrap/>
            <w:vAlign w:val="bottom"/>
          </w:tcPr>
          <w:p w14:paraId="67D7E07C"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Segment</w:t>
            </w:r>
          </w:p>
        </w:tc>
        <w:tc>
          <w:tcPr>
            <w:tcW w:w="1350" w:type="dxa"/>
            <w:tcBorders>
              <w:top w:val="single" w:sz="4" w:space="0" w:color="auto"/>
              <w:left w:val="nil"/>
              <w:bottom w:val="single" w:sz="4" w:space="0" w:color="auto"/>
              <w:right w:val="nil"/>
            </w:tcBorders>
            <w:shd w:val="clear" w:color="auto" w:fill="auto"/>
            <w:noWrap/>
            <w:vAlign w:val="bottom"/>
          </w:tcPr>
          <w:p w14:paraId="058E95C2" w14:textId="447B686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’05 Rural Population</w:t>
            </w:r>
            <w:r>
              <w:rPr>
                <w:rFonts w:asciiTheme="majorHAnsi" w:hAnsiTheme="majorHAnsi"/>
                <w:sz w:val="20"/>
                <w:szCs w:val="20"/>
              </w:rPr>
              <w:t xml:space="preserve"> </w:t>
            </w:r>
            <w:r>
              <w:rPr>
                <w:rFonts w:asciiTheme="majorHAnsi" w:hAnsiTheme="majorHAnsi"/>
                <w:sz w:val="20"/>
                <w:szCs w:val="20"/>
              </w:rPr>
              <w:br/>
              <w:t>(share)</w:t>
            </w:r>
          </w:p>
        </w:tc>
        <w:tc>
          <w:tcPr>
            <w:tcW w:w="1350" w:type="dxa"/>
            <w:tcBorders>
              <w:top w:val="single" w:sz="4" w:space="0" w:color="auto"/>
              <w:left w:val="nil"/>
              <w:bottom w:val="single" w:sz="4" w:space="0" w:color="auto"/>
              <w:right w:val="nil"/>
            </w:tcBorders>
            <w:shd w:val="clear" w:color="auto" w:fill="auto"/>
            <w:noWrap/>
            <w:vAlign w:val="bottom"/>
          </w:tcPr>
          <w:p w14:paraId="4A13F616" w14:textId="398A7A79" w:rsidR="006102DC" w:rsidRPr="00017D65" w:rsidRDefault="006102DC" w:rsidP="00A62671">
            <w:pPr>
              <w:spacing w:line="240" w:lineRule="auto"/>
              <w:jc w:val="right"/>
              <w:rPr>
                <w:rFonts w:asciiTheme="majorHAnsi" w:hAnsiTheme="majorHAnsi"/>
                <w:sz w:val="20"/>
                <w:szCs w:val="20"/>
              </w:rPr>
            </w:pPr>
            <w:commentRangeStart w:id="177"/>
            <w:r w:rsidRPr="00017D65">
              <w:rPr>
                <w:rFonts w:asciiTheme="majorHAnsi" w:hAnsiTheme="majorHAnsi"/>
                <w:sz w:val="20"/>
                <w:szCs w:val="20"/>
              </w:rPr>
              <w:t>’05 Urban Population</w:t>
            </w:r>
            <w:r>
              <w:rPr>
                <w:rFonts w:asciiTheme="majorHAnsi" w:hAnsiTheme="majorHAnsi"/>
                <w:sz w:val="20"/>
                <w:szCs w:val="20"/>
              </w:rPr>
              <w:t xml:space="preserve"> </w:t>
            </w:r>
            <w:r>
              <w:rPr>
                <w:rFonts w:asciiTheme="majorHAnsi" w:hAnsiTheme="majorHAnsi"/>
                <w:sz w:val="20"/>
                <w:szCs w:val="20"/>
              </w:rPr>
              <w:br/>
              <w:t>(share)</w:t>
            </w:r>
            <w:commentRangeEnd w:id="177"/>
            <w:r w:rsidR="00233222">
              <w:rPr>
                <w:rStyle w:val="CommentReference"/>
              </w:rPr>
              <w:commentReference w:id="177"/>
            </w:r>
          </w:p>
        </w:tc>
        <w:tc>
          <w:tcPr>
            <w:tcW w:w="1350" w:type="dxa"/>
            <w:tcBorders>
              <w:top w:val="single" w:sz="4" w:space="0" w:color="auto"/>
              <w:left w:val="nil"/>
              <w:bottom w:val="single" w:sz="4" w:space="0" w:color="auto"/>
              <w:right w:val="nil"/>
            </w:tcBorders>
            <w:shd w:val="clear" w:color="auto" w:fill="auto"/>
            <w:noWrap/>
            <w:vAlign w:val="bottom"/>
          </w:tcPr>
          <w:p w14:paraId="7AD4962F" w14:textId="1089446F"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 xml:space="preserve">Rural Poverty </w:t>
            </w:r>
            <w:r>
              <w:rPr>
                <w:rFonts w:asciiTheme="majorHAnsi" w:hAnsiTheme="majorHAnsi"/>
                <w:sz w:val="20"/>
                <w:szCs w:val="20"/>
              </w:rPr>
              <w:br/>
            </w:r>
            <w:r w:rsidRPr="00017D65">
              <w:rPr>
                <w:rFonts w:asciiTheme="majorHAnsi" w:hAnsiTheme="majorHAnsi"/>
                <w:sz w:val="20"/>
                <w:szCs w:val="20"/>
              </w:rPr>
              <w:t>($1.25/day)</w:t>
            </w:r>
          </w:p>
        </w:tc>
      </w:tr>
      <w:tr w:rsidR="006102DC" w:rsidRPr="00017D65" w14:paraId="48EDDB93" w14:textId="77777777" w:rsidTr="008C6D20">
        <w:tc>
          <w:tcPr>
            <w:tcW w:w="1548" w:type="dxa"/>
            <w:tcBorders>
              <w:top w:val="single" w:sz="4" w:space="0" w:color="auto"/>
              <w:left w:val="nil"/>
              <w:bottom w:val="nil"/>
              <w:right w:val="nil"/>
            </w:tcBorders>
            <w:shd w:val="clear" w:color="auto" w:fill="auto"/>
            <w:noWrap/>
            <w:vAlign w:val="bottom"/>
            <w:hideMark/>
          </w:tcPr>
          <w:p w14:paraId="0C3329E4"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S1MHPH</w:t>
            </w:r>
          </w:p>
        </w:tc>
        <w:tc>
          <w:tcPr>
            <w:tcW w:w="1350" w:type="dxa"/>
            <w:tcBorders>
              <w:top w:val="single" w:sz="4" w:space="0" w:color="auto"/>
              <w:left w:val="nil"/>
              <w:bottom w:val="nil"/>
              <w:right w:val="nil"/>
            </w:tcBorders>
            <w:shd w:val="clear" w:color="auto" w:fill="auto"/>
            <w:noWrap/>
            <w:vAlign w:val="bottom"/>
            <w:hideMark/>
          </w:tcPr>
          <w:p w14:paraId="27F479F2" w14:textId="1D929D2A"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2%</w:t>
            </w:r>
          </w:p>
        </w:tc>
        <w:tc>
          <w:tcPr>
            <w:tcW w:w="1350" w:type="dxa"/>
            <w:tcBorders>
              <w:top w:val="single" w:sz="4" w:space="0" w:color="auto"/>
              <w:left w:val="nil"/>
              <w:bottom w:val="nil"/>
              <w:right w:val="nil"/>
            </w:tcBorders>
            <w:shd w:val="clear" w:color="auto" w:fill="auto"/>
            <w:noWrap/>
            <w:vAlign w:val="bottom"/>
            <w:hideMark/>
          </w:tcPr>
          <w:p w14:paraId="68F71200"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3%</w:t>
            </w:r>
          </w:p>
        </w:tc>
        <w:tc>
          <w:tcPr>
            <w:tcW w:w="1350" w:type="dxa"/>
            <w:tcBorders>
              <w:top w:val="single" w:sz="4" w:space="0" w:color="auto"/>
              <w:left w:val="nil"/>
              <w:bottom w:val="nil"/>
              <w:right w:val="nil"/>
            </w:tcBorders>
            <w:shd w:val="clear" w:color="auto" w:fill="auto"/>
            <w:noWrap/>
            <w:vAlign w:val="bottom"/>
            <w:hideMark/>
          </w:tcPr>
          <w:p w14:paraId="697A8914" w14:textId="2DE2C27F"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37</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36913F69" w14:textId="77777777" w:rsidTr="008C6D20">
        <w:tc>
          <w:tcPr>
            <w:tcW w:w="1548" w:type="dxa"/>
            <w:tcBorders>
              <w:top w:val="nil"/>
              <w:left w:val="nil"/>
              <w:bottom w:val="nil"/>
              <w:right w:val="nil"/>
            </w:tcBorders>
            <w:shd w:val="clear" w:color="auto" w:fill="auto"/>
            <w:noWrap/>
            <w:vAlign w:val="bottom"/>
            <w:hideMark/>
          </w:tcPr>
          <w:p w14:paraId="680D709D"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S1MHPL</w:t>
            </w:r>
          </w:p>
        </w:tc>
        <w:tc>
          <w:tcPr>
            <w:tcW w:w="1350" w:type="dxa"/>
            <w:tcBorders>
              <w:top w:val="nil"/>
              <w:left w:val="nil"/>
              <w:bottom w:val="nil"/>
              <w:right w:val="nil"/>
            </w:tcBorders>
            <w:shd w:val="clear" w:color="auto" w:fill="auto"/>
            <w:noWrap/>
            <w:vAlign w:val="bottom"/>
            <w:hideMark/>
          </w:tcPr>
          <w:p w14:paraId="59B86DD3" w14:textId="5BD7E852"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50" w:type="dxa"/>
            <w:tcBorders>
              <w:top w:val="nil"/>
              <w:left w:val="nil"/>
              <w:bottom w:val="nil"/>
              <w:right w:val="nil"/>
            </w:tcBorders>
            <w:shd w:val="clear" w:color="auto" w:fill="auto"/>
            <w:noWrap/>
            <w:vAlign w:val="bottom"/>
            <w:hideMark/>
          </w:tcPr>
          <w:p w14:paraId="135A182A"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50" w:type="dxa"/>
            <w:tcBorders>
              <w:top w:val="nil"/>
              <w:left w:val="nil"/>
              <w:bottom w:val="nil"/>
              <w:right w:val="nil"/>
            </w:tcBorders>
            <w:shd w:val="clear" w:color="auto" w:fill="auto"/>
            <w:noWrap/>
            <w:vAlign w:val="bottom"/>
            <w:hideMark/>
          </w:tcPr>
          <w:p w14:paraId="025DB4F0" w14:textId="6F4C3D6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35</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12351662" w14:textId="77777777" w:rsidTr="0072242C">
        <w:tc>
          <w:tcPr>
            <w:tcW w:w="1548" w:type="dxa"/>
            <w:tcBorders>
              <w:top w:val="nil"/>
              <w:left w:val="nil"/>
              <w:right w:val="nil"/>
            </w:tcBorders>
            <w:shd w:val="clear" w:color="auto" w:fill="auto"/>
            <w:noWrap/>
            <w:vAlign w:val="bottom"/>
            <w:hideMark/>
          </w:tcPr>
          <w:p w14:paraId="7D3A699F"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S1MLPH</w:t>
            </w:r>
          </w:p>
        </w:tc>
        <w:tc>
          <w:tcPr>
            <w:tcW w:w="1350" w:type="dxa"/>
            <w:tcBorders>
              <w:top w:val="nil"/>
              <w:left w:val="nil"/>
              <w:right w:val="nil"/>
            </w:tcBorders>
            <w:shd w:val="clear" w:color="auto" w:fill="auto"/>
            <w:noWrap/>
            <w:vAlign w:val="bottom"/>
            <w:hideMark/>
          </w:tcPr>
          <w:p w14:paraId="5A711ED3" w14:textId="4BDDD349"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10%</w:t>
            </w:r>
          </w:p>
        </w:tc>
        <w:tc>
          <w:tcPr>
            <w:tcW w:w="1350" w:type="dxa"/>
            <w:tcBorders>
              <w:top w:val="nil"/>
              <w:left w:val="nil"/>
              <w:right w:val="nil"/>
            </w:tcBorders>
            <w:shd w:val="clear" w:color="auto" w:fill="auto"/>
            <w:noWrap/>
            <w:vAlign w:val="bottom"/>
            <w:hideMark/>
          </w:tcPr>
          <w:p w14:paraId="40B86BAE"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4%</w:t>
            </w:r>
          </w:p>
        </w:tc>
        <w:tc>
          <w:tcPr>
            <w:tcW w:w="1350" w:type="dxa"/>
            <w:tcBorders>
              <w:top w:val="nil"/>
              <w:left w:val="nil"/>
              <w:right w:val="nil"/>
            </w:tcBorders>
            <w:shd w:val="clear" w:color="auto" w:fill="auto"/>
            <w:noWrap/>
            <w:vAlign w:val="bottom"/>
            <w:hideMark/>
          </w:tcPr>
          <w:p w14:paraId="7E07C2AE" w14:textId="5ADC8C41"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39</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1732F4E9" w14:textId="77777777" w:rsidTr="0072242C">
        <w:tc>
          <w:tcPr>
            <w:tcW w:w="1548" w:type="dxa"/>
            <w:tcBorders>
              <w:top w:val="nil"/>
              <w:left w:val="nil"/>
              <w:bottom w:val="single" w:sz="4" w:space="0" w:color="auto"/>
              <w:right w:val="nil"/>
            </w:tcBorders>
            <w:shd w:val="clear" w:color="auto" w:fill="auto"/>
            <w:noWrap/>
            <w:vAlign w:val="bottom"/>
            <w:hideMark/>
          </w:tcPr>
          <w:p w14:paraId="19A86114"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S1MLPL</w:t>
            </w:r>
          </w:p>
        </w:tc>
        <w:tc>
          <w:tcPr>
            <w:tcW w:w="1350" w:type="dxa"/>
            <w:tcBorders>
              <w:top w:val="nil"/>
              <w:left w:val="nil"/>
              <w:bottom w:val="single" w:sz="4" w:space="0" w:color="auto"/>
              <w:right w:val="nil"/>
            </w:tcBorders>
            <w:shd w:val="clear" w:color="auto" w:fill="auto"/>
            <w:noWrap/>
            <w:vAlign w:val="bottom"/>
            <w:hideMark/>
          </w:tcPr>
          <w:p w14:paraId="55CAC111" w14:textId="3EAC7C96"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5%</w:t>
            </w:r>
          </w:p>
        </w:tc>
        <w:tc>
          <w:tcPr>
            <w:tcW w:w="1350" w:type="dxa"/>
            <w:tcBorders>
              <w:top w:val="nil"/>
              <w:left w:val="nil"/>
              <w:bottom w:val="single" w:sz="4" w:space="0" w:color="auto"/>
              <w:right w:val="nil"/>
            </w:tcBorders>
            <w:shd w:val="clear" w:color="auto" w:fill="auto"/>
            <w:noWrap/>
            <w:vAlign w:val="bottom"/>
            <w:hideMark/>
          </w:tcPr>
          <w:p w14:paraId="5E5D7BE5"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50" w:type="dxa"/>
            <w:tcBorders>
              <w:top w:val="nil"/>
              <w:left w:val="nil"/>
              <w:bottom w:val="single" w:sz="4" w:space="0" w:color="auto"/>
              <w:right w:val="nil"/>
            </w:tcBorders>
            <w:shd w:val="clear" w:color="auto" w:fill="auto"/>
            <w:noWrap/>
            <w:vAlign w:val="bottom"/>
            <w:hideMark/>
          </w:tcPr>
          <w:p w14:paraId="4366EE69" w14:textId="59FD92EC"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38</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22B6F82A" w14:textId="77777777" w:rsidTr="0072242C">
        <w:tc>
          <w:tcPr>
            <w:tcW w:w="1548" w:type="dxa"/>
            <w:tcBorders>
              <w:top w:val="single" w:sz="4" w:space="0" w:color="auto"/>
              <w:left w:val="nil"/>
              <w:bottom w:val="nil"/>
              <w:right w:val="nil"/>
            </w:tcBorders>
            <w:shd w:val="clear" w:color="auto" w:fill="auto"/>
            <w:noWrap/>
            <w:vAlign w:val="bottom"/>
            <w:hideMark/>
          </w:tcPr>
          <w:p w14:paraId="18EA5B99"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S2MHPH</w:t>
            </w:r>
          </w:p>
        </w:tc>
        <w:tc>
          <w:tcPr>
            <w:tcW w:w="1350" w:type="dxa"/>
            <w:tcBorders>
              <w:top w:val="single" w:sz="4" w:space="0" w:color="auto"/>
              <w:left w:val="nil"/>
              <w:bottom w:val="nil"/>
              <w:right w:val="nil"/>
            </w:tcBorders>
            <w:shd w:val="clear" w:color="auto" w:fill="auto"/>
            <w:noWrap/>
            <w:vAlign w:val="bottom"/>
            <w:hideMark/>
          </w:tcPr>
          <w:p w14:paraId="2B504339" w14:textId="43163472"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6%</w:t>
            </w:r>
          </w:p>
        </w:tc>
        <w:tc>
          <w:tcPr>
            <w:tcW w:w="1350" w:type="dxa"/>
            <w:tcBorders>
              <w:top w:val="single" w:sz="4" w:space="0" w:color="auto"/>
              <w:left w:val="nil"/>
              <w:bottom w:val="nil"/>
              <w:right w:val="nil"/>
            </w:tcBorders>
            <w:shd w:val="clear" w:color="auto" w:fill="auto"/>
            <w:noWrap/>
            <w:vAlign w:val="bottom"/>
            <w:hideMark/>
          </w:tcPr>
          <w:p w14:paraId="412FAC56"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28%</w:t>
            </w:r>
          </w:p>
        </w:tc>
        <w:tc>
          <w:tcPr>
            <w:tcW w:w="1350" w:type="dxa"/>
            <w:tcBorders>
              <w:top w:val="single" w:sz="4" w:space="0" w:color="auto"/>
              <w:left w:val="nil"/>
              <w:bottom w:val="nil"/>
              <w:right w:val="nil"/>
            </w:tcBorders>
            <w:shd w:val="clear" w:color="auto" w:fill="auto"/>
            <w:noWrap/>
            <w:vAlign w:val="bottom"/>
            <w:hideMark/>
          </w:tcPr>
          <w:p w14:paraId="5CF335C8" w14:textId="6FFA447E"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38</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3CCFDC1C" w14:textId="77777777" w:rsidTr="008C6D20">
        <w:tc>
          <w:tcPr>
            <w:tcW w:w="1548" w:type="dxa"/>
            <w:tcBorders>
              <w:top w:val="nil"/>
              <w:left w:val="nil"/>
              <w:bottom w:val="nil"/>
              <w:right w:val="nil"/>
            </w:tcBorders>
            <w:shd w:val="clear" w:color="auto" w:fill="auto"/>
            <w:noWrap/>
            <w:vAlign w:val="bottom"/>
            <w:hideMark/>
          </w:tcPr>
          <w:p w14:paraId="605B378D"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S2MHPL</w:t>
            </w:r>
          </w:p>
        </w:tc>
        <w:tc>
          <w:tcPr>
            <w:tcW w:w="1350" w:type="dxa"/>
            <w:tcBorders>
              <w:top w:val="nil"/>
              <w:left w:val="nil"/>
              <w:bottom w:val="nil"/>
              <w:right w:val="nil"/>
            </w:tcBorders>
            <w:shd w:val="clear" w:color="auto" w:fill="auto"/>
            <w:noWrap/>
            <w:vAlign w:val="bottom"/>
            <w:hideMark/>
          </w:tcPr>
          <w:p w14:paraId="133CC616" w14:textId="402F99B9"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4%</w:t>
            </w:r>
          </w:p>
        </w:tc>
        <w:tc>
          <w:tcPr>
            <w:tcW w:w="1350" w:type="dxa"/>
            <w:tcBorders>
              <w:top w:val="nil"/>
              <w:left w:val="nil"/>
              <w:bottom w:val="nil"/>
              <w:right w:val="nil"/>
            </w:tcBorders>
            <w:shd w:val="clear" w:color="auto" w:fill="auto"/>
            <w:noWrap/>
            <w:vAlign w:val="bottom"/>
            <w:hideMark/>
          </w:tcPr>
          <w:p w14:paraId="1D87FDCE"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7%</w:t>
            </w:r>
          </w:p>
        </w:tc>
        <w:tc>
          <w:tcPr>
            <w:tcW w:w="1350" w:type="dxa"/>
            <w:tcBorders>
              <w:top w:val="nil"/>
              <w:left w:val="nil"/>
              <w:bottom w:val="nil"/>
              <w:right w:val="nil"/>
            </w:tcBorders>
            <w:shd w:val="clear" w:color="auto" w:fill="auto"/>
            <w:noWrap/>
            <w:vAlign w:val="bottom"/>
            <w:hideMark/>
          </w:tcPr>
          <w:p w14:paraId="05208A14" w14:textId="6F22910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45</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743BEB02" w14:textId="77777777" w:rsidTr="0072242C">
        <w:tc>
          <w:tcPr>
            <w:tcW w:w="1548" w:type="dxa"/>
            <w:tcBorders>
              <w:top w:val="nil"/>
              <w:left w:val="nil"/>
              <w:right w:val="nil"/>
            </w:tcBorders>
            <w:shd w:val="clear" w:color="auto" w:fill="auto"/>
            <w:noWrap/>
            <w:vAlign w:val="bottom"/>
            <w:hideMark/>
          </w:tcPr>
          <w:p w14:paraId="0D3BE6B5"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S2MLPH</w:t>
            </w:r>
          </w:p>
        </w:tc>
        <w:tc>
          <w:tcPr>
            <w:tcW w:w="1350" w:type="dxa"/>
            <w:tcBorders>
              <w:top w:val="nil"/>
              <w:left w:val="nil"/>
              <w:right w:val="nil"/>
            </w:tcBorders>
            <w:shd w:val="clear" w:color="auto" w:fill="auto"/>
            <w:noWrap/>
            <w:vAlign w:val="bottom"/>
            <w:hideMark/>
          </w:tcPr>
          <w:p w14:paraId="06B80CD3" w14:textId="2B9F4C50"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19%</w:t>
            </w:r>
          </w:p>
        </w:tc>
        <w:tc>
          <w:tcPr>
            <w:tcW w:w="1350" w:type="dxa"/>
            <w:tcBorders>
              <w:top w:val="nil"/>
              <w:left w:val="nil"/>
              <w:right w:val="nil"/>
            </w:tcBorders>
            <w:shd w:val="clear" w:color="auto" w:fill="auto"/>
            <w:noWrap/>
            <w:vAlign w:val="bottom"/>
            <w:hideMark/>
          </w:tcPr>
          <w:p w14:paraId="5DD0A7E8"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11%</w:t>
            </w:r>
          </w:p>
        </w:tc>
        <w:tc>
          <w:tcPr>
            <w:tcW w:w="1350" w:type="dxa"/>
            <w:tcBorders>
              <w:top w:val="nil"/>
              <w:left w:val="nil"/>
              <w:right w:val="nil"/>
            </w:tcBorders>
            <w:shd w:val="clear" w:color="auto" w:fill="auto"/>
            <w:noWrap/>
            <w:vAlign w:val="bottom"/>
            <w:hideMark/>
          </w:tcPr>
          <w:p w14:paraId="28C66465" w14:textId="1C22B21B"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39</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632DC2C0" w14:textId="77777777" w:rsidTr="0072242C">
        <w:tc>
          <w:tcPr>
            <w:tcW w:w="1548" w:type="dxa"/>
            <w:tcBorders>
              <w:top w:val="nil"/>
              <w:left w:val="nil"/>
              <w:bottom w:val="single" w:sz="4" w:space="0" w:color="auto"/>
              <w:right w:val="nil"/>
            </w:tcBorders>
            <w:shd w:val="clear" w:color="auto" w:fill="auto"/>
            <w:noWrap/>
            <w:vAlign w:val="bottom"/>
            <w:hideMark/>
          </w:tcPr>
          <w:p w14:paraId="39B3B452"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S2MLPL</w:t>
            </w:r>
          </w:p>
        </w:tc>
        <w:tc>
          <w:tcPr>
            <w:tcW w:w="1350" w:type="dxa"/>
            <w:tcBorders>
              <w:top w:val="nil"/>
              <w:left w:val="nil"/>
              <w:bottom w:val="single" w:sz="4" w:space="0" w:color="auto"/>
              <w:right w:val="nil"/>
            </w:tcBorders>
            <w:shd w:val="clear" w:color="auto" w:fill="auto"/>
            <w:noWrap/>
            <w:vAlign w:val="bottom"/>
            <w:hideMark/>
          </w:tcPr>
          <w:p w14:paraId="11D507DA" w14:textId="30F1678F"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23%</w:t>
            </w:r>
          </w:p>
        </w:tc>
        <w:tc>
          <w:tcPr>
            <w:tcW w:w="1350" w:type="dxa"/>
            <w:tcBorders>
              <w:top w:val="nil"/>
              <w:left w:val="nil"/>
              <w:bottom w:val="single" w:sz="4" w:space="0" w:color="auto"/>
              <w:right w:val="nil"/>
            </w:tcBorders>
            <w:shd w:val="clear" w:color="auto" w:fill="auto"/>
            <w:noWrap/>
            <w:vAlign w:val="bottom"/>
            <w:hideMark/>
          </w:tcPr>
          <w:p w14:paraId="349AF79C"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8%</w:t>
            </w:r>
          </w:p>
        </w:tc>
        <w:tc>
          <w:tcPr>
            <w:tcW w:w="1350" w:type="dxa"/>
            <w:tcBorders>
              <w:top w:val="nil"/>
              <w:left w:val="nil"/>
              <w:bottom w:val="single" w:sz="4" w:space="0" w:color="auto"/>
              <w:right w:val="nil"/>
            </w:tcBorders>
            <w:shd w:val="clear" w:color="auto" w:fill="auto"/>
            <w:noWrap/>
            <w:vAlign w:val="bottom"/>
            <w:hideMark/>
          </w:tcPr>
          <w:p w14:paraId="3819E51A" w14:textId="7A177352"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38</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6E350D10" w14:textId="77777777" w:rsidTr="0072242C">
        <w:tc>
          <w:tcPr>
            <w:tcW w:w="1548" w:type="dxa"/>
            <w:tcBorders>
              <w:top w:val="single" w:sz="4" w:space="0" w:color="auto"/>
              <w:left w:val="nil"/>
              <w:bottom w:val="nil"/>
              <w:right w:val="nil"/>
            </w:tcBorders>
            <w:shd w:val="clear" w:color="auto" w:fill="F2F2F2" w:themeFill="background1" w:themeFillShade="F2"/>
            <w:noWrap/>
            <w:vAlign w:val="bottom"/>
            <w:hideMark/>
          </w:tcPr>
          <w:p w14:paraId="6D9535E9"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S3MHPL</w:t>
            </w:r>
          </w:p>
        </w:tc>
        <w:tc>
          <w:tcPr>
            <w:tcW w:w="1350" w:type="dxa"/>
            <w:tcBorders>
              <w:top w:val="single" w:sz="4" w:space="0" w:color="auto"/>
              <w:left w:val="nil"/>
              <w:bottom w:val="nil"/>
              <w:right w:val="nil"/>
            </w:tcBorders>
            <w:shd w:val="clear" w:color="auto" w:fill="F2F2F2" w:themeFill="background1" w:themeFillShade="F2"/>
            <w:noWrap/>
            <w:vAlign w:val="bottom"/>
            <w:hideMark/>
          </w:tcPr>
          <w:p w14:paraId="00382033" w14:textId="0A621C3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50" w:type="dxa"/>
            <w:tcBorders>
              <w:top w:val="single" w:sz="4" w:space="0" w:color="auto"/>
              <w:left w:val="nil"/>
              <w:bottom w:val="nil"/>
              <w:right w:val="nil"/>
            </w:tcBorders>
            <w:shd w:val="clear" w:color="auto" w:fill="F2F2F2" w:themeFill="background1" w:themeFillShade="F2"/>
            <w:noWrap/>
            <w:vAlign w:val="bottom"/>
            <w:hideMark/>
          </w:tcPr>
          <w:p w14:paraId="0437F576"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2%</w:t>
            </w:r>
          </w:p>
        </w:tc>
        <w:tc>
          <w:tcPr>
            <w:tcW w:w="1350" w:type="dxa"/>
            <w:tcBorders>
              <w:top w:val="single" w:sz="4" w:space="0" w:color="auto"/>
              <w:left w:val="nil"/>
              <w:bottom w:val="nil"/>
              <w:right w:val="nil"/>
            </w:tcBorders>
            <w:shd w:val="clear" w:color="auto" w:fill="F2F2F2" w:themeFill="background1" w:themeFillShade="F2"/>
            <w:noWrap/>
            <w:vAlign w:val="bottom"/>
            <w:hideMark/>
          </w:tcPr>
          <w:p w14:paraId="71D0546E" w14:textId="70B015DC"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40</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58423A51" w14:textId="77777777" w:rsidTr="0072242C">
        <w:tc>
          <w:tcPr>
            <w:tcW w:w="1548" w:type="dxa"/>
            <w:tcBorders>
              <w:top w:val="nil"/>
              <w:left w:val="nil"/>
              <w:right w:val="nil"/>
            </w:tcBorders>
            <w:shd w:val="clear" w:color="auto" w:fill="auto"/>
            <w:noWrap/>
            <w:vAlign w:val="bottom"/>
            <w:hideMark/>
          </w:tcPr>
          <w:p w14:paraId="04430D56"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S3MLPH</w:t>
            </w:r>
          </w:p>
        </w:tc>
        <w:tc>
          <w:tcPr>
            <w:tcW w:w="1350" w:type="dxa"/>
            <w:tcBorders>
              <w:top w:val="nil"/>
              <w:left w:val="nil"/>
              <w:right w:val="nil"/>
            </w:tcBorders>
            <w:shd w:val="clear" w:color="auto" w:fill="auto"/>
            <w:noWrap/>
            <w:vAlign w:val="bottom"/>
            <w:hideMark/>
          </w:tcPr>
          <w:p w14:paraId="7FF070B6" w14:textId="0A58BEF8"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50" w:type="dxa"/>
            <w:tcBorders>
              <w:top w:val="nil"/>
              <w:left w:val="nil"/>
              <w:right w:val="nil"/>
            </w:tcBorders>
            <w:shd w:val="clear" w:color="auto" w:fill="auto"/>
            <w:noWrap/>
            <w:vAlign w:val="bottom"/>
            <w:hideMark/>
          </w:tcPr>
          <w:p w14:paraId="46210215"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50" w:type="dxa"/>
            <w:tcBorders>
              <w:top w:val="nil"/>
              <w:left w:val="nil"/>
              <w:right w:val="nil"/>
            </w:tcBorders>
            <w:shd w:val="clear" w:color="auto" w:fill="auto"/>
            <w:noWrap/>
            <w:vAlign w:val="bottom"/>
            <w:hideMark/>
          </w:tcPr>
          <w:p w14:paraId="7B59C527" w14:textId="2E43898A"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40</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054EF04A" w14:textId="77777777" w:rsidTr="0072242C">
        <w:tc>
          <w:tcPr>
            <w:tcW w:w="1548" w:type="dxa"/>
            <w:tcBorders>
              <w:top w:val="nil"/>
              <w:left w:val="nil"/>
              <w:bottom w:val="single" w:sz="4" w:space="0" w:color="auto"/>
              <w:right w:val="nil"/>
            </w:tcBorders>
            <w:shd w:val="clear" w:color="auto" w:fill="auto"/>
            <w:noWrap/>
            <w:vAlign w:val="bottom"/>
            <w:hideMark/>
          </w:tcPr>
          <w:p w14:paraId="7FC41302"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S3MLPL</w:t>
            </w:r>
          </w:p>
        </w:tc>
        <w:tc>
          <w:tcPr>
            <w:tcW w:w="1350" w:type="dxa"/>
            <w:tcBorders>
              <w:top w:val="nil"/>
              <w:left w:val="nil"/>
              <w:bottom w:val="single" w:sz="4" w:space="0" w:color="auto"/>
              <w:right w:val="nil"/>
            </w:tcBorders>
            <w:shd w:val="clear" w:color="auto" w:fill="auto"/>
            <w:noWrap/>
            <w:vAlign w:val="bottom"/>
            <w:hideMark/>
          </w:tcPr>
          <w:p w14:paraId="6AE25210" w14:textId="4882AF6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50" w:type="dxa"/>
            <w:tcBorders>
              <w:top w:val="nil"/>
              <w:left w:val="nil"/>
              <w:bottom w:val="single" w:sz="4" w:space="0" w:color="auto"/>
              <w:right w:val="nil"/>
            </w:tcBorders>
            <w:shd w:val="clear" w:color="auto" w:fill="auto"/>
            <w:noWrap/>
            <w:vAlign w:val="bottom"/>
            <w:hideMark/>
          </w:tcPr>
          <w:p w14:paraId="077331AB"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50" w:type="dxa"/>
            <w:tcBorders>
              <w:top w:val="nil"/>
              <w:left w:val="nil"/>
              <w:bottom w:val="single" w:sz="4" w:space="0" w:color="auto"/>
              <w:right w:val="nil"/>
            </w:tcBorders>
            <w:shd w:val="clear" w:color="auto" w:fill="auto"/>
            <w:noWrap/>
            <w:vAlign w:val="bottom"/>
            <w:hideMark/>
          </w:tcPr>
          <w:p w14:paraId="6945185A" w14:textId="70004D45"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40</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2C72DE35" w14:textId="77777777" w:rsidTr="0072242C">
        <w:tc>
          <w:tcPr>
            <w:tcW w:w="1548" w:type="dxa"/>
            <w:tcBorders>
              <w:top w:val="single" w:sz="4" w:space="0" w:color="auto"/>
              <w:left w:val="nil"/>
              <w:bottom w:val="nil"/>
              <w:right w:val="nil"/>
            </w:tcBorders>
            <w:shd w:val="clear" w:color="auto" w:fill="auto"/>
            <w:noWrap/>
            <w:vAlign w:val="bottom"/>
            <w:hideMark/>
          </w:tcPr>
          <w:p w14:paraId="4064F02B"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S4MHPH</w:t>
            </w:r>
          </w:p>
        </w:tc>
        <w:tc>
          <w:tcPr>
            <w:tcW w:w="1350" w:type="dxa"/>
            <w:tcBorders>
              <w:top w:val="single" w:sz="4" w:space="0" w:color="auto"/>
              <w:left w:val="nil"/>
              <w:bottom w:val="nil"/>
              <w:right w:val="nil"/>
            </w:tcBorders>
            <w:shd w:val="clear" w:color="auto" w:fill="auto"/>
            <w:noWrap/>
            <w:vAlign w:val="bottom"/>
            <w:hideMark/>
          </w:tcPr>
          <w:p w14:paraId="650763E5" w14:textId="205DF488"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50" w:type="dxa"/>
            <w:tcBorders>
              <w:top w:val="single" w:sz="4" w:space="0" w:color="auto"/>
              <w:left w:val="nil"/>
              <w:bottom w:val="nil"/>
              <w:right w:val="nil"/>
            </w:tcBorders>
            <w:shd w:val="clear" w:color="auto" w:fill="auto"/>
            <w:noWrap/>
            <w:vAlign w:val="bottom"/>
            <w:hideMark/>
          </w:tcPr>
          <w:p w14:paraId="67902D91"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4%</w:t>
            </w:r>
          </w:p>
        </w:tc>
        <w:tc>
          <w:tcPr>
            <w:tcW w:w="1350" w:type="dxa"/>
            <w:tcBorders>
              <w:top w:val="single" w:sz="4" w:space="0" w:color="auto"/>
              <w:left w:val="nil"/>
              <w:bottom w:val="nil"/>
              <w:right w:val="nil"/>
            </w:tcBorders>
            <w:shd w:val="clear" w:color="auto" w:fill="auto"/>
            <w:noWrap/>
            <w:vAlign w:val="bottom"/>
            <w:hideMark/>
          </w:tcPr>
          <w:p w14:paraId="21310AAA" w14:textId="56A13D9C"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37</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3A458063" w14:textId="77777777" w:rsidTr="008C6D20">
        <w:tc>
          <w:tcPr>
            <w:tcW w:w="1548" w:type="dxa"/>
            <w:tcBorders>
              <w:top w:val="nil"/>
              <w:left w:val="nil"/>
              <w:bottom w:val="nil"/>
              <w:right w:val="nil"/>
            </w:tcBorders>
            <w:shd w:val="clear" w:color="auto" w:fill="auto"/>
            <w:noWrap/>
            <w:vAlign w:val="bottom"/>
            <w:hideMark/>
          </w:tcPr>
          <w:p w14:paraId="4DC355BE"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S4MHPL</w:t>
            </w:r>
          </w:p>
        </w:tc>
        <w:tc>
          <w:tcPr>
            <w:tcW w:w="1350" w:type="dxa"/>
            <w:tcBorders>
              <w:top w:val="nil"/>
              <w:left w:val="nil"/>
              <w:bottom w:val="nil"/>
              <w:right w:val="nil"/>
            </w:tcBorders>
            <w:shd w:val="clear" w:color="auto" w:fill="auto"/>
            <w:noWrap/>
            <w:vAlign w:val="bottom"/>
            <w:hideMark/>
          </w:tcPr>
          <w:p w14:paraId="2E52D710" w14:textId="35F05B49"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50" w:type="dxa"/>
            <w:tcBorders>
              <w:top w:val="nil"/>
              <w:left w:val="nil"/>
              <w:bottom w:val="nil"/>
              <w:right w:val="nil"/>
            </w:tcBorders>
            <w:shd w:val="clear" w:color="auto" w:fill="auto"/>
            <w:noWrap/>
            <w:vAlign w:val="bottom"/>
            <w:hideMark/>
          </w:tcPr>
          <w:p w14:paraId="3B11399C"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2%</w:t>
            </w:r>
          </w:p>
        </w:tc>
        <w:tc>
          <w:tcPr>
            <w:tcW w:w="1350" w:type="dxa"/>
            <w:tcBorders>
              <w:top w:val="nil"/>
              <w:left w:val="nil"/>
              <w:bottom w:val="nil"/>
              <w:right w:val="nil"/>
            </w:tcBorders>
            <w:shd w:val="clear" w:color="auto" w:fill="auto"/>
            <w:noWrap/>
            <w:vAlign w:val="bottom"/>
            <w:hideMark/>
          </w:tcPr>
          <w:p w14:paraId="1EDBE360" w14:textId="02C57918"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32</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4CEB1F87" w14:textId="77777777" w:rsidTr="0072242C">
        <w:tc>
          <w:tcPr>
            <w:tcW w:w="1548" w:type="dxa"/>
            <w:tcBorders>
              <w:top w:val="nil"/>
              <w:left w:val="nil"/>
              <w:right w:val="nil"/>
            </w:tcBorders>
            <w:shd w:val="clear" w:color="auto" w:fill="auto"/>
            <w:noWrap/>
            <w:vAlign w:val="bottom"/>
            <w:hideMark/>
          </w:tcPr>
          <w:p w14:paraId="175B23BE"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S4MLPH</w:t>
            </w:r>
          </w:p>
        </w:tc>
        <w:tc>
          <w:tcPr>
            <w:tcW w:w="1350" w:type="dxa"/>
            <w:tcBorders>
              <w:top w:val="nil"/>
              <w:left w:val="nil"/>
              <w:right w:val="nil"/>
            </w:tcBorders>
            <w:shd w:val="clear" w:color="auto" w:fill="auto"/>
            <w:noWrap/>
            <w:vAlign w:val="bottom"/>
            <w:hideMark/>
          </w:tcPr>
          <w:p w14:paraId="0419A9FB" w14:textId="2CD52DC4"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4%</w:t>
            </w:r>
          </w:p>
        </w:tc>
        <w:tc>
          <w:tcPr>
            <w:tcW w:w="1350" w:type="dxa"/>
            <w:tcBorders>
              <w:top w:val="nil"/>
              <w:left w:val="nil"/>
              <w:right w:val="nil"/>
            </w:tcBorders>
            <w:shd w:val="clear" w:color="auto" w:fill="auto"/>
            <w:noWrap/>
            <w:vAlign w:val="bottom"/>
            <w:hideMark/>
          </w:tcPr>
          <w:p w14:paraId="679AC578"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3%</w:t>
            </w:r>
          </w:p>
        </w:tc>
        <w:tc>
          <w:tcPr>
            <w:tcW w:w="1350" w:type="dxa"/>
            <w:tcBorders>
              <w:top w:val="nil"/>
              <w:left w:val="nil"/>
              <w:right w:val="nil"/>
            </w:tcBorders>
            <w:shd w:val="clear" w:color="auto" w:fill="auto"/>
            <w:noWrap/>
            <w:vAlign w:val="bottom"/>
            <w:hideMark/>
          </w:tcPr>
          <w:p w14:paraId="37966AC8" w14:textId="6CC34503"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35</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17FBD099" w14:textId="77777777" w:rsidTr="0072242C">
        <w:tc>
          <w:tcPr>
            <w:tcW w:w="1548" w:type="dxa"/>
            <w:tcBorders>
              <w:top w:val="nil"/>
              <w:left w:val="nil"/>
              <w:bottom w:val="single" w:sz="4" w:space="0" w:color="auto"/>
              <w:right w:val="nil"/>
            </w:tcBorders>
            <w:shd w:val="clear" w:color="auto" w:fill="auto"/>
            <w:noWrap/>
            <w:vAlign w:val="bottom"/>
            <w:hideMark/>
          </w:tcPr>
          <w:p w14:paraId="732563B8"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S4MLPL</w:t>
            </w:r>
          </w:p>
        </w:tc>
        <w:tc>
          <w:tcPr>
            <w:tcW w:w="1350" w:type="dxa"/>
            <w:tcBorders>
              <w:top w:val="nil"/>
              <w:left w:val="nil"/>
              <w:bottom w:val="single" w:sz="4" w:space="0" w:color="auto"/>
              <w:right w:val="nil"/>
            </w:tcBorders>
            <w:shd w:val="clear" w:color="auto" w:fill="auto"/>
            <w:noWrap/>
            <w:vAlign w:val="bottom"/>
            <w:hideMark/>
          </w:tcPr>
          <w:p w14:paraId="52F00320" w14:textId="66C4FE0B"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8%</w:t>
            </w:r>
          </w:p>
        </w:tc>
        <w:tc>
          <w:tcPr>
            <w:tcW w:w="1350" w:type="dxa"/>
            <w:tcBorders>
              <w:top w:val="nil"/>
              <w:left w:val="nil"/>
              <w:bottom w:val="single" w:sz="4" w:space="0" w:color="auto"/>
              <w:right w:val="nil"/>
            </w:tcBorders>
            <w:shd w:val="clear" w:color="auto" w:fill="auto"/>
            <w:noWrap/>
            <w:vAlign w:val="bottom"/>
            <w:hideMark/>
          </w:tcPr>
          <w:p w14:paraId="5CB4C860"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2%</w:t>
            </w:r>
          </w:p>
        </w:tc>
        <w:tc>
          <w:tcPr>
            <w:tcW w:w="1350" w:type="dxa"/>
            <w:tcBorders>
              <w:top w:val="nil"/>
              <w:left w:val="nil"/>
              <w:bottom w:val="single" w:sz="4" w:space="0" w:color="auto"/>
              <w:right w:val="nil"/>
            </w:tcBorders>
            <w:shd w:val="clear" w:color="auto" w:fill="auto"/>
            <w:noWrap/>
            <w:vAlign w:val="bottom"/>
            <w:hideMark/>
          </w:tcPr>
          <w:p w14:paraId="1E77FE58" w14:textId="1A3B863F"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33</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7E084576" w14:textId="77777777" w:rsidTr="0072242C">
        <w:tc>
          <w:tcPr>
            <w:tcW w:w="1548" w:type="dxa"/>
            <w:tcBorders>
              <w:top w:val="single" w:sz="4" w:space="0" w:color="auto"/>
              <w:left w:val="nil"/>
              <w:bottom w:val="nil"/>
              <w:right w:val="nil"/>
            </w:tcBorders>
            <w:shd w:val="clear" w:color="auto" w:fill="auto"/>
            <w:noWrap/>
            <w:vAlign w:val="bottom"/>
            <w:hideMark/>
          </w:tcPr>
          <w:p w14:paraId="327E412B"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S5MHPH</w:t>
            </w:r>
          </w:p>
        </w:tc>
        <w:tc>
          <w:tcPr>
            <w:tcW w:w="1350" w:type="dxa"/>
            <w:tcBorders>
              <w:top w:val="single" w:sz="4" w:space="0" w:color="auto"/>
              <w:left w:val="nil"/>
              <w:bottom w:val="nil"/>
              <w:right w:val="nil"/>
            </w:tcBorders>
            <w:shd w:val="clear" w:color="auto" w:fill="auto"/>
            <w:noWrap/>
            <w:vAlign w:val="bottom"/>
            <w:hideMark/>
          </w:tcPr>
          <w:p w14:paraId="516C447D" w14:textId="3E1F737E"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5%</w:t>
            </w:r>
          </w:p>
        </w:tc>
        <w:tc>
          <w:tcPr>
            <w:tcW w:w="1350" w:type="dxa"/>
            <w:tcBorders>
              <w:top w:val="single" w:sz="4" w:space="0" w:color="auto"/>
              <w:left w:val="nil"/>
              <w:bottom w:val="nil"/>
              <w:right w:val="nil"/>
            </w:tcBorders>
            <w:shd w:val="clear" w:color="auto" w:fill="auto"/>
            <w:noWrap/>
            <w:vAlign w:val="bottom"/>
            <w:hideMark/>
          </w:tcPr>
          <w:p w14:paraId="418C4547"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10%</w:t>
            </w:r>
          </w:p>
        </w:tc>
        <w:tc>
          <w:tcPr>
            <w:tcW w:w="1350" w:type="dxa"/>
            <w:tcBorders>
              <w:top w:val="single" w:sz="4" w:space="0" w:color="auto"/>
              <w:left w:val="nil"/>
              <w:bottom w:val="nil"/>
              <w:right w:val="nil"/>
            </w:tcBorders>
            <w:shd w:val="clear" w:color="auto" w:fill="auto"/>
            <w:noWrap/>
            <w:vAlign w:val="bottom"/>
            <w:hideMark/>
          </w:tcPr>
          <w:p w14:paraId="3D4A94C7" w14:textId="7899D68E"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37</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28C90DE0" w14:textId="77777777" w:rsidTr="0072242C">
        <w:tc>
          <w:tcPr>
            <w:tcW w:w="1548" w:type="dxa"/>
            <w:tcBorders>
              <w:top w:val="nil"/>
              <w:left w:val="nil"/>
              <w:right w:val="nil"/>
            </w:tcBorders>
            <w:shd w:val="clear" w:color="auto" w:fill="auto"/>
            <w:noWrap/>
            <w:vAlign w:val="bottom"/>
            <w:hideMark/>
          </w:tcPr>
          <w:p w14:paraId="1E5DCB16"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S5MLPH</w:t>
            </w:r>
          </w:p>
        </w:tc>
        <w:tc>
          <w:tcPr>
            <w:tcW w:w="1350" w:type="dxa"/>
            <w:tcBorders>
              <w:top w:val="nil"/>
              <w:left w:val="nil"/>
              <w:right w:val="nil"/>
            </w:tcBorders>
            <w:shd w:val="clear" w:color="auto" w:fill="auto"/>
            <w:noWrap/>
            <w:vAlign w:val="bottom"/>
            <w:hideMark/>
          </w:tcPr>
          <w:p w14:paraId="1444ED8B" w14:textId="77618E91"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5%</w:t>
            </w:r>
          </w:p>
        </w:tc>
        <w:tc>
          <w:tcPr>
            <w:tcW w:w="1350" w:type="dxa"/>
            <w:tcBorders>
              <w:top w:val="nil"/>
              <w:left w:val="nil"/>
              <w:right w:val="nil"/>
            </w:tcBorders>
            <w:shd w:val="clear" w:color="auto" w:fill="auto"/>
            <w:noWrap/>
            <w:vAlign w:val="bottom"/>
            <w:hideMark/>
          </w:tcPr>
          <w:p w14:paraId="3359A70B"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3%</w:t>
            </w:r>
          </w:p>
        </w:tc>
        <w:tc>
          <w:tcPr>
            <w:tcW w:w="1350" w:type="dxa"/>
            <w:tcBorders>
              <w:top w:val="nil"/>
              <w:left w:val="nil"/>
              <w:right w:val="nil"/>
            </w:tcBorders>
            <w:shd w:val="clear" w:color="auto" w:fill="auto"/>
            <w:noWrap/>
            <w:vAlign w:val="bottom"/>
            <w:hideMark/>
          </w:tcPr>
          <w:p w14:paraId="116A17A8" w14:textId="40C9043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38</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6DBCDBF9" w14:textId="77777777" w:rsidTr="0072242C">
        <w:tc>
          <w:tcPr>
            <w:tcW w:w="1548" w:type="dxa"/>
            <w:tcBorders>
              <w:top w:val="nil"/>
              <w:left w:val="nil"/>
              <w:bottom w:val="single" w:sz="4" w:space="0" w:color="auto"/>
              <w:right w:val="nil"/>
            </w:tcBorders>
            <w:shd w:val="clear" w:color="auto" w:fill="auto"/>
            <w:noWrap/>
            <w:vAlign w:val="bottom"/>
            <w:hideMark/>
          </w:tcPr>
          <w:p w14:paraId="442602F2"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S5MLPL</w:t>
            </w:r>
          </w:p>
        </w:tc>
        <w:tc>
          <w:tcPr>
            <w:tcW w:w="1350" w:type="dxa"/>
            <w:tcBorders>
              <w:top w:val="nil"/>
              <w:left w:val="nil"/>
              <w:bottom w:val="single" w:sz="4" w:space="0" w:color="auto"/>
              <w:right w:val="nil"/>
            </w:tcBorders>
            <w:shd w:val="clear" w:color="auto" w:fill="auto"/>
            <w:noWrap/>
            <w:vAlign w:val="bottom"/>
            <w:hideMark/>
          </w:tcPr>
          <w:p w14:paraId="2C30CEA6" w14:textId="4F41773B"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50" w:type="dxa"/>
            <w:tcBorders>
              <w:top w:val="nil"/>
              <w:left w:val="nil"/>
              <w:bottom w:val="single" w:sz="4" w:space="0" w:color="auto"/>
              <w:right w:val="nil"/>
            </w:tcBorders>
            <w:shd w:val="clear" w:color="auto" w:fill="auto"/>
            <w:noWrap/>
            <w:vAlign w:val="bottom"/>
            <w:hideMark/>
          </w:tcPr>
          <w:p w14:paraId="6774843A"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50" w:type="dxa"/>
            <w:tcBorders>
              <w:top w:val="nil"/>
              <w:left w:val="nil"/>
              <w:bottom w:val="single" w:sz="4" w:space="0" w:color="auto"/>
              <w:right w:val="nil"/>
            </w:tcBorders>
            <w:shd w:val="clear" w:color="auto" w:fill="auto"/>
            <w:noWrap/>
            <w:vAlign w:val="bottom"/>
            <w:hideMark/>
          </w:tcPr>
          <w:p w14:paraId="7C01A1AC" w14:textId="7AB38AEB"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41</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26A9286C" w14:textId="77777777" w:rsidTr="0072242C">
        <w:tc>
          <w:tcPr>
            <w:tcW w:w="1548" w:type="dxa"/>
            <w:tcBorders>
              <w:top w:val="single" w:sz="4" w:space="0" w:color="auto"/>
              <w:left w:val="nil"/>
              <w:bottom w:val="nil"/>
              <w:right w:val="nil"/>
            </w:tcBorders>
            <w:shd w:val="clear" w:color="auto" w:fill="auto"/>
            <w:noWrap/>
            <w:vAlign w:val="bottom"/>
            <w:hideMark/>
          </w:tcPr>
          <w:p w14:paraId="014FD8EC"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S6MHPH</w:t>
            </w:r>
          </w:p>
        </w:tc>
        <w:tc>
          <w:tcPr>
            <w:tcW w:w="1350" w:type="dxa"/>
            <w:tcBorders>
              <w:top w:val="single" w:sz="4" w:space="0" w:color="auto"/>
              <w:left w:val="nil"/>
              <w:bottom w:val="nil"/>
              <w:right w:val="nil"/>
            </w:tcBorders>
            <w:shd w:val="clear" w:color="auto" w:fill="auto"/>
            <w:noWrap/>
            <w:vAlign w:val="bottom"/>
            <w:hideMark/>
          </w:tcPr>
          <w:p w14:paraId="4D35E515" w14:textId="01CDD320"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50" w:type="dxa"/>
            <w:tcBorders>
              <w:top w:val="single" w:sz="4" w:space="0" w:color="auto"/>
              <w:left w:val="nil"/>
              <w:bottom w:val="nil"/>
              <w:right w:val="nil"/>
            </w:tcBorders>
            <w:shd w:val="clear" w:color="auto" w:fill="auto"/>
            <w:noWrap/>
            <w:vAlign w:val="bottom"/>
            <w:hideMark/>
          </w:tcPr>
          <w:p w14:paraId="27A22BC0"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50" w:type="dxa"/>
            <w:tcBorders>
              <w:top w:val="single" w:sz="4" w:space="0" w:color="auto"/>
              <w:left w:val="nil"/>
              <w:bottom w:val="nil"/>
              <w:right w:val="nil"/>
            </w:tcBorders>
            <w:shd w:val="clear" w:color="auto" w:fill="auto"/>
            <w:noWrap/>
            <w:vAlign w:val="bottom"/>
            <w:hideMark/>
          </w:tcPr>
          <w:p w14:paraId="1375256B" w14:textId="54E54A83"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45</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76AB576C" w14:textId="77777777" w:rsidTr="008C6D20">
        <w:tc>
          <w:tcPr>
            <w:tcW w:w="1548" w:type="dxa"/>
            <w:tcBorders>
              <w:top w:val="nil"/>
              <w:left w:val="nil"/>
              <w:bottom w:val="nil"/>
              <w:right w:val="nil"/>
            </w:tcBorders>
            <w:shd w:val="clear" w:color="auto" w:fill="F2F2F2" w:themeFill="background1" w:themeFillShade="F2"/>
            <w:noWrap/>
            <w:vAlign w:val="bottom"/>
            <w:hideMark/>
          </w:tcPr>
          <w:p w14:paraId="42807CFE"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S6MHPL</w:t>
            </w:r>
          </w:p>
        </w:tc>
        <w:tc>
          <w:tcPr>
            <w:tcW w:w="1350" w:type="dxa"/>
            <w:tcBorders>
              <w:top w:val="nil"/>
              <w:left w:val="nil"/>
              <w:bottom w:val="nil"/>
              <w:right w:val="nil"/>
            </w:tcBorders>
            <w:shd w:val="clear" w:color="auto" w:fill="F2F2F2" w:themeFill="background1" w:themeFillShade="F2"/>
            <w:noWrap/>
            <w:vAlign w:val="bottom"/>
            <w:hideMark/>
          </w:tcPr>
          <w:p w14:paraId="16CBF2A2" w14:textId="53A21C66"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50" w:type="dxa"/>
            <w:tcBorders>
              <w:top w:val="nil"/>
              <w:left w:val="nil"/>
              <w:bottom w:val="nil"/>
              <w:right w:val="nil"/>
            </w:tcBorders>
            <w:shd w:val="clear" w:color="auto" w:fill="F2F2F2" w:themeFill="background1" w:themeFillShade="F2"/>
            <w:noWrap/>
            <w:vAlign w:val="bottom"/>
            <w:hideMark/>
          </w:tcPr>
          <w:p w14:paraId="2927ED52"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50" w:type="dxa"/>
            <w:tcBorders>
              <w:top w:val="nil"/>
              <w:left w:val="nil"/>
              <w:bottom w:val="nil"/>
              <w:right w:val="nil"/>
            </w:tcBorders>
            <w:shd w:val="clear" w:color="auto" w:fill="F2F2F2" w:themeFill="background1" w:themeFillShade="F2"/>
            <w:noWrap/>
            <w:vAlign w:val="bottom"/>
            <w:hideMark/>
          </w:tcPr>
          <w:p w14:paraId="7BC82CAA" w14:textId="7B68683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48</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6D46E970" w14:textId="77777777" w:rsidTr="008C6D20">
        <w:tc>
          <w:tcPr>
            <w:tcW w:w="1548" w:type="dxa"/>
            <w:tcBorders>
              <w:top w:val="nil"/>
              <w:left w:val="nil"/>
              <w:right w:val="nil"/>
            </w:tcBorders>
            <w:shd w:val="clear" w:color="auto" w:fill="auto"/>
            <w:noWrap/>
            <w:vAlign w:val="bottom"/>
            <w:hideMark/>
          </w:tcPr>
          <w:p w14:paraId="2645CD70"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S6MLPH</w:t>
            </w:r>
          </w:p>
        </w:tc>
        <w:tc>
          <w:tcPr>
            <w:tcW w:w="1350" w:type="dxa"/>
            <w:tcBorders>
              <w:top w:val="nil"/>
              <w:left w:val="nil"/>
              <w:right w:val="nil"/>
            </w:tcBorders>
            <w:shd w:val="clear" w:color="auto" w:fill="auto"/>
            <w:noWrap/>
            <w:vAlign w:val="bottom"/>
            <w:hideMark/>
          </w:tcPr>
          <w:p w14:paraId="2834A1CA" w14:textId="5DF75DE8"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50" w:type="dxa"/>
            <w:tcBorders>
              <w:top w:val="nil"/>
              <w:left w:val="nil"/>
              <w:right w:val="nil"/>
            </w:tcBorders>
            <w:shd w:val="clear" w:color="auto" w:fill="auto"/>
            <w:noWrap/>
            <w:vAlign w:val="bottom"/>
            <w:hideMark/>
          </w:tcPr>
          <w:p w14:paraId="062F9B1A"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50" w:type="dxa"/>
            <w:tcBorders>
              <w:top w:val="nil"/>
              <w:left w:val="nil"/>
              <w:right w:val="nil"/>
            </w:tcBorders>
            <w:shd w:val="clear" w:color="auto" w:fill="auto"/>
            <w:noWrap/>
            <w:vAlign w:val="bottom"/>
            <w:hideMark/>
          </w:tcPr>
          <w:p w14:paraId="6B5DEA51" w14:textId="6F730402"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41</w:t>
            </w:r>
            <w:r>
              <w:rPr>
                <w:rFonts w:asciiTheme="majorHAnsi" w:hAnsiTheme="majorHAnsi"/>
                <w:sz w:val="20"/>
                <w:szCs w:val="20"/>
              </w:rPr>
              <w:t>%</w:t>
            </w:r>
            <w:r w:rsidRPr="00017D65">
              <w:rPr>
                <w:rFonts w:asciiTheme="majorHAnsi" w:hAnsiTheme="majorHAnsi"/>
                <w:sz w:val="20"/>
                <w:szCs w:val="20"/>
              </w:rPr>
              <w:t xml:space="preserve"> </w:t>
            </w:r>
          </w:p>
        </w:tc>
      </w:tr>
      <w:tr w:rsidR="006102DC" w:rsidRPr="00017D65" w14:paraId="4AABFEE2" w14:textId="77777777" w:rsidTr="008C6D20">
        <w:tc>
          <w:tcPr>
            <w:tcW w:w="1548" w:type="dxa"/>
            <w:tcBorders>
              <w:top w:val="nil"/>
              <w:left w:val="nil"/>
              <w:bottom w:val="single" w:sz="4" w:space="0" w:color="auto"/>
              <w:right w:val="nil"/>
            </w:tcBorders>
            <w:shd w:val="clear" w:color="auto" w:fill="auto"/>
            <w:noWrap/>
            <w:vAlign w:val="bottom"/>
            <w:hideMark/>
          </w:tcPr>
          <w:p w14:paraId="547659F5" w14:textId="77777777" w:rsidR="006102DC" w:rsidRPr="00017D65" w:rsidRDefault="006102DC" w:rsidP="00A62671">
            <w:pPr>
              <w:spacing w:line="240" w:lineRule="auto"/>
              <w:rPr>
                <w:rFonts w:asciiTheme="majorHAnsi" w:hAnsiTheme="majorHAnsi"/>
                <w:sz w:val="20"/>
                <w:szCs w:val="20"/>
              </w:rPr>
            </w:pPr>
            <w:r>
              <w:rPr>
                <w:rFonts w:asciiTheme="majorHAnsi" w:hAnsiTheme="majorHAnsi"/>
                <w:sz w:val="20"/>
                <w:szCs w:val="20"/>
              </w:rPr>
              <w:t>S6MLPL</w:t>
            </w:r>
          </w:p>
        </w:tc>
        <w:tc>
          <w:tcPr>
            <w:tcW w:w="1350" w:type="dxa"/>
            <w:tcBorders>
              <w:top w:val="nil"/>
              <w:left w:val="nil"/>
              <w:bottom w:val="single" w:sz="4" w:space="0" w:color="auto"/>
              <w:right w:val="nil"/>
            </w:tcBorders>
            <w:shd w:val="clear" w:color="auto" w:fill="auto"/>
            <w:noWrap/>
            <w:vAlign w:val="bottom"/>
            <w:hideMark/>
          </w:tcPr>
          <w:p w14:paraId="463E9502" w14:textId="57B8762A"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0%</w:t>
            </w:r>
          </w:p>
        </w:tc>
        <w:tc>
          <w:tcPr>
            <w:tcW w:w="1350" w:type="dxa"/>
            <w:tcBorders>
              <w:top w:val="nil"/>
              <w:left w:val="nil"/>
              <w:bottom w:val="single" w:sz="4" w:space="0" w:color="auto"/>
              <w:right w:val="nil"/>
            </w:tcBorders>
            <w:shd w:val="clear" w:color="auto" w:fill="auto"/>
            <w:noWrap/>
            <w:vAlign w:val="bottom"/>
            <w:hideMark/>
          </w:tcPr>
          <w:p w14:paraId="69E749F6" w14:textId="77777777"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1%</w:t>
            </w:r>
          </w:p>
        </w:tc>
        <w:tc>
          <w:tcPr>
            <w:tcW w:w="1350" w:type="dxa"/>
            <w:tcBorders>
              <w:top w:val="nil"/>
              <w:left w:val="nil"/>
              <w:bottom w:val="single" w:sz="4" w:space="0" w:color="auto"/>
              <w:right w:val="nil"/>
            </w:tcBorders>
            <w:shd w:val="clear" w:color="auto" w:fill="auto"/>
            <w:noWrap/>
            <w:vAlign w:val="bottom"/>
            <w:hideMark/>
          </w:tcPr>
          <w:p w14:paraId="690D5335" w14:textId="2A6DAEA6" w:rsidR="006102DC" w:rsidRPr="00017D65" w:rsidRDefault="006102DC" w:rsidP="00A62671">
            <w:pPr>
              <w:spacing w:line="240" w:lineRule="auto"/>
              <w:jc w:val="right"/>
              <w:rPr>
                <w:rFonts w:asciiTheme="majorHAnsi" w:hAnsiTheme="majorHAnsi"/>
                <w:sz w:val="20"/>
                <w:szCs w:val="20"/>
              </w:rPr>
            </w:pPr>
            <w:r w:rsidRPr="00017D65">
              <w:rPr>
                <w:rFonts w:asciiTheme="majorHAnsi" w:hAnsiTheme="majorHAnsi"/>
                <w:sz w:val="20"/>
                <w:szCs w:val="20"/>
              </w:rPr>
              <w:t>49</w:t>
            </w:r>
            <w:r>
              <w:rPr>
                <w:rFonts w:asciiTheme="majorHAnsi" w:hAnsiTheme="majorHAnsi"/>
                <w:sz w:val="20"/>
                <w:szCs w:val="20"/>
              </w:rPr>
              <w:t>%</w:t>
            </w:r>
            <w:r w:rsidRPr="00017D65">
              <w:rPr>
                <w:rFonts w:asciiTheme="majorHAnsi" w:hAnsiTheme="majorHAnsi"/>
                <w:sz w:val="20"/>
                <w:szCs w:val="20"/>
              </w:rPr>
              <w:t xml:space="preserve"> </w:t>
            </w:r>
          </w:p>
        </w:tc>
      </w:tr>
    </w:tbl>
    <w:p w14:paraId="0C4FAE21" w14:textId="78B05C37" w:rsidR="00A62671" w:rsidRDefault="006102DC" w:rsidP="006102DC">
      <w:pPr>
        <w:pStyle w:val="Sources"/>
      </w:pPr>
      <w:r>
        <w:t>Sources: HarvestChoice/IFPRI, 2014</w:t>
      </w:r>
      <w:r w:rsidR="008C6D20">
        <w:t>.</w:t>
      </w:r>
    </w:p>
    <w:p w14:paraId="76F075A5" w14:textId="362AD19B" w:rsidR="008E2212" w:rsidDel="00C82551" w:rsidRDefault="008E2212" w:rsidP="008E2212">
      <w:pPr>
        <w:pStyle w:val="Caption"/>
        <w:rPr>
          <w:del w:id="178" w:author="Eduardo" w:date="2014-06-12T10:02:00Z"/>
        </w:rPr>
      </w:pPr>
      <w:bookmarkStart w:id="179" w:name="_Ref390243917"/>
      <w:commentRangeStart w:id="180"/>
      <w:commentRangeStart w:id="181"/>
      <w:del w:id="182" w:author="Eduardo" w:date="2014-06-12T10:02:00Z">
        <w:r w:rsidDel="00C82551">
          <w:delText xml:space="preserve">Table </w:delText>
        </w:r>
        <w:r w:rsidR="00E33075" w:rsidDel="00C82551">
          <w:fldChar w:fldCharType="begin"/>
        </w:r>
        <w:r w:rsidR="00E33075" w:rsidDel="00C82551">
          <w:delInstrText xml:space="preserve"> SEQ Table \* ARABIC </w:delInstrText>
        </w:r>
        <w:r w:rsidR="00E33075" w:rsidDel="00C82551">
          <w:fldChar w:fldCharType="separate"/>
        </w:r>
        <w:r w:rsidR="00743371" w:rsidDel="00C82551">
          <w:rPr>
            <w:noProof/>
          </w:rPr>
          <w:delText>14</w:delText>
        </w:r>
        <w:r w:rsidR="00E33075" w:rsidDel="00C82551">
          <w:rPr>
            <w:noProof/>
          </w:rPr>
          <w:fldChar w:fldCharType="end"/>
        </w:r>
        <w:bookmarkEnd w:id="179"/>
        <w:r w:rsidDel="00C82551">
          <w:delText>:</w:delText>
        </w:r>
        <w:r w:rsidDel="00C82551">
          <w:tab/>
          <w:delText>Selected Demographic Indicators across Segments, Ethiopia (2011)</w:delText>
        </w:r>
        <w:commentRangeEnd w:id="180"/>
        <w:r w:rsidR="00233222" w:rsidDel="00C82551">
          <w:rPr>
            <w:rStyle w:val="CommentReference"/>
            <w:rFonts w:asciiTheme="minorHAnsi" w:hAnsiTheme="minorHAnsi"/>
            <w:b w:val="0"/>
            <w:iCs w:val="0"/>
          </w:rPr>
          <w:commentReference w:id="180"/>
        </w:r>
        <w:commentRangeEnd w:id="181"/>
        <w:r w:rsidR="00233222" w:rsidDel="00C82551">
          <w:rPr>
            <w:rStyle w:val="CommentReference"/>
            <w:rFonts w:asciiTheme="minorHAnsi" w:hAnsiTheme="minorHAnsi"/>
            <w:b w:val="0"/>
            <w:iCs w:val="0"/>
          </w:rPr>
          <w:commentReference w:id="181"/>
        </w:r>
      </w:del>
    </w:p>
    <w:p w14:paraId="06CFF6E2" w14:textId="3E827021" w:rsidR="00D30AA2" w:rsidRDefault="00D30AA2" w:rsidP="00D30AA2">
      <w:pPr>
        <w:pStyle w:val="Sources"/>
        <w:rPr>
          <w:ins w:id="183" w:author="Eduardo" w:date="2014-06-12T13:26:00Z"/>
        </w:rPr>
      </w:pPr>
      <w:del w:id="184" w:author="Eduardo" w:date="2014-06-12T10:02:00Z">
        <w:r w:rsidDel="00C82551">
          <w:delText>Sources: Authors, Ethiopia ERSS, 2011.</w:delText>
        </w:r>
      </w:del>
    </w:p>
    <w:p w14:paraId="31D0F32A" w14:textId="380D5971" w:rsidR="008E038C" w:rsidRDefault="008E038C">
      <w:pPr>
        <w:spacing w:line="240" w:lineRule="auto"/>
        <w:rPr>
          <w:ins w:id="185" w:author="Eduardo" w:date="2014-06-12T13:26:00Z"/>
        </w:rPr>
      </w:pPr>
      <w:ins w:id="186" w:author="Eduardo" w:date="2014-06-12T13:26:00Z">
        <w:r>
          <w:br w:type="page"/>
        </w:r>
      </w:ins>
    </w:p>
    <w:p w14:paraId="732D0CF4" w14:textId="77777777" w:rsidR="008E038C" w:rsidRPr="008E038C" w:rsidRDefault="008E038C" w:rsidP="008E038C">
      <w:pPr>
        <w:pPrChange w:id="187" w:author="Eduardo" w:date="2014-06-12T13:26:00Z">
          <w:pPr>
            <w:pStyle w:val="Sources"/>
          </w:pPr>
        </w:pPrChange>
      </w:pPr>
    </w:p>
    <w:p w14:paraId="2AE96434" w14:textId="4A19DA70" w:rsidR="006102DC" w:rsidRDefault="006102DC" w:rsidP="006102DC">
      <w:pPr>
        <w:pStyle w:val="Caption"/>
        <w:rPr>
          <w:ins w:id="188" w:author="Eduardo" w:date="2014-06-12T11:03:00Z"/>
        </w:rPr>
      </w:pPr>
      <w:r>
        <w:t xml:space="preserve">Table </w:t>
      </w:r>
      <w:r w:rsidR="00E33075">
        <w:fldChar w:fldCharType="begin"/>
      </w:r>
      <w:r w:rsidR="00E33075">
        <w:instrText xml:space="preserve"> SEQ Table \* ARABIC </w:instrText>
      </w:r>
      <w:r w:rsidR="00E33075">
        <w:fldChar w:fldCharType="separate"/>
      </w:r>
      <w:r w:rsidR="00743371">
        <w:rPr>
          <w:noProof/>
        </w:rPr>
        <w:t>15</w:t>
      </w:r>
      <w:r w:rsidR="00E33075">
        <w:rPr>
          <w:noProof/>
        </w:rPr>
        <w:fldChar w:fldCharType="end"/>
      </w:r>
      <w:r>
        <w:t>:</w:t>
      </w:r>
      <w:r>
        <w:tab/>
        <w:t>Percent of Female-</w:t>
      </w:r>
      <w:r w:rsidRPr="006102DC">
        <w:t xml:space="preserve">headed </w:t>
      </w:r>
      <w:r>
        <w:t>Households across Segments, Ethiopia (2011)</w:t>
      </w:r>
    </w:p>
    <w:tbl>
      <w:tblPr>
        <w:tblW w:w="8300" w:type="dxa"/>
        <w:tblInd w:w="98" w:type="dxa"/>
        <w:tblLook w:val="04A0" w:firstRow="1" w:lastRow="0" w:firstColumn="1" w:lastColumn="0" w:noHBand="0" w:noVBand="1"/>
        <w:tblPrChange w:id="189" w:author="Eduardo" w:date="2014-06-12T11:04:00Z">
          <w:tblPr>
            <w:tblW w:w="8300" w:type="dxa"/>
            <w:tblInd w:w="98" w:type="dxa"/>
            <w:tblLook w:val="04A0" w:firstRow="1" w:lastRow="0" w:firstColumn="1" w:lastColumn="0" w:noHBand="0" w:noVBand="1"/>
          </w:tblPr>
        </w:tblPrChange>
      </w:tblPr>
      <w:tblGrid>
        <w:gridCol w:w="2400"/>
        <w:gridCol w:w="1500"/>
        <w:gridCol w:w="1700"/>
        <w:gridCol w:w="2700"/>
        <w:tblGridChange w:id="190">
          <w:tblGrid>
            <w:gridCol w:w="2400"/>
            <w:gridCol w:w="1500"/>
            <w:gridCol w:w="1700"/>
            <w:gridCol w:w="2700"/>
          </w:tblGrid>
        </w:tblGridChange>
      </w:tblGrid>
      <w:tr w:rsidR="009C1A57" w:rsidRPr="009C1A57" w14:paraId="77765AAF" w14:textId="77777777" w:rsidTr="009C1A57">
        <w:trPr>
          <w:trHeight w:val="300"/>
          <w:ins w:id="191" w:author="Eduardo" w:date="2014-06-12T11:03:00Z"/>
          <w:trPrChange w:id="192" w:author="Eduardo" w:date="2014-06-12T11:04:00Z">
            <w:trPr>
              <w:trHeight w:val="300"/>
            </w:trPr>
          </w:trPrChange>
        </w:trPr>
        <w:tc>
          <w:tcPr>
            <w:tcW w:w="2400" w:type="dxa"/>
            <w:tcBorders>
              <w:top w:val="single" w:sz="4" w:space="0" w:color="auto"/>
              <w:left w:val="single" w:sz="8" w:space="0" w:color="000000"/>
              <w:bottom w:val="single" w:sz="4" w:space="0" w:color="000000"/>
              <w:right w:val="single" w:sz="4" w:space="0" w:color="000000"/>
            </w:tcBorders>
            <w:shd w:val="clear" w:color="auto" w:fill="auto"/>
            <w:hideMark/>
            <w:tcPrChange w:id="193" w:author="Eduardo" w:date="2014-06-12T11:04:00Z">
              <w:tcPr>
                <w:tcW w:w="2400" w:type="dxa"/>
                <w:tcBorders>
                  <w:top w:val="nil"/>
                  <w:left w:val="single" w:sz="8" w:space="0" w:color="000000"/>
                  <w:bottom w:val="single" w:sz="4" w:space="0" w:color="000000"/>
                  <w:right w:val="single" w:sz="4" w:space="0" w:color="000000"/>
                </w:tcBorders>
                <w:shd w:val="clear" w:color="auto" w:fill="auto"/>
                <w:hideMark/>
              </w:tcPr>
            </w:tcPrChange>
          </w:tcPr>
          <w:p w14:paraId="3E4D9344" w14:textId="77777777" w:rsidR="009C1A57" w:rsidRPr="009C1A57" w:rsidRDefault="009C1A57" w:rsidP="009C1A57">
            <w:pPr>
              <w:spacing w:line="240" w:lineRule="auto"/>
              <w:jc w:val="center"/>
              <w:rPr>
                <w:ins w:id="194" w:author="Eduardo" w:date="2014-06-12T11:03:00Z"/>
                <w:rFonts w:ascii="Calibri" w:eastAsia="Times New Roman" w:hAnsi="Calibri" w:cs="Times New Roman"/>
                <w:b/>
                <w:bCs/>
                <w:color w:val="000000"/>
                <w:sz w:val="22"/>
                <w:szCs w:val="22"/>
                <w:lang w:val="en-CA" w:eastAsia="en-CA"/>
              </w:rPr>
            </w:pPr>
            <w:ins w:id="195" w:author="Eduardo" w:date="2014-06-12T11:03:00Z">
              <w:r w:rsidRPr="009C1A57">
                <w:rPr>
                  <w:rFonts w:ascii="Calibri" w:eastAsia="Times New Roman" w:hAnsi="Calibri" w:cs="Times New Roman"/>
                  <w:b/>
                  <w:bCs/>
                  <w:color w:val="000000"/>
                  <w:sz w:val="22"/>
                  <w:szCs w:val="22"/>
                  <w:lang w:val="en-CA" w:eastAsia="en-CA"/>
                </w:rPr>
                <w:t>Farming System</w:t>
              </w:r>
            </w:ins>
          </w:p>
        </w:tc>
        <w:tc>
          <w:tcPr>
            <w:tcW w:w="1500" w:type="dxa"/>
            <w:tcBorders>
              <w:top w:val="single" w:sz="4" w:space="0" w:color="auto"/>
              <w:left w:val="nil"/>
              <w:bottom w:val="single" w:sz="4" w:space="0" w:color="000000"/>
              <w:right w:val="single" w:sz="4" w:space="0" w:color="000000"/>
            </w:tcBorders>
            <w:shd w:val="clear" w:color="auto" w:fill="auto"/>
            <w:hideMark/>
            <w:tcPrChange w:id="196" w:author="Eduardo" w:date="2014-06-12T11:04:00Z">
              <w:tcPr>
                <w:tcW w:w="1500" w:type="dxa"/>
                <w:tcBorders>
                  <w:top w:val="nil"/>
                  <w:left w:val="nil"/>
                  <w:bottom w:val="single" w:sz="4" w:space="0" w:color="000000"/>
                  <w:right w:val="single" w:sz="4" w:space="0" w:color="000000"/>
                </w:tcBorders>
                <w:shd w:val="clear" w:color="auto" w:fill="auto"/>
                <w:hideMark/>
              </w:tcPr>
            </w:tcPrChange>
          </w:tcPr>
          <w:p w14:paraId="41176B66" w14:textId="77777777" w:rsidR="009C1A57" w:rsidRPr="009C1A57" w:rsidRDefault="009C1A57" w:rsidP="009C1A57">
            <w:pPr>
              <w:spacing w:line="240" w:lineRule="auto"/>
              <w:jc w:val="center"/>
              <w:rPr>
                <w:ins w:id="197" w:author="Eduardo" w:date="2014-06-12T11:03:00Z"/>
                <w:rFonts w:ascii="Calibri" w:eastAsia="Times New Roman" w:hAnsi="Calibri" w:cs="Times New Roman"/>
                <w:b/>
                <w:bCs/>
                <w:color w:val="000000"/>
                <w:sz w:val="22"/>
                <w:szCs w:val="22"/>
                <w:lang w:val="en-CA" w:eastAsia="en-CA"/>
              </w:rPr>
            </w:pPr>
            <w:ins w:id="198" w:author="Eduardo" w:date="2014-06-12T11:03:00Z">
              <w:r w:rsidRPr="009C1A57">
                <w:rPr>
                  <w:rFonts w:ascii="Calibri" w:eastAsia="Times New Roman" w:hAnsi="Calibri" w:cs="Times New Roman"/>
                  <w:b/>
                  <w:bCs/>
                  <w:color w:val="000000"/>
                  <w:sz w:val="22"/>
                  <w:szCs w:val="22"/>
                  <w:lang w:val="en-CA" w:eastAsia="en-CA"/>
                </w:rPr>
                <w:t>Yield Pote</w:t>
              </w:r>
              <w:r w:rsidRPr="009C1A57">
                <w:rPr>
                  <w:rFonts w:ascii="Calibri" w:eastAsia="Times New Roman" w:hAnsi="Calibri" w:cs="Times New Roman"/>
                  <w:b/>
                  <w:bCs/>
                  <w:color w:val="000000"/>
                  <w:sz w:val="22"/>
                  <w:szCs w:val="22"/>
                  <w:lang w:val="en-CA" w:eastAsia="en-CA"/>
                </w:rPr>
                <w:t>n</w:t>
              </w:r>
              <w:r w:rsidRPr="009C1A57">
                <w:rPr>
                  <w:rFonts w:ascii="Calibri" w:eastAsia="Times New Roman" w:hAnsi="Calibri" w:cs="Times New Roman"/>
                  <w:b/>
                  <w:bCs/>
                  <w:color w:val="000000"/>
                  <w:sz w:val="22"/>
                  <w:szCs w:val="22"/>
                  <w:lang w:val="en-CA" w:eastAsia="en-CA"/>
                </w:rPr>
                <w:t>tial</w:t>
              </w:r>
            </w:ins>
          </w:p>
        </w:tc>
        <w:tc>
          <w:tcPr>
            <w:tcW w:w="1700" w:type="dxa"/>
            <w:tcBorders>
              <w:top w:val="single" w:sz="4" w:space="0" w:color="auto"/>
              <w:left w:val="nil"/>
              <w:bottom w:val="single" w:sz="4" w:space="0" w:color="000000"/>
              <w:right w:val="single" w:sz="4" w:space="0" w:color="auto"/>
            </w:tcBorders>
            <w:shd w:val="clear" w:color="auto" w:fill="auto"/>
            <w:hideMark/>
            <w:tcPrChange w:id="199" w:author="Eduardo" w:date="2014-06-12T11:04:00Z">
              <w:tcPr>
                <w:tcW w:w="1700" w:type="dxa"/>
                <w:tcBorders>
                  <w:top w:val="nil"/>
                  <w:left w:val="nil"/>
                  <w:bottom w:val="single" w:sz="4" w:space="0" w:color="000000"/>
                  <w:right w:val="nil"/>
                </w:tcBorders>
                <w:shd w:val="clear" w:color="auto" w:fill="auto"/>
                <w:hideMark/>
              </w:tcPr>
            </w:tcPrChange>
          </w:tcPr>
          <w:p w14:paraId="3A7FFDC6" w14:textId="77777777" w:rsidR="009C1A57" w:rsidRPr="009C1A57" w:rsidRDefault="009C1A57" w:rsidP="009C1A57">
            <w:pPr>
              <w:spacing w:line="240" w:lineRule="auto"/>
              <w:jc w:val="center"/>
              <w:rPr>
                <w:ins w:id="200" w:author="Eduardo" w:date="2014-06-12T11:03:00Z"/>
                <w:rFonts w:ascii="Calibri" w:eastAsia="Times New Roman" w:hAnsi="Calibri" w:cs="Times New Roman"/>
                <w:b/>
                <w:bCs/>
                <w:color w:val="000000"/>
                <w:sz w:val="22"/>
                <w:szCs w:val="22"/>
                <w:lang w:val="en-CA" w:eastAsia="en-CA"/>
              </w:rPr>
            </w:pPr>
            <w:ins w:id="201" w:author="Eduardo" w:date="2014-06-12T11:03:00Z">
              <w:r w:rsidRPr="009C1A57">
                <w:rPr>
                  <w:rFonts w:ascii="Calibri" w:eastAsia="Times New Roman" w:hAnsi="Calibri" w:cs="Times New Roman"/>
                  <w:b/>
                  <w:bCs/>
                  <w:color w:val="000000"/>
                  <w:sz w:val="22"/>
                  <w:szCs w:val="22"/>
                  <w:lang w:val="en-CA" w:eastAsia="en-CA"/>
                </w:rPr>
                <w:t>Market Pote</w:t>
              </w:r>
              <w:r w:rsidRPr="009C1A57">
                <w:rPr>
                  <w:rFonts w:ascii="Calibri" w:eastAsia="Times New Roman" w:hAnsi="Calibri" w:cs="Times New Roman"/>
                  <w:b/>
                  <w:bCs/>
                  <w:color w:val="000000"/>
                  <w:sz w:val="22"/>
                  <w:szCs w:val="22"/>
                  <w:lang w:val="en-CA" w:eastAsia="en-CA"/>
                </w:rPr>
                <w:t>n</w:t>
              </w:r>
              <w:r w:rsidRPr="009C1A57">
                <w:rPr>
                  <w:rFonts w:ascii="Calibri" w:eastAsia="Times New Roman" w:hAnsi="Calibri" w:cs="Times New Roman"/>
                  <w:b/>
                  <w:bCs/>
                  <w:color w:val="000000"/>
                  <w:sz w:val="22"/>
                  <w:szCs w:val="22"/>
                  <w:lang w:val="en-CA" w:eastAsia="en-CA"/>
                </w:rPr>
                <w:t>tial</w:t>
              </w:r>
            </w:ins>
          </w:p>
        </w:tc>
        <w:tc>
          <w:tcPr>
            <w:tcW w:w="2700" w:type="dxa"/>
            <w:tcBorders>
              <w:top w:val="single" w:sz="4" w:space="0" w:color="auto"/>
              <w:left w:val="single" w:sz="4" w:space="0" w:color="auto"/>
              <w:bottom w:val="nil"/>
              <w:right w:val="single" w:sz="4" w:space="0" w:color="auto"/>
            </w:tcBorders>
            <w:shd w:val="clear" w:color="auto" w:fill="auto"/>
            <w:noWrap/>
            <w:vAlign w:val="bottom"/>
            <w:hideMark/>
            <w:tcPrChange w:id="202" w:author="Eduardo" w:date="2014-06-12T11:04:00Z">
              <w:tcPr>
                <w:tcW w:w="2700" w:type="dxa"/>
                <w:tcBorders>
                  <w:top w:val="nil"/>
                  <w:left w:val="nil"/>
                  <w:bottom w:val="nil"/>
                  <w:right w:val="single" w:sz="4" w:space="0" w:color="auto"/>
                </w:tcBorders>
                <w:shd w:val="clear" w:color="auto" w:fill="auto"/>
                <w:noWrap/>
                <w:vAlign w:val="bottom"/>
                <w:hideMark/>
              </w:tcPr>
            </w:tcPrChange>
          </w:tcPr>
          <w:p w14:paraId="5B3766FA" w14:textId="791F7F4E" w:rsidR="009C1A57" w:rsidRPr="009C1A57" w:rsidRDefault="009C1A57" w:rsidP="009C1A57">
            <w:pPr>
              <w:spacing w:line="240" w:lineRule="auto"/>
              <w:rPr>
                <w:ins w:id="203" w:author="Eduardo" w:date="2014-06-12T11:03:00Z"/>
                <w:rFonts w:ascii="Calibri" w:eastAsia="Times New Roman" w:hAnsi="Calibri" w:cs="Times New Roman"/>
                <w:color w:val="000000"/>
                <w:sz w:val="22"/>
                <w:szCs w:val="22"/>
                <w:lang w:val="en-CA" w:eastAsia="en-CA"/>
              </w:rPr>
            </w:pPr>
            <w:ins w:id="204" w:author="Eduardo" w:date="2014-06-12T11:03:00Z">
              <w:r w:rsidRPr="009C1A57">
                <w:rPr>
                  <w:rFonts w:ascii="Calibri" w:eastAsia="Times New Roman" w:hAnsi="Calibri" w:cs="Times New Roman"/>
                  <w:color w:val="000000"/>
                  <w:sz w:val="22"/>
                  <w:szCs w:val="22"/>
                  <w:lang w:val="en-CA" w:eastAsia="en-CA"/>
                </w:rPr>
                <w:t> </w:t>
              </w:r>
              <w:r>
                <w:rPr>
                  <w:rFonts w:ascii="Calibri" w:eastAsia="Times New Roman" w:hAnsi="Calibri" w:cs="Times New Roman"/>
                  <w:color w:val="000000"/>
                  <w:sz w:val="22"/>
                  <w:szCs w:val="22"/>
                  <w:lang w:val="en-CA" w:eastAsia="en-CA"/>
                </w:rPr>
                <w:t>Percent of female headed households</w:t>
              </w:r>
            </w:ins>
          </w:p>
        </w:tc>
      </w:tr>
      <w:tr w:rsidR="009C1A57" w:rsidRPr="009C1A57" w14:paraId="297429A0" w14:textId="77777777" w:rsidTr="009C1A57">
        <w:trPr>
          <w:trHeight w:val="300"/>
          <w:ins w:id="205" w:author="Eduardo" w:date="2014-06-12T11:03:00Z"/>
        </w:trPr>
        <w:tc>
          <w:tcPr>
            <w:tcW w:w="2400" w:type="dxa"/>
            <w:vMerge w:val="restart"/>
            <w:tcBorders>
              <w:top w:val="nil"/>
              <w:left w:val="single" w:sz="8" w:space="0" w:color="000000"/>
              <w:bottom w:val="single" w:sz="4" w:space="0" w:color="000000"/>
              <w:right w:val="single" w:sz="4" w:space="0" w:color="000000"/>
            </w:tcBorders>
            <w:shd w:val="clear" w:color="auto" w:fill="auto"/>
            <w:hideMark/>
          </w:tcPr>
          <w:p w14:paraId="1281F1EC" w14:textId="77777777" w:rsidR="009C1A57" w:rsidRPr="009C1A57" w:rsidRDefault="009C1A57" w:rsidP="009C1A57">
            <w:pPr>
              <w:spacing w:line="240" w:lineRule="auto"/>
              <w:jc w:val="center"/>
              <w:rPr>
                <w:ins w:id="206" w:author="Eduardo" w:date="2014-06-12T11:03:00Z"/>
                <w:rFonts w:ascii="Calibri" w:eastAsia="Times New Roman" w:hAnsi="Calibri" w:cs="Times New Roman"/>
                <w:b/>
                <w:bCs/>
                <w:color w:val="000000"/>
                <w:sz w:val="22"/>
                <w:szCs w:val="22"/>
                <w:lang w:val="en-CA" w:eastAsia="en-CA"/>
              </w:rPr>
            </w:pPr>
            <w:ins w:id="207" w:author="Eduardo" w:date="2014-06-12T11:03:00Z">
              <w:r w:rsidRPr="009C1A57">
                <w:rPr>
                  <w:rFonts w:ascii="Calibri" w:eastAsia="Times New Roman" w:hAnsi="Calibri" w:cs="Times New Roman"/>
                  <w:b/>
                  <w:bCs/>
                  <w:color w:val="000000"/>
                  <w:sz w:val="22"/>
                  <w:szCs w:val="22"/>
                  <w:lang w:val="en-CA" w:eastAsia="en-CA"/>
                </w:rPr>
                <w:t>Agro-pastoral</w:t>
              </w:r>
            </w:ins>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1E2AB870" w14:textId="77777777" w:rsidR="009C1A57" w:rsidRPr="009C1A57" w:rsidRDefault="009C1A57" w:rsidP="009C1A57">
            <w:pPr>
              <w:spacing w:line="240" w:lineRule="auto"/>
              <w:jc w:val="center"/>
              <w:rPr>
                <w:ins w:id="208" w:author="Eduardo" w:date="2014-06-12T11:03:00Z"/>
                <w:rFonts w:ascii="Calibri" w:eastAsia="Times New Roman" w:hAnsi="Calibri" w:cs="Times New Roman"/>
                <w:b/>
                <w:bCs/>
                <w:color w:val="000000"/>
                <w:sz w:val="22"/>
                <w:szCs w:val="22"/>
                <w:lang w:val="en-CA" w:eastAsia="en-CA"/>
              </w:rPr>
            </w:pPr>
            <w:ins w:id="209" w:author="Eduardo" w:date="2014-06-12T11:03:00Z">
              <w:r w:rsidRPr="009C1A57">
                <w:rPr>
                  <w:rFonts w:ascii="Calibri" w:eastAsia="Times New Roman" w:hAnsi="Calibri" w:cs="Times New Roman"/>
                  <w:b/>
                  <w:bCs/>
                  <w:color w:val="000000"/>
                  <w:sz w:val="22"/>
                  <w:szCs w:val="22"/>
                  <w:lang w:val="en-CA" w:eastAsia="en-CA"/>
                </w:rPr>
                <w:t>H</w:t>
              </w:r>
            </w:ins>
          </w:p>
        </w:tc>
        <w:tc>
          <w:tcPr>
            <w:tcW w:w="1700" w:type="dxa"/>
            <w:tcBorders>
              <w:top w:val="nil"/>
              <w:left w:val="nil"/>
              <w:bottom w:val="single" w:sz="4" w:space="0" w:color="000000"/>
              <w:right w:val="single" w:sz="4" w:space="0" w:color="000000"/>
            </w:tcBorders>
            <w:shd w:val="clear" w:color="auto" w:fill="auto"/>
            <w:hideMark/>
          </w:tcPr>
          <w:p w14:paraId="67F26206" w14:textId="77777777" w:rsidR="009C1A57" w:rsidRPr="009C1A57" w:rsidRDefault="009C1A57" w:rsidP="009C1A57">
            <w:pPr>
              <w:spacing w:line="240" w:lineRule="auto"/>
              <w:jc w:val="center"/>
              <w:rPr>
                <w:ins w:id="210" w:author="Eduardo" w:date="2014-06-12T11:03:00Z"/>
                <w:rFonts w:ascii="Calibri" w:eastAsia="Times New Roman" w:hAnsi="Calibri" w:cs="Times New Roman"/>
                <w:b/>
                <w:bCs/>
                <w:color w:val="000000"/>
                <w:sz w:val="22"/>
                <w:szCs w:val="22"/>
                <w:lang w:val="en-CA" w:eastAsia="en-CA"/>
              </w:rPr>
            </w:pPr>
            <w:ins w:id="211" w:author="Eduardo" w:date="2014-06-12T11:03: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nil"/>
              <w:right w:val="single" w:sz="8" w:space="0" w:color="000000"/>
            </w:tcBorders>
            <w:shd w:val="clear" w:color="auto" w:fill="auto"/>
            <w:hideMark/>
          </w:tcPr>
          <w:p w14:paraId="58A76901" w14:textId="77777777" w:rsidR="009C1A57" w:rsidRPr="009C1A57" w:rsidRDefault="009C1A57" w:rsidP="009C1A57">
            <w:pPr>
              <w:spacing w:line="240" w:lineRule="auto"/>
              <w:jc w:val="right"/>
              <w:rPr>
                <w:ins w:id="212" w:author="Eduardo" w:date="2014-06-12T11:03:00Z"/>
                <w:rFonts w:ascii="Calibri" w:eastAsia="Times New Roman" w:hAnsi="Calibri" w:cs="Times New Roman"/>
                <w:color w:val="000000"/>
                <w:sz w:val="22"/>
                <w:szCs w:val="22"/>
                <w:lang w:val="en-CA" w:eastAsia="en-CA"/>
              </w:rPr>
            </w:pPr>
            <w:ins w:id="213" w:author="Eduardo" w:date="2014-06-12T11:03:00Z">
              <w:r w:rsidRPr="009C1A57">
                <w:rPr>
                  <w:rFonts w:ascii="Calibri" w:eastAsia="Times New Roman" w:hAnsi="Calibri" w:cs="Times New Roman"/>
                  <w:color w:val="000000"/>
                  <w:sz w:val="22"/>
                  <w:szCs w:val="22"/>
                  <w:lang w:val="en-CA" w:eastAsia="en-CA"/>
                </w:rPr>
                <w:t>1.23</w:t>
              </w:r>
            </w:ins>
          </w:p>
        </w:tc>
      </w:tr>
      <w:tr w:rsidR="009C1A57" w:rsidRPr="009C1A57" w14:paraId="361E01A0" w14:textId="77777777" w:rsidTr="009C1A57">
        <w:trPr>
          <w:trHeight w:val="300"/>
          <w:ins w:id="214" w:author="Eduardo" w:date="2014-06-12T11:03:00Z"/>
        </w:trPr>
        <w:tc>
          <w:tcPr>
            <w:tcW w:w="2400" w:type="dxa"/>
            <w:vMerge/>
            <w:tcBorders>
              <w:top w:val="nil"/>
              <w:left w:val="single" w:sz="8" w:space="0" w:color="000000"/>
              <w:bottom w:val="single" w:sz="4" w:space="0" w:color="000000"/>
              <w:right w:val="single" w:sz="4" w:space="0" w:color="000000"/>
            </w:tcBorders>
            <w:vAlign w:val="center"/>
            <w:hideMark/>
          </w:tcPr>
          <w:p w14:paraId="686DA5EE" w14:textId="77777777" w:rsidR="009C1A57" w:rsidRPr="009C1A57" w:rsidRDefault="009C1A57" w:rsidP="009C1A57">
            <w:pPr>
              <w:spacing w:line="240" w:lineRule="auto"/>
              <w:rPr>
                <w:ins w:id="215" w:author="Eduardo" w:date="2014-06-12T11:03: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51838E40" w14:textId="77777777" w:rsidR="009C1A57" w:rsidRPr="009C1A57" w:rsidRDefault="009C1A57" w:rsidP="009C1A57">
            <w:pPr>
              <w:spacing w:line="240" w:lineRule="auto"/>
              <w:rPr>
                <w:ins w:id="216" w:author="Eduardo" w:date="2014-06-12T11:03: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3EF51194" w14:textId="77777777" w:rsidR="009C1A57" w:rsidRPr="009C1A57" w:rsidRDefault="009C1A57" w:rsidP="009C1A57">
            <w:pPr>
              <w:spacing w:line="240" w:lineRule="auto"/>
              <w:jc w:val="center"/>
              <w:rPr>
                <w:ins w:id="217" w:author="Eduardo" w:date="2014-06-12T11:03:00Z"/>
                <w:rFonts w:ascii="Calibri" w:eastAsia="Times New Roman" w:hAnsi="Calibri" w:cs="Times New Roman"/>
                <w:b/>
                <w:bCs/>
                <w:color w:val="000000"/>
                <w:sz w:val="22"/>
                <w:szCs w:val="22"/>
                <w:lang w:val="en-CA" w:eastAsia="en-CA"/>
              </w:rPr>
            </w:pPr>
            <w:ins w:id="218" w:author="Eduardo" w:date="2014-06-12T11:03:00Z">
              <w:r w:rsidRPr="009C1A57">
                <w:rPr>
                  <w:rFonts w:ascii="Calibri" w:eastAsia="Times New Roman" w:hAnsi="Calibri" w:cs="Times New Roman"/>
                  <w:b/>
                  <w:bCs/>
                  <w:color w:val="000000"/>
                  <w:sz w:val="22"/>
                  <w:szCs w:val="22"/>
                  <w:lang w:val="en-CA" w:eastAsia="en-CA"/>
                </w:rPr>
                <w:t>L</w:t>
              </w:r>
            </w:ins>
          </w:p>
        </w:tc>
        <w:tc>
          <w:tcPr>
            <w:tcW w:w="2700" w:type="dxa"/>
            <w:tcBorders>
              <w:top w:val="single" w:sz="4" w:space="0" w:color="000000"/>
              <w:left w:val="nil"/>
              <w:bottom w:val="single" w:sz="4" w:space="0" w:color="000000"/>
              <w:right w:val="single" w:sz="8" w:space="0" w:color="000000"/>
            </w:tcBorders>
            <w:shd w:val="clear" w:color="auto" w:fill="auto"/>
            <w:hideMark/>
          </w:tcPr>
          <w:p w14:paraId="5AB03CEC" w14:textId="77777777" w:rsidR="009C1A57" w:rsidRPr="009C1A57" w:rsidRDefault="009C1A57" w:rsidP="009C1A57">
            <w:pPr>
              <w:spacing w:line="240" w:lineRule="auto"/>
              <w:jc w:val="right"/>
              <w:rPr>
                <w:ins w:id="219" w:author="Eduardo" w:date="2014-06-12T11:03:00Z"/>
                <w:rFonts w:ascii="Calibri" w:eastAsia="Times New Roman" w:hAnsi="Calibri" w:cs="Times New Roman"/>
                <w:color w:val="000000"/>
                <w:sz w:val="22"/>
                <w:szCs w:val="22"/>
                <w:lang w:val="en-CA" w:eastAsia="en-CA"/>
              </w:rPr>
            </w:pPr>
            <w:ins w:id="220" w:author="Eduardo" w:date="2014-06-12T11:03:00Z">
              <w:r w:rsidRPr="009C1A57">
                <w:rPr>
                  <w:rFonts w:ascii="Calibri" w:eastAsia="Times New Roman" w:hAnsi="Calibri" w:cs="Times New Roman"/>
                  <w:color w:val="000000"/>
                  <w:sz w:val="22"/>
                  <w:szCs w:val="22"/>
                  <w:lang w:val="en-CA" w:eastAsia="en-CA"/>
                </w:rPr>
                <w:t>2.43</w:t>
              </w:r>
            </w:ins>
          </w:p>
        </w:tc>
      </w:tr>
      <w:tr w:rsidR="009C1A57" w:rsidRPr="009C1A57" w14:paraId="684C6C86" w14:textId="77777777" w:rsidTr="009C1A57">
        <w:trPr>
          <w:trHeight w:val="300"/>
          <w:ins w:id="221" w:author="Eduardo" w:date="2014-06-12T11:03:00Z"/>
        </w:trPr>
        <w:tc>
          <w:tcPr>
            <w:tcW w:w="2400" w:type="dxa"/>
            <w:vMerge/>
            <w:tcBorders>
              <w:top w:val="nil"/>
              <w:left w:val="single" w:sz="8" w:space="0" w:color="000000"/>
              <w:bottom w:val="single" w:sz="4" w:space="0" w:color="000000"/>
              <w:right w:val="single" w:sz="4" w:space="0" w:color="000000"/>
            </w:tcBorders>
            <w:vAlign w:val="center"/>
            <w:hideMark/>
          </w:tcPr>
          <w:p w14:paraId="38313370" w14:textId="77777777" w:rsidR="009C1A57" w:rsidRPr="009C1A57" w:rsidRDefault="009C1A57" w:rsidP="009C1A57">
            <w:pPr>
              <w:spacing w:line="240" w:lineRule="auto"/>
              <w:rPr>
                <w:ins w:id="222" w:author="Eduardo" w:date="2014-06-12T11:03:00Z"/>
                <w:rFonts w:ascii="Calibri" w:eastAsia="Times New Roman" w:hAnsi="Calibri" w:cs="Times New Roman"/>
                <w:b/>
                <w:bCs/>
                <w:color w:val="000000"/>
                <w:sz w:val="22"/>
                <w:szCs w:val="22"/>
                <w:lang w:val="en-CA" w:eastAsia="en-CA"/>
              </w:rPr>
            </w:pPr>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528F2122" w14:textId="77777777" w:rsidR="009C1A57" w:rsidRPr="009C1A57" w:rsidRDefault="009C1A57" w:rsidP="009C1A57">
            <w:pPr>
              <w:spacing w:line="240" w:lineRule="auto"/>
              <w:jc w:val="center"/>
              <w:rPr>
                <w:ins w:id="223" w:author="Eduardo" w:date="2014-06-12T11:03:00Z"/>
                <w:rFonts w:ascii="Calibri" w:eastAsia="Times New Roman" w:hAnsi="Calibri" w:cs="Times New Roman"/>
                <w:b/>
                <w:bCs/>
                <w:color w:val="000000"/>
                <w:sz w:val="22"/>
                <w:szCs w:val="22"/>
                <w:lang w:val="en-CA" w:eastAsia="en-CA"/>
              </w:rPr>
            </w:pPr>
            <w:ins w:id="224" w:author="Eduardo" w:date="2014-06-12T11:03: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57F70033" w14:textId="77777777" w:rsidR="009C1A57" w:rsidRPr="009C1A57" w:rsidRDefault="009C1A57" w:rsidP="009C1A57">
            <w:pPr>
              <w:spacing w:line="240" w:lineRule="auto"/>
              <w:jc w:val="center"/>
              <w:rPr>
                <w:ins w:id="225" w:author="Eduardo" w:date="2014-06-12T11:03:00Z"/>
                <w:rFonts w:ascii="Calibri" w:eastAsia="Times New Roman" w:hAnsi="Calibri" w:cs="Times New Roman"/>
                <w:b/>
                <w:bCs/>
                <w:color w:val="000000"/>
                <w:sz w:val="22"/>
                <w:szCs w:val="22"/>
                <w:lang w:val="en-CA" w:eastAsia="en-CA"/>
              </w:rPr>
            </w:pPr>
            <w:ins w:id="226" w:author="Eduardo" w:date="2014-06-12T11:03: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39CF7F1E" w14:textId="77777777" w:rsidR="009C1A57" w:rsidRPr="009C1A57" w:rsidRDefault="009C1A57" w:rsidP="009C1A57">
            <w:pPr>
              <w:spacing w:line="240" w:lineRule="auto"/>
              <w:jc w:val="right"/>
              <w:rPr>
                <w:ins w:id="227" w:author="Eduardo" w:date="2014-06-12T11:03:00Z"/>
                <w:rFonts w:ascii="Calibri" w:eastAsia="Times New Roman" w:hAnsi="Calibri" w:cs="Times New Roman"/>
                <w:color w:val="000000"/>
                <w:sz w:val="22"/>
                <w:szCs w:val="22"/>
                <w:lang w:val="en-CA" w:eastAsia="en-CA"/>
              </w:rPr>
            </w:pPr>
            <w:ins w:id="228" w:author="Eduardo" w:date="2014-06-12T11:03:00Z">
              <w:r w:rsidRPr="009C1A57">
                <w:rPr>
                  <w:rFonts w:ascii="Calibri" w:eastAsia="Times New Roman" w:hAnsi="Calibri" w:cs="Times New Roman"/>
                  <w:color w:val="000000"/>
                  <w:sz w:val="22"/>
                  <w:szCs w:val="22"/>
                  <w:lang w:val="en-CA" w:eastAsia="en-CA"/>
                </w:rPr>
                <w:t>0.59</w:t>
              </w:r>
            </w:ins>
          </w:p>
        </w:tc>
      </w:tr>
      <w:tr w:rsidR="009C1A57" w:rsidRPr="009C1A57" w14:paraId="456840F8" w14:textId="77777777" w:rsidTr="009C1A57">
        <w:trPr>
          <w:trHeight w:val="300"/>
          <w:ins w:id="229" w:author="Eduardo" w:date="2014-06-12T11:03:00Z"/>
        </w:trPr>
        <w:tc>
          <w:tcPr>
            <w:tcW w:w="2400" w:type="dxa"/>
            <w:vMerge/>
            <w:tcBorders>
              <w:top w:val="nil"/>
              <w:left w:val="single" w:sz="8" w:space="0" w:color="000000"/>
              <w:bottom w:val="single" w:sz="4" w:space="0" w:color="000000"/>
              <w:right w:val="single" w:sz="4" w:space="0" w:color="000000"/>
            </w:tcBorders>
            <w:vAlign w:val="center"/>
            <w:hideMark/>
          </w:tcPr>
          <w:p w14:paraId="56EC4D96" w14:textId="77777777" w:rsidR="009C1A57" w:rsidRPr="009C1A57" w:rsidRDefault="009C1A57" w:rsidP="009C1A57">
            <w:pPr>
              <w:spacing w:line="240" w:lineRule="auto"/>
              <w:rPr>
                <w:ins w:id="230" w:author="Eduardo" w:date="2014-06-12T11:03: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42694577" w14:textId="77777777" w:rsidR="009C1A57" w:rsidRPr="009C1A57" w:rsidRDefault="009C1A57" w:rsidP="009C1A57">
            <w:pPr>
              <w:spacing w:line="240" w:lineRule="auto"/>
              <w:rPr>
                <w:ins w:id="231" w:author="Eduardo" w:date="2014-06-12T11:03: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5B9AB521" w14:textId="77777777" w:rsidR="009C1A57" w:rsidRPr="009C1A57" w:rsidRDefault="009C1A57" w:rsidP="009C1A57">
            <w:pPr>
              <w:spacing w:line="240" w:lineRule="auto"/>
              <w:jc w:val="center"/>
              <w:rPr>
                <w:ins w:id="232" w:author="Eduardo" w:date="2014-06-12T11:03:00Z"/>
                <w:rFonts w:ascii="Calibri" w:eastAsia="Times New Roman" w:hAnsi="Calibri" w:cs="Times New Roman"/>
                <w:b/>
                <w:bCs/>
                <w:color w:val="000000"/>
                <w:sz w:val="22"/>
                <w:szCs w:val="22"/>
                <w:lang w:val="en-CA" w:eastAsia="en-CA"/>
              </w:rPr>
            </w:pPr>
            <w:ins w:id="233" w:author="Eduardo" w:date="2014-06-12T11:03: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8" w:space="0" w:color="000000"/>
            </w:tcBorders>
            <w:shd w:val="clear" w:color="auto" w:fill="auto"/>
            <w:hideMark/>
          </w:tcPr>
          <w:p w14:paraId="59239717" w14:textId="77777777" w:rsidR="009C1A57" w:rsidRPr="009C1A57" w:rsidRDefault="009C1A57" w:rsidP="009C1A57">
            <w:pPr>
              <w:spacing w:line="240" w:lineRule="auto"/>
              <w:jc w:val="right"/>
              <w:rPr>
                <w:ins w:id="234" w:author="Eduardo" w:date="2014-06-12T11:03:00Z"/>
                <w:rFonts w:ascii="Calibri" w:eastAsia="Times New Roman" w:hAnsi="Calibri" w:cs="Times New Roman"/>
                <w:color w:val="000000"/>
                <w:sz w:val="22"/>
                <w:szCs w:val="22"/>
                <w:lang w:val="en-CA" w:eastAsia="en-CA"/>
              </w:rPr>
            </w:pPr>
            <w:ins w:id="235" w:author="Eduardo" w:date="2014-06-12T11:03:00Z">
              <w:r w:rsidRPr="009C1A57">
                <w:rPr>
                  <w:rFonts w:ascii="Calibri" w:eastAsia="Times New Roman" w:hAnsi="Calibri" w:cs="Times New Roman"/>
                  <w:color w:val="000000"/>
                  <w:sz w:val="22"/>
                  <w:szCs w:val="22"/>
                  <w:lang w:val="en-CA" w:eastAsia="en-CA"/>
                </w:rPr>
                <w:t>6.54</w:t>
              </w:r>
            </w:ins>
          </w:p>
        </w:tc>
      </w:tr>
      <w:tr w:rsidR="009C1A57" w:rsidRPr="009C1A57" w14:paraId="3AF6DE1C" w14:textId="77777777" w:rsidTr="009C1A57">
        <w:trPr>
          <w:trHeight w:val="300"/>
          <w:ins w:id="236" w:author="Eduardo" w:date="2014-06-12T11:03:00Z"/>
        </w:trPr>
        <w:tc>
          <w:tcPr>
            <w:tcW w:w="2400" w:type="dxa"/>
            <w:vMerge w:val="restart"/>
            <w:tcBorders>
              <w:top w:val="nil"/>
              <w:left w:val="single" w:sz="8" w:space="0" w:color="000000"/>
              <w:bottom w:val="single" w:sz="4" w:space="0" w:color="000000"/>
              <w:right w:val="single" w:sz="4" w:space="0" w:color="000000"/>
            </w:tcBorders>
            <w:shd w:val="clear" w:color="auto" w:fill="auto"/>
            <w:hideMark/>
          </w:tcPr>
          <w:p w14:paraId="4B914E59" w14:textId="77777777" w:rsidR="009C1A57" w:rsidRPr="009C1A57" w:rsidRDefault="009C1A57" w:rsidP="009C1A57">
            <w:pPr>
              <w:spacing w:line="240" w:lineRule="auto"/>
              <w:jc w:val="center"/>
              <w:rPr>
                <w:ins w:id="237" w:author="Eduardo" w:date="2014-06-12T11:03:00Z"/>
                <w:rFonts w:ascii="Calibri" w:eastAsia="Times New Roman" w:hAnsi="Calibri" w:cs="Times New Roman"/>
                <w:b/>
                <w:bCs/>
                <w:color w:val="000000"/>
                <w:sz w:val="22"/>
                <w:szCs w:val="22"/>
                <w:lang w:val="en-CA" w:eastAsia="en-CA"/>
              </w:rPr>
            </w:pPr>
            <w:ins w:id="238" w:author="Eduardo" w:date="2014-06-12T11:03:00Z">
              <w:r w:rsidRPr="009C1A57">
                <w:rPr>
                  <w:rFonts w:ascii="Calibri" w:eastAsia="Times New Roman" w:hAnsi="Calibri" w:cs="Times New Roman"/>
                  <w:b/>
                  <w:bCs/>
                  <w:color w:val="000000"/>
                  <w:sz w:val="22"/>
                  <w:szCs w:val="22"/>
                  <w:lang w:val="en-CA" w:eastAsia="en-CA"/>
                </w:rPr>
                <w:t>Pastoral</w:t>
              </w:r>
            </w:ins>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20778786" w14:textId="77777777" w:rsidR="009C1A57" w:rsidRPr="009C1A57" w:rsidRDefault="009C1A57" w:rsidP="009C1A57">
            <w:pPr>
              <w:spacing w:line="240" w:lineRule="auto"/>
              <w:jc w:val="center"/>
              <w:rPr>
                <w:ins w:id="239" w:author="Eduardo" w:date="2014-06-12T11:03:00Z"/>
                <w:rFonts w:ascii="Calibri" w:eastAsia="Times New Roman" w:hAnsi="Calibri" w:cs="Times New Roman"/>
                <w:b/>
                <w:bCs/>
                <w:color w:val="000000"/>
                <w:sz w:val="22"/>
                <w:szCs w:val="22"/>
                <w:lang w:val="en-CA" w:eastAsia="en-CA"/>
              </w:rPr>
            </w:pPr>
            <w:ins w:id="240" w:author="Eduardo" w:date="2014-06-12T11:03: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2496D555" w14:textId="77777777" w:rsidR="009C1A57" w:rsidRPr="009C1A57" w:rsidRDefault="009C1A57" w:rsidP="009C1A57">
            <w:pPr>
              <w:spacing w:line="240" w:lineRule="auto"/>
              <w:jc w:val="center"/>
              <w:rPr>
                <w:ins w:id="241" w:author="Eduardo" w:date="2014-06-12T11:03:00Z"/>
                <w:rFonts w:ascii="Calibri" w:eastAsia="Times New Roman" w:hAnsi="Calibri" w:cs="Times New Roman"/>
                <w:b/>
                <w:bCs/>
                <w:color w:val="000000"/>
                <w:sz w:val="22"/>
                <w:szCs w:val="22"/>
                <w:lang w:val="en-CA" w:eastAsia="en-CA"/>
              </w:rPr>
            </w:pPr>
            <w:ins w:id="242" w:author="Eduardo" w:date="2014-06-12T11:03: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4982D374" w14:textId="77777777" w:rsidR="009C1A57" w:rsidRPr="009C1A57" w:rsidRDefault="009C1A57" w:rsidP="009C1A57">
            <w:pPr>
              <w:spacing w:line="240" w:lineRule="auto"/>
              <w:jc w:val="right"/>
              <w:rPr>
                <w:ins w:id="243" w:author="Eduardo" w:date="2014-06-12T11:03:00Z"/>
                <w:rFonts w:ascii="Calibri" w:eastAsia="Times New Roman" w:hAnsi="Calibri" w:cs="Times New Roman"/>
                <w:color w:val="000000"/>
                <w:sz w:val="22"/>
                <w:szCs w:val="22"/>
                <w:lang w:val="en-CA" w:eastAsia="en-CA"/>
              </w:rPr>
            </w:pPr>
            <w:ins w:id="244" w:author="Eduardo" w:date="2014-06-12T11:03:00Z">
              <w:r w:rsidRPr="009C1A57">
                <w:rPr>
                  <w:rFonts w:ascii="Calibri" w:eastAsia="Times New Roman" w:hAnsi="Calibri" w:cs="Times New Roman"/>
                  <w:color w:val="000000"/>
                  <w:sz w:val="22"/>
                  <w:szCs w:val="22"/>
                  <w:lang w:val="en-CA" w:eastAsia="en-CA"/>
                </w:rPr>
                <w:t>0.26</w:t>
              </w:r>
            </w:ins>
          </w:p>
        </w:tc>
      </w:tr>
      <w:tr w:rsidR="009C1A57" w:rsidRPr="009C1A57" w14:paraId="623F6E75" w14:textId="77777777" w:rsidTr="009C1A57">
        <w:trPr>
          <w:trHeight w:val="300"/>
          <w:ins w:id="245" w:author="Eduardo" w:date="2014-06-12T11:03:00Z"/>
        </w:trPr>
        <w:tc>
          <w:tcPr>
            <w:tcW w:w="2400" w:type="dxa"/>
            <w:vMerge/>
            <w:tcBorders>
              <w:top w:val="nil"/>
              <w:left w:val="single" w:sz="8" w:space="0" w:color="000000"/>
              <w:bottom w:val="single" w:sz="4" w:space="0" w:color="000000"/>
              <w:right w:val="single" w:sz="4" w:space="0" w:color="000000"/>
            </w:tcBorders>
            <w:vAlign w:val="center"/>
            <w:hideMark/>
          </w:tcPr>
          <w:p w14:paraId="2BB3B143" w14:textId="77777777" w:rsidR="009C1A57" w:rsidRPr="009C1A57" w:rsidRDefault="009C1A57" w:rsidP="009C1A57">
            <w:pPr>
              <w:spacing w:line="240" w:lineRule="auto"/>
              <w:rPr>
                <w:ins w:id="246" w:author="Eduardo" w:date="2014-06-12T11:03: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27A4300F" w14:textId="77777777" w:rsidR="009C1A57" w:rsidRPr="009C1A57" w:rsidRDefault="009C1A57" w:rsidP="009C1A57">
            <w:pPr>
              <w:spacing w:line="240" w:lineRule="auto"/>
              <w:rPr>
                <w:ins w:id="247" w:author="Eduardo" w:date="2014-06-12T11:03: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60D46552" w14:textId="77777777" w:rsidR="009C1A57" w:rsidRPr="009C1A57" w:rsidRDefault="009C1A57" w:rsidP="009C1A57">
            <w:pPr>
              <w:spacing w:line="240" w:lineRule="auto"/>
              <w:jc w:val="center"/>
              <w:rPr>
                <w:ins w:id="248" w:author="Eduardo" w:date="2014-06-12T11:03:00Z"/>
                <w:rFonts w:ascii="Calibri" w:eastAsia="Times New Roman" w:hAnsi="Calibri" w:cs="Times New Roman"/>
                <w:b/>
                <w:bCs/>
                <w:color w:val="000000"/>
                <w:sz w:val="22"/>
                <w:szCs w:val="22"/>
                <w:lang w:val="en-CA" w:eastAsia="en-CA"/>
              </w:rPr>
            </w:pPr>
            <w:ins w:id="249" w:author="Eduardo" w:date="2014-06-12T11:03: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8" w:space="0" w:color="000000"/>
            </w:tcBorders>
            <w:shd w:val="clear" w:color="auto" w:fill="auto"/>
            <w:hideMark/>
          </w:tcPr>
          <w:p w14:paraId="4F3FEBA1" w14:textId="77777777" w:rsidR="009C1A57" w:rsidRPr="009C1A57" w:rsidRDefault="009C1A57" w:rsidP="009C1A57">
            <w:pPr>
              <w:spacing w:line="240" w:lineRule="auto"/>
              <w:jc w:val="right"/>
              <w:rPr>
                <w:ins w:id="250" w:author="Eduardo" w:date="2014-06-12T11:03:00Z"/>
                <w:rFonts w:ascii="Calibri" w:eastAsia="Times New Roman" w:hAnsi="Calibri" w:cs="Times New Roman"/>
                <w:color w:val="000000"/>
                <w:sz w:val="22"/>
                <w:szCs w:val="22"/>
                <w:lang w:val="en-CA" w:eastAsia="en-CA"/>
              </w:rPr>
            </w:pPr>
            <w:ins w:id="251" w:author="Eduardo" w:date="2014-06-12T11:03:00Z">
              <w:r w:rsidRPr="009C1A57">
                <w:rPr>
                  <w:rFonts w:ascii="Calibri" w:eastAsia="Times New Roman" w:hAnsi="Calibri" w:cs="Times New Roman"/>
                  <w:color w:val="000000"/>
                  <w:sz w:val="22"/>
                  <w:szCs w:val="22"/>
                  <w:lang w:val="en-CA" w:eastAsia="en-CA"/>
                </w:rPr>
                <w:t>3.34</w:t>
              </w:r>
            </w:ins>
          </w:p>
        </w:tc>
      </w:tr>
      <w:tr w:rsidR="009C1A57" w:rsidRPr="009C1A57" w14:paraId="23592264" w14:textId="77777777" w:rsidTr="009C1A57">
        <w:trPr>
          <w:trHeight w:val="300"/>
          <w:ins w:id="252" w:author="Eduardo" w:date="2014-06-12T11:03:00Z"/>
        </w:trPr>
        <w:tc>
          <w:tcPr>
            <w:tcW w:w="2400" w:type="dxa"/>
            <w:vMerge w:val="restart"/>
            <w:tcBorders>
              <w:top w:val="nil"/>
              <w:left w:val="single" w:sz="8" w:space="0" w:color="000000"/>
              <w:bottom w:val="single" w:sz="4" w:space="0" w:color="000000"/>
              <w:right w:val="single" w:sz="4" w:space="0" w:color="000000"/>
            </w:tcBorders>
            <w:shd w:val="clear" w:color="auto" w:fill="auto"/>
            <w:hideMark/>
          </w:tcPr>
          <w:p w14:paraId="367D58B8" w14:textId="77777777" w:rsidR="009C1A57" w:rsidRPr="009C1A57" w:rsidRDefault="009C1A57" w:rsidP="009C1A57">
            <w:pPr>
              <w:spacing w:line="240" w:lineRule="auto"/>
              <w:jc w:val="center"/>
              <w:rPr>
                <w:ins w:id="253" w:author="Eduardo" w:date="2014-06-12T11:03:00Z"/>
                <w:rFonts w:ascii="Calibri" w:eastAsia="Times New Roman" w:hAnsi="Calibri" w:cs="Times New Roman"/>
                <w:b/>
                <w:bCs/>
                <w:color w:val="000000"/>
                <w:sz w:val="22"/>
                <w:szCs w:val="22"/>
                <w:lang w:val="en-CA" w:eastAsia="en-CA"/>
              </w:rPr>
            </w:pPr>
            <w:ins w:id="254" w:author="Eduardo" w:date="2014-06-12T11:03:00Z">
              <w:r w:rsidRPr="009C1A57">
                <w:rPr>
                  <w:rFonts w:ascii="Calibri" w:eastAsia="Times New Roman" w:hAnsi="Calibri" w:cs="Times New Roman"/>
                  <w:b/>
                  <w:bCs/>
                  <w:color w:val="000000"/>
                  <w:sz w:val="22"/>
                  <w:szCs w:val="22"/>
                  <w:lang w:val="en-CA" w:eastAsia="en-CA"/>
                </w:rPr>
                <w:t>Highland Perennial</w:t>
              </w:r>
            </w:ins>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01C15900" w14:textId="77777777" w:rsidR="009C1A57" w:rsidRPr="009C1A57" w:rsidRDefault="009C1A57" w:rsidP="009C1A57">
            <w:pPr>
              <w:spacing w:line="240" w:lineRule="auto"/>
              <w:jc w:val="center"/>
              <w:rPr>
                <w:ins w:id="255" w:author="Eduardo" w:date="2014-06-12T11:03:00Z"/>
                <w:rFonts w:ascii="Calibri" w:eastAsia="Times New Roman" w:hAnsi="Calibri" w:cs="Times New Roman"/>
                <w:b/>
                <w:bCs/>
                <w:color w:val="000000"/>
                <w:sz w:val="22"/>
                <w:szCs w:val="22"/>
                <w:lang w:val="en-CA" w:eastAsia="en-CA"/>
              </w:rPr>
            </w:pPr>
            <w:ins w:id="256" w:author="Eduardo" w:date="2014-06-12T11:03:00Z">
              <w:r w:rsidRPr="009C1A57">
                <w:rPr>
                  <w:rFonts w:ascii="Calibri" w:eastAsia="Times New Roman" w:hAnsi="Calibri" w:cs="Times New Roman"/>
                  <w:b/>
                  <w:bCs/>
                  <w:color w:val="000000"/>
                  <w:sz w:val="22"/>
                  <w:szCs w:val="22"/>
                  <w:lang w:val="en-CA" w:eastAsia="en-CA"/>
                </w:rPr>
                <w:t>H</w:t>
              </w:r>
            </w:ins>
          </w:p>
        </w:tc>
        <w:tc>
          <w:tcPr>
            <w:tcW w:w="1700" w:type="dxa"/>
            <w:tcBorders>
              <w:top w:val="nil"/>
              <w:left w:val="nil"/>
              <w:bottom w:val="single" w:sz="4" w:space="0" w:color="000000"/>
              <w:right w:val="single" w:sz="4" w:space="0" w:color="000000"/>
            </w:tcBorders>
            <w:shd w:val="clear" w:color="auto" w:fill="auto"/>
            <w:hideMark/>
          </w:tcPr>
          <w:p w14:paraId="717FF36B" w14:textId="77777777" w:rsidR="009C1A57" w:rsidRPr="009C1A57" w:rsidRDefault="009C1A57" w:rsidP="009C1A57">
            <w:pPr>
              <w:spacing w:line="240" w:lineRule="auto"/>
              <w:jc w:val="center"/>
              <w:rPr>
                <w:ins w:id="257" w:author="Eduardo" w:date="2014-06-12T11:03:00Z"/>
                <w:rFonts w:ascii="Calibri" w:eastAsia="Times New Roman" w:hAnsi="Calibri" w:cs="Times New Roman"/>
                <w:b/>
                <w:bCs/>
                <w:color w:val="000000"/>
                <w:sz w:val="22"/>
                <w:szCs w:val="22"/>
                <w:lang w:val="en-CA" w:eastAsia="en-CA"/>
              </w:rPr>
            </w:pPr>
            <w:ins w:id="258" w:author="Eduardo" w:date="2014-06-12T11:03: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54AA4656" w14:textId="77777777" w:rsidR="009C1A57" w:rsidRPr="009C1A57" w:rsidRDefault="009C1A57" w:rsidP="009C1A57">
            <w:pPr>
              <w:spacing w:line="240" w:lineRule="auto"/>
              <w:jc w:val="right"/>
              <w:rPr>
                <w:ins w:id="259" w:author="Eduardo" w:date="2014-06-12T11:03:00Z"/>
                <w:rFonts w:ascii="Calibri" w:eastAsia="Times New Roman" w:hAnsi="Calibri" w:cs="Times New Roman"/>
                <w:color w:val="000000"/>
                <w:sz w:val="22"/>
                <w:szCs w:val="22"/>
                <w:lang w:val="en-CA" w:eastAsia="en-CA"/>
              </w:rPr>
            </w:pPr>
            <w:ins w:id="260" w:author="Eduardo" w:date="2014-06-12T11:03:00Z">
              <w:r w:rsidRPr="009C1A57">
                <w:rPr>
                  <w:rFonts w:ascii="Calibri" w:eastAsia="Times New Roman" w:hAnsi="Calibri" w:cs="Times New Roman"/>
                  <w:color w:val="000000"/>
                  <w:sz w:val="22"/>
                  <w:szCs w:val="22"/>
                  <w:lang w:val="en-CA" w:eastAsia="en-CA"/>
                </w:rPr>
                <w:t>2.07</w:t>
              </w:r>
            </w:ins>
          </w:p>
        </w:tc>
      </w:tr>
      <w:tr w:rsidR="009C1A57" w:rsidRPr="009C1A57" w14:paraId="617BFDCC" w14:textId="77777777" w:rsidTr="009C1A57">
        <w:trPr>
          <w:trHeight w:val="300"/>
          <w:ins w:id="261" w:author="Eduardo" w:date="2014-06-12T11:03:00Z"/>
        </w:trPr>
        <w:tc>
          <w:tcPr>
            <w:tcW w:w="2400" w:type="dxa"/>
            <w:vMerge/>
            <w:tcBorders>
              <w:top w:val="nil"/>
              <w:left w:val="single" w:sz="8" w:space="0" w:color="000000"/>
              <w:bottom w:val="single" w:sz="4" w:space="0" w:color="000000"/>
              <w:right w:val="single" w:sz="4" w:space="0" w:color="000000"/>
            </w:tcBorders>
            <w:vAlign w:val="center"/>
            <w:hideMark/>
          </w:tcPr>
          <w:p w14:paraId="2D89254E" w14:textId="77777777" w:rsidR="009C1A57" w:rsidRPr="009C1A57" w:rsidRDefault="009C1A57" w:rsidP="009C1A57">
            <w:pPr>
              <w:spacing w:line="240" w:lineRule="auto"/>
              <w:rPr>
                <w:ins w:id="262" w:author="Eduardo" w:date="2014-06-12T11:03: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0168E60D" w14:textId="77777777" w:rsidR="009C1A57" w:rsidRPr="009C1A57" w:rsidRDefault="009C1A57" w:rsidP="009C1A57">
            <w:pPr>
              <w:spacing w:line="240" w:lineRule="auto"/>
              <w:rPr>
                <w:ins w:id="263" w:author="Eduardo" w:date="2014-06-12T11:03: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304E237E" w14:textId="77777777" w:rsidR="009C1A57" w:rsidRPr="009C1A57" w:rsidRDefault="009C1A57" w:rsidP="009C1A57">
            <w:pPr>
              <w:spacing w:line="240" w:lineRule="auto"/>
              <w:jc w:val="center"/>
              <w:rPr>
                <w:ins w:id="264" w:author="Eduardo" w:date="2014-06-12T11:03:00Z"/>
                <w:rFonts w:ascii="Calibri" w:eastAsia="Times New Roman" w:hAnsi="Calibri" w:cs="Times New Roman"/>
                <w:b/>
                <w:bCs/>
                <w:color w:val="000000"/>
                <w:sz w:val="22"/>
                <w:szCs w:val="22"/>
                <w:lang w:val="en-CA" w:eastAsia="en-CA"/>
              </w:rPr>
            </w:pPr>
            <w:ins w:id="265" w:author="Eduardo" w:date="2014-06-12T11:03: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8" w:space="0" w:color="000000"/>
            </w:tcBorders>
            <w:shd w:val="clear" w:color="auto" w:fill="auto"/>
            <w:hideMark/>
          </w:tcPr>
          <w:p w14:paraId="40B4570A" w14:textId="77777777" w:rsidR="009C1A57" w:rsidRPr="009C1A57" w:rsidRDefault="009C1A57" w:rsidP="009C1A57">
            <w:pPr>
              <w:spacing w:line="240" w:lineRule="auto"/>
              <w:jc w:val="right"/>
              <w:rPr>
                <w:ins w:id="266" w:author="Eduardo" w:date="2014-06-12T11:03:00Z"/>
                <w:rFonts w:ascii="Calibri" w:eastAsia="Times New Roman" w:hAnsi="Calibri" w:cs="Times New Roman"/>
                <w:color w:val="000000"/>
                <w:sz w:val="22"/>
                <w:szCs w:val="22"/>
                <w:lang w:val="en-CA" w:eastAsia="en-CA"/>
              </w:rPr>
            </w:pPr>
            <w:ins w:id="267" w:author="Eduardo" w:date="2014-06-12T11:03:00Z">
              <w:r w:rsidRPr="009C1A57">
                <w:rPr>
                  <w:rFonts w:ascii="Calibri" w:eastAsia="Times New Roman" w:hAnsi="Calibri" w:cs="Times New Roman"/>
                  <w:color w:val="000000"/>
                  <w:sz w:val="22"/>
                  <w:szCs w:val="22"/>
                  <w:lang w:val="en-CA" w:eastAsia="en-CA"/>
                </w:rPr>
                <w:t>0.89</w:t>
              </w:r>
            </w:ins>
          </w:p>
        </w:tc>
      </w:tr>
      <w:tr w:rsidR="009C1A57" w:rsidRPr="009C1A57" w14:paraId="2895AD15" w14:textId="77777777" w:rsidTr="009C1A57">
        <w:trPr>
          <w:trHeight w:val="300"/>
          <w:ins w:id="268" w:author="Eduardo" w:date="2014-06-12T11:03:00Z"/>
        </w:trPr>
        <w:tc>
          <w:tcPr>
            <w:tcW w:w="2400" w:type="dxa"/>
            <w:vMerge/>
            <w:tcBorders>
              <w:top w:val="nil"/>
              <w:left w:val="single" w:sz="8" w:space="0" w:color="000000"/>
              <w:bottom w:val="single" w:sz="4" w:space="0" w:color="000000"/>
              <w:right w:val="single" w:sz="4" w:space="0" w:color="000000"/>
            </w:tcBorders>
            <w:vAlign w:val="center"/>
            <w:hideMark/>
          </w:tcPr>
          <w:p w14:paraId="6CC4777D" w14:textId="77777777" w:rsidR="009C1A57" w:rsidRPr="009C1A57" w:rsidRDefault="009C1A57" w:rsidP="009C1A57">
            <w:pPr>
              <w:spacing w:line="240" w:lineRule="auto"/>
              <w:rPr>
                <w:ins w:id="269" w:author="Eduardo" w:date="2014-06-12T11:03:00Z"/>
                <w:rFonts w:ascii="Calibri" w:eastAsia="Times New Roman" w:hAnsi="Calibri" w:cs="Times New Roman"/>
                <w:b/>
                <w:bCs/>
                <w:color w:val="000000"/>
                <w:sz w:val="22"/>
                <w:szCs w:val="22"/>
                <w:lang w:val="en-CA" w:eastAsia="en-CA"/>
              </w:rPr>
            </w:pPr>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4828E454" w14:textId="77777777" w:rsidR="009C1A57" w:rsidRPr="009C1A57" w:rsidRDefault="009C1A57" w:rsidP="009C1A57">
            <w:pPr>
              <w:spacing w:line="240" w:lineRule="auto"/>
              <w:jc w:val="center"/>
              <w:rPr>
                <w:ins w:id="270" w:author="Eduardo" w:date="2014-06-12T11:03:00Z"/>
                <w:rFonts w:ascii="Calibri" w:eastAsia="Times New Roman" w:hAnsi="Calibri" w:cs="Times New Roman"/>
                <w:b/>
                <w:bCs/>
                <w:color w:val="000000"/>
                <w:sz w:val="22"/>
                <w:szCs w:val="22"/>
                <w:lang w:val="en-CA" w:eastAsia="en-CA"/>
              </w:rPr>
            </w:pPr>
            <w:ins w:id="271" w:author="Eduardo" w:date="2014-06-12T11:03: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63CC5656" w14:textId="77777777" w:rsidR="009C1A57" w:rsidRPr="009C1A57" w:rsidRDefault="009C1A57" w:rsidP="009C1A57">
            <w:pPr>
              <w:spacing w:line="240" w:lineRule="auto"/>
              <w:jc w:val="center"/>
              <w:rPr>
                <w:ins w:id="272" w:author="Eduardo" w:date="2014-06-12T11:03:00Z"/>
                <w:rFonts w:ascii="Calibri" w:eastAsia="Times New Roman" w:hAnsi="Calibri" w:cs="Times New Roman"/>
                <w:b/>
                <w:bCs/>
                <w:color w:val="000000"/>
                <w:sz w:val="22"/>
                <w:szCs w:val="22"/>
                <w:lang w:val="en-CA" w:eastAsia="en-CA"/>
              </w:rPr>
            </w:pPr>
            <w:ins w:id="273" w:author="Eduardo" w:date="2014-06-12T11:03: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311909B2" w14:textId="77777777" w:rsidR="009C1A57" w:rsidRPr="009C1A57" w:rsidRDefault="009C1A57" w:rsidP="009C1A57">
            <w:pPr>
              <w:spacing w:line="240" w:lineRule="auto"/>
              <w:jc w:val="right"/>
              <w:rPr>
                <w:ins w:id="274" w:author="Eduardo" w:date="2014-06-12T11:03:00Z"/>
                <w:rFonts w:ascii="Calibri" w:eastAsia="Times New Roman" w:hAnsi="Calibri" w:cs="Times New Roman"/>
                <w:color w:val="000000"/>
                <w:sz w:val="22"/>
                <w:szCs w:val="22"/>
                <w:lang w:val="en-CA" w:eastAsia="en-CA"/>
              </w:rPr>
            </w:pPr>
            <w:ins w:id="275" w:author="Eduardo" w:date="2014-06-12T11:03:00Z">
              <w:r w:rsidRPr="009C1A57">
                <w:rPr>
                  <w:rFonts w:ascii="Calibri" w:eastAsia="Times New Roman" w:hAnsi="Calibri" w:cs="Times New Roman"/>
                  <w:color w:val="000000"/>
                  <w:sz w:val="22"/>
                  <w:szCs w:val="22"/>
                  <w:lang w:val="en-CA" w:eastAsia="en-CA"/>
                </w:rPr>
                <w:t>1.81</w:t>
              </w:r>
            </w:ins>
          </w:p>
        </w:tc>
      </w:tr>
      <w:tr w:rsidR="009C1A57" w:rsidRPr="009C1A57" w14:paraId="31FBFB6B" w14:textId="77777777" w:rsidTr="009C1A57">
        <w:trPr>
          <w:trHeight w:val="300"/>
          <w:ins w:id="276" w:author="Eduardo" w:date="2014-06-12T11:03:00Z"/>
        </w:trPr>
        <w:tc>
          <w:tcPr>
            <w:tcW w:w="2400" w:type="dxa"/>
            <w:vMerge/>
            <w:tcBorders>
              <w:top w:val="nil"/>
              <w:left w:val="single" w:sz="8" w:space="0" w:color="000000"/>
              <w:bottom w:val="single" w:sz="4" w:space="0" w:color="000000"/>
              <w:right w:val="single" w:sz="4" w:space="0" w:color="000000"/>
            </w:tcBorders>
            <w:vAlign w:val="center"/>
            <w:hideMark/>
          </w:tcPr>
          <w:p w14:paraId="111DDA0B" w14:textId="77777777" w:rsidR="009C1A57" w:rsidRPr="009C1A57" w:rsidRDefault="009C1A57" w:rsidP="009C1A57">
            <w:pPr>
              <w:spacing w:line="240" w:lineRule="auto"/>
              <w:rPr>
                <w:ins w:id="277" w:author="Eduardo" w:date="2014-06-12T11:03: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4142A28D" w14:textId="77777777" w:rsidR="009C1A57" w:rsidRPr="009C1A57" w:rsidRDefault="009C1A57" w:rsidP="009C1A57">
            <w:pPr>
              <w:spacing w:line="240" w:lineRule="auto"/>
              <w:rPr>
                <w:ins w:id="278" w:author="Eduardo" w:date="2014-06-12T11:03: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3462CACC" w14:textId="77777777" w:rsidR="009C1A57" w:rsidRPr="009C1A57" w:rsidRDefault="009C1A57" w:rsidP="009C1A57">
            <w:pPr>
              <w:spacing w:line="240" w:lineRule="auto"/>
              <w:jc w:val="center"/>
              <w:rPr>
                <w:ins w:id="279" w:author="Eduardo" w:date="2014-06-12T11:03:00Z"/>
                <w:rFonts w:ascii="Calibri" w:eastAsia="Times New Roman" w:hAnsi="Calibri" w:cs="Times New Roman"/>
                <w:b/>
                <w:bCs/>
                <w:color w:val="000000"/>
                <w:sz w:val="22"/>
                <w:szCs w:val="22"/>
                <w:lang w:val="en-CA" w:eastAsia="en-CA"/>
              </w:rPr>
            </w:pPr>
            <w:ins w:id="280" w:author="Eduardo" w:date="2014-06-12T11:03: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8" w:space="0" w:color="000000"/>
            </w:tcBorders>
            <w:shd w:val="clear" w:color="auto" w:fill="auto"/>
            <w:hideMark/>
          </w:tcPr>
          <w:p w14:paraId="4D0ACA34" w14:textId="77777777" w:rsidR="009C1A57" w:rsidRPr="009C1A57" w:rsidRDefault="009C1A57" w:rsidP="009C1A57">
            <w:pPr>
              <w:spacing w:line="240" w:lineRule="auto"/>
              <w:jc w:val="right"/>
              <w:rPr>
                <w:ins w:id="281" w:author="Eduardo" w:date="2014-06-12T11:03:00Z"/>
                <w:rFonts w:ascii="Calibri" w:eastAsia="Times New Roman" w:hAnsi="Calibri" w:cs="Times New Roman"/>
                <w:color w:val="000000"/>
                <w:sz w:val="22"/>
                <w:szCs w:val="22"/>
                <w:lang w:val="en-CA" w:eastAsia="en-CA"/>
              </w:rPr>
            </w:pPr>
            <w:ins w:id="282" w:author="Eduardo" w:date="2014-06-12T11:03:00Z">
              <w:r w:rsidRPr="009C1A57">
                <w:rPr>
                  <w:rFonts w:ascii="Calibri" w:eastAsia="Times New Roman" w:hAnsi="Calibri" w:cs="Times New Roman"/>
                  <w:color w:val="000000"/>
                  <w:sz w:val="22"/>
                  <w:szCs w:val="22"/>
                  <w:lang w:val="en-CA" w:eastAsia="en-CA"/>
                </w:rPr>
                <w:t>12.66</w:t>
              </w:r>
            </w:ins>
          </w:p>
        </w:tc>
      </w:tr>
      <w:tr w:rsidR="009C1A57" w:rsidRPr="009C1A57" w14:paraId="12680D42" w14:textId="77777777" w:rsidTr="009C1A57">
        <w:trPr>
          <w:trHeight w:val="300"/>
          <w:ins w:id="283" w:author="Eduardo" w:date="2014-06-12T11:03:00Z"/>
        </w:trPr>
        <w:tc>
          <w:tcPr>
            <w:tcW w:w="2400" w:type="dxa"/>
            <w:vMerge w:val="restart"/>
            <w:tcBorders>
              <w:top w:val="nil"/>
              <w:left w:val="single" w:sz="8" w:space="0" w:color="000000"/>
              <w:bottom w:val="single" w:sz="4" w:space="0" w:color="000000"/>
              <w:right w:val="single" w:sz="4" w:space="0" w:color="000000"/>
            </w:tcBorders>
            <w:shd w:val="clear" w:color="auto" w:fill="auto"/>
            <w:hideMark/>
          </w:tcPr>
          <w:p w14:paraId="2AE8F923" w14:textId="77777777" w:rsidR="009C1A57" w:rsidRPr="009C1A57" w:rsidRDefault="009C1A57" w:rsidP="009C1A57">
            <w:pPr>
              <w:spacing w:line="240" w:lineRule="auto"/>
              <w:jc w:val="center"/>
              <w:rPr>
                <w:ins w:id="284" w:author="Eduardo" w:date="2014-06-12T11:03:00Z"/>
                <w:rFonts w:ascii="Calibri" w:eastAsia="Times New Roman" w:hAnsi="Calibri" w:cs="Times New Roman"/>
                <w:b/>
                <w:bCs/>
                <w:color w:val="000000"/>
                <w:sz w:val="22"/>
                <w:szCs w:val="22"/>
                <w:lang w:val="en-CA" w:eastAsia="en-CA"/>
              </w:rPr>
            </w:pPr>
            <w:ins w:id="285" w:author="Eduardo" w:date="2014-06-12T11:03:00Z">
              <w:r w:rsidRPr="009C1A57">
                <w:rPr>
                  <w:rFonts w:ascii="Calibri" w:eastAsia="Times New Roman" w:hAnsi="Calibri" w:cs="Times New Roman"/>
                  <w:b/>
                  <w:bCs/>
                  <w:color w:val="000000"/>
                  <w:sz w:val="22"/>
                  <w:szCs w:val="22"/>
                  <w:lang w:val="en-CA" w:eastAsia="en-CA"/>
                </w:rPr>
                <w:t>Highland Mixed</w:t>
              </w:r>
            </w:ins>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46AA6F35" w14:textId="77777777" w:rsidR="009C1A57" w:rsidRPr="009C1A57" w:rsidRDefault="009C1A57" w:rsidP="009C1A57">
            <w:pPr>
              <w:spacing w:line="240" w:lineRule="auto"/>
              <w:jc w:val="center"/>
              <w:rPr>
                <w:ins w:id="286" w:author="Eduardo" w:date="2014-06-12T11:03:00Z"/>
                <w:rFonts w:ascii="Calibri" w:eastAsia="Times New Roman" w:hAnsi="Calibri" w:cs="Times New Roman"/>
                <w:b/>
                <w:bCs/>
                <w:color w:val="000000"/>
                <w:sz w:val="22"/>
                <w:szCs w:val="22"/>
                <w:lang w:val="en-CA" w:eastAsia="en-CA"/>
              </w:rPr>
            </w:pPr>
            <w:ins w:id="287" w:author="Eduardo" w:date="2014-06-12T11:03:00Z">
              <w:r w:rsidRPr="009C1A57">
                <w:rPr>
                  <w:rFonts w:ascii="Calibri" w:eastAsia="Times New Roman" w:hAnsi="Calibri" w:cs="Times New Roman"/>
                  <w:b/>
                  <w:bCs/>
                  <w:color w:val="000000"/>
                  <w:sz w:val="22"/>
                  <w:szCs w:val="22"/>
                  <w:lang w:val="en-CA" w:eastAsia="en-CA"/>
                </w:rPr>
                <w:t>H</w:t>
              </w:r>
            </w:ins>
          </w:p>
        </w:tc>
        <w:tc>
          <w:tcPr>
            <w:tcW w:w="1700" w:type="dxa"/>
            <w:tcBorders>
              <w:top w:val="nil"/>
              <w:left w:val="nil"/>
              <w:bottom w:val="single" w:sz="4" w:space="0" w:color="000000"/>
              <w:right w:val="single" w:sz="4" w:space="0" w:color="000000"/>
            </w:tcBorders>
            <w:shd w:val="clear" w:color="auto" w:fill="auto"/>
            <w:hideMark/>
          </w:tcPr>
          <w:p w14:paraId="137926A3" w14:textId="77777777" w:rsidR="009C1A57" w:rsidRPr="009C1A57" w:rsidRDefault="009C1A57" w:rsidP="009C1A57">
            <w:pPr>
              <w:spacing w:line="240" w:lineRule="auto"/>
              <w:jc w:val="center"/>
              <w:rPr>
                <w:ins w:id="288" w:author="Eduardo" w:date="2014-06-12T11:03:00Z"/>
                <w:rFonts w:ascii="Calibri" w:eastAsia="Times New Roman" w:hAnsi="Calibri" w:cs="Times New Roman"/>
                <w:b/>
                <w:bCs/>
                <w:color w:val="000000"/>
                <w:sz w:val="22"/>
                <w:szCs w:val="22"/>
                <w:lang w:val="en-CA" w:eastAsia="en-CA"/>
              </w:rPr>
            </w:pPr>
            <w:ins w:id="289" w:author="Eduardo" w:date="2014-06-12T11:03: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29CC01A6" w14:textId="77777777" w:rsidR="009C1A57" w:rsidRPr="009C1A57" w:rsidRDefault="009C1A57" w:rsidP="009C1A57">
            <w:pPr>
              <w:spacing w:line="240" w:lineRule="auto"/>
              <w:jc w:val="right"/>
              <w:rPr>
                <w:ins w:id="290" w:author="Eduardo" w:date="2014-06-12T11:03:00Z"/>
                <w:rFonts w:ascii="Calibri" w:eastAsia="Times New Roman" w:hAnsi="Calibri" w:cs="Times New Roman"/>
                <w:color w:val="000000"/>
                <w:sz w:val="22"/>
                <w:szCs w:val="22"/>
                <w:lang w:val="en-CA" w:eastAsia="en-CA"/>
              </w:rPr>
            </w:pPr>
            <w:ins w:id="291" w:author="Eduardo" w:date="2014-06-12T11:03:00Z">
              <w:r w:rsidRPr="009C1A57">
                <w:rPr>
                  <w:rFonts w:ascii="Calibri" w:eastAsia="Times New Roman" w:hAnsi="Calibri" w:cs="Times New Roman"/>
                  <w:color w:val="000000"/>
                  <w:sz w:val="22"/>
                  <w:szCs w:val="22"/>
                  <w:lang w:val="en-CA" w:eastAsia="en-CA"/>
                </w:rPr>
                <w:t>1.53</w:t>
              </w:r>
            </w:ins>
          </w:p>
        </w:tc>
      </w:tr>
      <w:tr w:rsidR="009C1A57" w:rsidRPr="009C1A57" w14:paraId="24240E9C" w14:textId="77777777" w:rsidTr="009C1A57">
        <w:trPr>
          <w:trHeight w:val="300"/>
          <w:ins w:id="292" w:author="Eduardo" w:date="2014-06-12T11:03:00Z"/>
        </w:trPr>
        <w:tc>
          <w:tcPr>
            <w:tcW w:w="2400" w:type="dxa"/>
            <w:vMerge/>
            <w:tcBorders>
              <w:top w:val="nil"/>
              <w:left w:val="single" w:sz="8" w:space="0" w:color="000000"/>
              <w:bottom w:val="single" w:sz="4" w:space="0" w:color="000000"/>
              <w:right w:val="single" w:sz="4" w:space="0" w:color="000000"/>
            </w:tcBorders>
            <w:vAlign w:val="center"/>
            <w:hideMark/>
          </w:tcPr>
          <w:p w14:paraId="3CD1492F" w14:textId="77777777" w:rsidR="009C1A57" w:rsidRPr="009C1A57" w:rsidRDefault="009C1A57" w:rsidP="009C1A57">
            <w:pPr>
              <w:spacing w:line="240" w:lineRule="auto"/>
              <w:rPr>
                <w:ins w:id="293" w:author="Eduardo" w:date="2014-06-12T11:03: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43F1705B" w14:textId="77777777" w:rsidR="009C1A57" w:rsidRPr="009C1A57" w:rsidRDefault="009C1A57" w:rsidP="009C1A57">
            <w:pPr>
              <w:spacing w:line="240" w:lineRule="auto"/>
              <w:rPr>
                <w:ins w:id="294" w:author="Eduardo" w:date="2014-06-12T11:03: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20703C8F" w14:textId="77777777" w:rsidR="009C1A57" w:rsidRPr="009C1A57" w:rsidRDefault="009C1A57" w:rsidP="009C1A57">
            <w:pPr>
              <w:spacing w:line="240" w:lineRule="auto"/>
              <w:jc w:val="center"/>
              <w:rPr>
                <w:ins w:id="295" w:author="Eduardo" w:date="2014-06-12T11:03:00Z"/>
                <w:rFonts w:ascii="Calibri" w:eastAsia="Times New Roman" w:hAnsi="Calibri" w:cs="Times New Roman"/>
                <w:b/>
                <w:bCs/>
                <w:color w:val="000000"/>
                <w:sz w:val="22"/>
                <w:szCs w:val="22"/>
                <w:lang w:val="en-CA" w:eastAsia="en-CA"/>
              </w:rPr>
            </w:pPr>
            <w:ins w:id="296" w:author="Eduardo" w:date="2014-06-12T11:03: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8" w:space="0" w:color="000000"/>
            </w:tcBorders>
            <w:shd w:val="clear" w:color="auto" w:fill="auto"/>
            <w:hideMark/>
          </w:tcPr>
          <w:p w14:paraId="0CD00A33" w14:textId="77777777" w:rsidR="009C1A57" w:rsidRPr="009C1A57" w:rsidRDefault="009C1A57" w:rsidP="009C1A57">
            <w:pPr>
              <w:spacing w:line="240" w:lineRule="auto"/>
              <w:jc w:val="right"/>
              <w:rPr>
                <w:ins w:id="297" w:author="Eduardo" w:date="2014-06-12T11:03:00Z"/>
                <w:rFonts w:ascii="Calibri" w:eastAsia="Times New Roman" w:hAnsi="Calibri" w:cs="Times New Roman"/>
                <w:color w:val="000000"/>
                <w:sz w:val="22"/>
                <w:szCs w:val="22"/>
                <w:lang w:val="en-CA" w:eastAsia="en-CA"/>
              </w:rPr>
            </w:pPr>
            <w:ins w:id="298" w:author="Eduardo" w:date="2014-06-12T11:03:00Z">
              <w:r w:rsidRPr="009C1A57">
                <w:rPr>
                  <w:rFonts w:ascii="Calibri" w:eastAsia="Times New Roman" w:hAnsi="Calibri" w:cs="Times New Roman"/>
                  <w:color w:val="000000"/>
                  <w:sz w:val="22"/>
                  <w:szCs w:val="22"/>
                  <w:lang w:val="en-CA" w:eastAsia="en-CA"/>
                </w:rPr>
                <w:t>1.23</w:t>
              </w:r>
            </w:ins>
          </w:p>
        </w:tc>
      </w:tr>
      <w:tr w:rsidR="009C1A57" w:rsidRPr="009C1A57" w14:paraId="31CB0334" w14:textId="77777777" w:rsidTr="009C1A57">
        <w:trPr>
          <w:trHeight w:val="300"/>
          <w:ins w:id="299" w:author="Eduardo" w:date="2014-06-12T11:03:00Z"/>
        </w:trPr>
        <w:tc>
          <w:tcPr>
            <w:tcW w:w="2400" w:type="dxa"/>
            <w:vMerge/>
            <w:tcBorders>
              <w:top w:val="nil"/>
              <w:left w:val="single" w:sz="8" w:space="0" w:color="000000"/>
              <w:bottom w:val="single" w:sz="4" w:space="0" w:color="000000"/>
              <w:right w:val="single" w:sz="4" w:space="0" w:color="000000"/>
            </w:tcBorders>
            <w:vAlign w:val="center"/>
            <w:hideMark/>
          </w:tcPr>
          <w:p w14:paraId="16514679" w14:textId="77777777" w:rsidR="009C1A57" w:rsidRPr="009C1A57" w:rsidRDefault="009C1A57" w:rsidP="009C1A57">
            <w:pPr>
              <w:spacing w:line="240" w:lineRule="auto"/>
              <w:rPr>
                <w:ins w:id="300" w:author="Eduardo" w:date="2014-06-12T11:03:00Z"/>
                <w:rFonts w:ascii="Calibri" w:eastAsia="Times New Roman" w:hAnsi="Calibri" w:cs="Times New Roman"/>
                <w:b/>
                <w:bCs/>
                <w:color w:val="000000"/>
                <w:sz w:val="22"/>
                <w:szCs w:val="22"/>
                <w:lang w:val="en-CA" w:eastAsia="en-CA"/>
              </w:rPr>
            </w:pPr>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47095497" w14:textId="77777777" w:rsidR="009C1A57" w:rsidRPr="009C1A57" w:rsidRDefault="009C1A57" w:rsidP="009C1A57">
            <w:pPr>
              <w:spacing w:line="240" w:lineRule="auto"/>
              <w:jc w:val="center"/>
              <w:rPr>
                <w:ins w:id="301" w:author="Eduardo" w:date="2014-06-12T11:03:00Z"/>
                <w:rFonts w:ascii="Calibri" w:eastAsia="Times New Roman" w:hAnsi="Calibri" w:cs="Times New Roman"/>
                <w:b/>
                <w:bCs/>
                <w:color w:val="000000"/>
                <w:sz w:val="22"/>
                <w:szCs w:val="22"/>
                <w:lang w:val="en-CA" w:eastAsia="en-CA"/>
              </w:rPr>
            </w:pPr>
            <w:ins w:id="302" w:author="Eduardo" w:date="2014-06-12T11:03: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4BFF0D61" w14:textId="77777777" w:rsidR="009C1A57" w:rsidRPr="009C1A57" w:rsidRDefault="009C1A57" w:rsidP="009C1A57">
            <w:pPr>
              <w:spacing w:line="240" w:lineRule="auto"/>
              <w:jc w:val="center"/>
              <w:rPr>
                <w:ins w:id="303" w:author="Eduardo" w:date="2014-06-12T11:03:00Z"/>
                <w:rFonts w:ascii="Calibri" w:eastAsia="Times New Roman" w:hAnsi="Calibri" w:cs="Times New Roman"/>
                <w:b/>
                <w:bCs/>
                <w:color w:val="000000"/>
                <w:sz w:val="22"/>
                <w:szCs w:val="22"/>
                <w:lang w:val="en-CA" w:eastAsia="en-CA"/>
              </w:rPr>
            </w:pPr>
            <w:ins w:id="304" w:author="Eduardo" w:date="2014-06-12T11:03: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12B12AFE" w14:textId="77777777" w:rsidR="009C1A57" w:rsidRPr="009C1A57" w:rsidRDefault="009C1A57" w:rsidP="009C1A57">
            <w:pPr>
              <w:spacing w:line="240" w:lineRule="auto"/>
              <w:jc w:val="right"/>
              <w:rPr>
                <w:ins w:id="305" w:author="Eduardo" w:date="2014-06-12T11:03:00Z"/>
                <w:rFonts w:ascii="Calibri" w:eastAsia="Times New Roman" w:hAnsi="Calibri" w:cs="Times New Roman"/>
                <w:color w:val="000000"/>
                <w:sz w:val="22"/>
                <w:szCs w:val="22"/>
                <w:lang w:val="en-CA" w:eastAsia="en-CA"/>
              </w:rPr>
            </w:pPr>
            <w:ins w:id="306" w:author="Eduardo" w:date="2014-06-12T11:03:00Z">
              <w:r w:rsidRPr="009C1A57">
                <w:rPr>
                  <w:rFonts w:ascii="Calibri" w:eastAsia="Times New Roman" w:hAnsi="Calibri" w:cs="Times New Roman"/>
                  <w:color w:val="000000"/>
                  <w:sz w:val="22"/>
                  <w:szCs w:val="22"/>
                  <w:lang w:val="en-CA" w:eastAsia="en-CA"/>
                </w:rPr>
                <w:t>8.42</w:t>
              </w:r>
            </w:ins>
          </w:p>
        </w:tc>
      </w:tr>
      <w:tr w:rsidR="009C1A57" w:rsidRPr="009C1A57" w14:paraId="197464F0" w14:textId="77777777" w:rsidTr="009C1A57">
        <w:trPr>
          <w:trHeight w:val="300"/>
          <w:ins w:id="307" w:author="Eduardo" w:date="2014-06-12T11:03:00Z"/>
        </w:trPr>
        <w:tc>
          <w:tcPr>
            <w:tcW w:w="2400" w:type="dxa"/>
            <w:vMerge/>
            <w:tcBorders>
              <w:top w:val="nil"/>
              <w:left w:val="single" w:sz="8" w:space="0" w:color="000000"/>
              <w:bottom w:val="single" w:sz="4" w:space="0" w:color="000000"/>
              <w:right w:val="single" w:sz="4" w:space="0" w:color="000000"/>
            </w:tcBorders>
            <w:vAlign w:val="center"/>
            <w:hideMark/>
          </w:tcPr>
          <w:p w14:paraId="5446ACD1" w14:textId="77777777" w:rsidR="009C1A57" w:rsidRPr="009C1A57" w:rsidRDefault="009C1A57" w:rsidP="009C1A57">
            <w:pPr>
              <w:spacing w:line="240" w:lineRule="auto"/>
              <w:rPr>
                <w:ins w:id="308" w:author="Eduardo" w:date="2014-06-12T11:03: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3660C058" w14:textId="77777777" w:rsidR="009C1A57" w:rsidRPr="009C1A57" w:rsidRDefault="009C1A57" w:rsidP="009C1A57">
            <w:pPr>
              <w:spacing w:line="240" w:lineRule="auto"/>
              <w:rPr>
                <w:ins w:id="309" w:author="Eduardo" w:date="2014-06-12T11:03: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38BFB175" w14:textId="77777777" w:rsidR="009C1A57" w:rsidRPr="009C1A57" w:rsidRDefault="009C1A57" w:rsidP="009C1A57">
            <w:pPr>
              <w:spacing w:line="240" w:lineRule="auto"/>
              <w:jc w:val="center"/>
              <w:rPr>
                <w:ins w:id="310" w:author="Eduardo" w:date="2014-06-12T11:03:00Z"/>
                <w:rFonts w:ascii="Calibri" w:eastAsia="Times New Roman" w:hAnsi="Calibri" w:cs="Times New Roman"/>
                <w:b/>
                <w:bCs/>
                <w:color w:val="000000"/>
                <w:sz w:val="22"/>
                <w:szCs w:val="22"/>
                <w:lang w:val="en-CA" w:eastAsia="en-CA"/>
              </w:rPr>
            </w:pPr>
            <w:ins w:id="311" w:author="Eduardo" w:date="2014-06-12T11:03: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8" w:space="0" w:color="000000"/>
            </w:tcBorders>
            <w:shd w:val="clear" w:color="auto" w:fill="auto"/>
            <w:hideMark/>
          </w:tcPr>
          <w:p w14:paraId="2D07A5E7" w14:textId="77777777" w:rsidR="009C1A57" w:rsidRPr="009C1A57" w:rsidRDefault="009C1A57" w:rsidP="009C1A57">
            <w:pPr>
              <w:spacing w:line="240" w:lineRule="auto"/>
              <w:jc w:val="right"/>
              <w:rPr>
                <w:ins w:id="312" w:author="Eduardo" w:date="2014-06-12T11:03:00Z"/>
                <w:rFonts w:ascii="Calibri" w:eastAsia="Times New Roman" w:hAnsi="Calibri" w:cs="Times New Roman"/>
                <w:color w:val="000000"/>
                <w:sz w:val="22"/>
                <w:szCs w:val="22"/>
                <w:lang w:val="en-CA" w:eastAsia="en-CA"/>
              </w:rPr>
            </w:pPr>
            <w:ins w:id="313" w:author="Eduardo" w:date="2014-06-12T11:03:00Z">
              <w:r w:rsidRPr="009C1A57">
                <w:rPr>
                  <w:rFonts w:ascii="Calibri" w:eastAsia="Times New Roman" w:hAnsi="Calibri" w:cs="Times New Roman"/>
                  <w:color w:val="000000"/>
                  <w:sz w:val="22"/>
                  <w:szCs w:val="22"/>
                  <w:lang w:val="en-CA" w:eastAsia="en-CA"/>
                </w:rPr>
                <w:t>33.83</w:t>
              </w:r>
            </w:ins>
          </w:p>
        </w:tc>
      </w:tr>
      <w:tr w:rsidR="009C1A57" w:rsidRPr="009C1A57" w14:paraId="748C1460" w14:textId="77777777" w:rsidTr="009C1A57">
        <w:trPr>
          <w:trHeight w:val="300"/>
          <w:ins w:id="314" w:author="Eduardo" w:date="2014-06-12T11:03:00Z"/>
        </w:trPr>
        <w:tc>
          <w:tcPr>
            <w:tcW w:w="2400" w:type="dxa"/>
            <w:vMerge w:val="restart"/>
            <w:tcBorders>
              <w:top w:val="nil"/>
              <w:left w:val="single" w:sz="8" w:space="0" w:color="000000"/>
              <w:bottom w:val="single" w:sz="4" w:space="0" w:color="000000"/>
              <w:right w:val="single" w:sz="4" w:space="0" w:color="000000"/>
            </w:tcBorders>
            <w:shd w:val="clear" w:color="auto" w:fill="auto"/>
            <w:hideMark/>
          </w:tcPr>
          <w:p w14:paraId="215112BF" w14:textId="77777777" w:rsidR="009C1A57" w:rsidRPr="009C1A57" w:rsidRDefault="009C1A57" w:rsidP="009C1A57">
            <w:pPr>
              <w:spacing w:line="240" w:lineRule="auto"/>
              <w:jc w:val="center"/>
              <w:rPr>
                <w:ins w:id="315" w:author="Eduardo" w:date="2014-06-12T11:03:00Z"/>
                <w:rFonts w:ascii="Calibri" w:eastAsia="Times New Roman" w:hAnsi="Calibri" w:cs="Times New Roman"/>
                <w:b/>
                <w:bCs/>
                <w:color w:val="000000"/>
                <w:sz w:val="22"/>
                <w:szCs w:val="22"/>
                <w:lang w:val="en-CA" w:eastAsia="en-CA"/>
              </w:rPr>
            </w:pPr>
            <w:ins w:id="316" w:author="Eduardo" w:date="2014-06-12T11:03:00Z">
              <w:r w:rsidRPr="009C1A57">
                <w:rPr>
                  <w:rFonts w:ascii="Calibri" w:eastAsia="Times New Roman" w:hAnsi="Calibri" w:cs="Times New Roman"/>
                  <w:b/>
                  <w:bCs/>
                  <w:color w:val="000000"/>
                  <w:sz w:val="22"/>
                  <w:szCs w:val="22"/>
                  <w:lang w:val="en-CA" w:eastAsia="en-CA"/>
                </w:rPr>
                <w:t>Cereal/Root Crop Mixed</w:t>
              </w:r>
            </w:ins>
          </w:p>
        </w:tc>
        <w:tc>
          <w:tcPr>
            <w:tcW w:w="1500" w:type="dxa"/>
            <w:tcBorders>
              <w:top w:val="nil"/>
              <w:left w:val="nil"/>
              <w:bottom w:val="single" w:sz="4" w:space="0" w:color="000000"/>
              <w:right w:val="single" w:sz="4" w:space="0" w:color="000000"/>
            </w:tcBorders>
            <w:shd w:val="clear" w:color="auto" w:fill="auto"/>
            <w:hideMark/>
          </w:tcPr>
          <w:p w14:paraId="3E48EEC5" w14:textId="77777777" w:rsidR="009C1A57" w:rsidRPr="009C1A57" w:rsidRDefault="009C1A57" w:rsidP="009C1A57">
            <w:pPr>
              <w:spacing w:line="240" w:lineRule="auto"/>
              <w:jc w:val="center"/>
              <w:rPr>
                <w:ins w:id="317" w:author="Eduardo" w:date="2014-06-12T11:03:00Z"/>
                <w:rFonts w:ascii="Calibri" w:eastAsia="Times New Roman" w:hAnsi="Calibri" w:cs="Times New Roman"/>
                <w:b/>
                <w:bCs/>
                <w:color w:val="000000"/>
                <w:sz w:val="22"/>
                <w:szCs w:val="22"/>
                <w:lang w:val="en-CA" w:eastAsia="en-CA"/>
              </w:rPr>
            </w:pPr>
            <w:ins w:id="318" w:author="Eduardo" w:date="2014-06-12T11:03:00Z">
              <w:r w:rsidRPr="009C1A57">
                <w:rPr>
                  <w:rFonts w:ascii="Calibri" w:eastAsia="Times New Roman" w:hAnsi="Calibri" w:cs="Times New Roman"/>
                  <w:b/>
                  <w:bCs/>
                  <w:color w:val="000000"/>
                  <w:sz w:val="22"/>
                  <w:szCs w:val="22"/>
                  <w:lang w:val="en-CA" w:eastAsia="en-CA"/>
                </w:rPr>
                <w:t>H</w:t>
              </w:r>
            </w:ins>
          </w:p>
        </w:tc>
        <w:tc>
          <w:tcPr>
            <w:tcW w:w="1700" w:type="dxa"/>
            <w:tcBorders>
              <w:top w:val="nil"/>
              <w:left w:val="nil"/>
              <w:bottom w:val="single" w:sz="4" w:space="0" w:color="000000"/>
              <w:right w:val="single" w:sz="4" w:space="0" w:color="000000"/>
            </w:tcBorders>
            <w:shd w:val="clear" w:color="auto" w:fill="auto"/>
            <w:hideMark/>
          </w:tcPr>
          <w:p w14:paraId="0EFCDD0D" w14:textId="77777777" w:rsidR="009C1A57" w:rsidRPr="009C1A57" w:rsidRDefault="009C1A57" w:rsidP="009C1A57">
            <w:pPr>
              <w:spacing w:line="240" w:lineRule="auto"/>
              <w:jc w:val="center"/>
              <w:rPr>
                <w:ins w:id="319" w:author="Eduardo" w:date="2014-06-12T11:03:00Z"/>
                <w:rFonts w:ascii="Calibri" w:eastAsia="Times New Roman" w:hAnsi="Calibri" w:cs="Times New Roman"/>
                <w:b/>
                <w:bCs/>
                <w:color w:val="000000"/>
                <w:sz w:val="22"/>
                <w:szCs w:val="22"/>
                <w:lang w:val="en-CA" w:eastAsia="en-CA"/>
              </w:rPr>
            </w:pPr>
            <w:ins w:id="320" w:author="Eduardo" w:date="2014-06-12T11:03: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15B8FB44" w14:textId="77777777" w:rsidR="009C1A57" w:rsidRPr="009C1A57" w:rsidRDefault="009C1A57" w:rsidP="009C1A57">
            <w:pPr>
              <w:spacing w:line="240" w:lineRule="auto"/>
              <w:jc w:val="right"/>
              <w:rPr>
                <w:ins w:id="321" w:author="Eduardo" w:date="2014-06-12T11:03:00Z"/>
                <w:rFonts w:ascii="Calibri" w:eastAsia="Times New Roman" w:hAnsi="Calibri" w:cs="Times New Roman"/>
                <w:color w:val="000000"/>
                <w:sz w:val="22"/>
                <w:szCs w:val="22"/>
                <w:lang w:val="en-CA" w:eastAsia="en-CA"/>
              </w:rPr>
            </w:pPr>
            <w:ins w:id="322" w:author="Eduardo" w:date="2014-06-12T11:03:00Z">
              <w:r w:rsidRPr="009C1A57">
                <w:rPr>
                  <w:rFonts w:ascii="Calibri" w:eastAsia="Times New Roman" w:hAnsi="Calibri" w:cs="Times New Roman"/>
                  <w:color w:val="000000"/>
                  <w:sz w:val="22"/>
                  <w:szCs w:val="22"/>
                  <w:lang w:val="en-CA" w:eastAsia="en-CA"/>
                </w:rPr>
                <w:t>0.31</w:t>
              </w:r>
            </w:ins>
          </w:p>
        </w:tc>
      </w:tr>
      <w:tr w:rsidR="009C1A57" w:rsidRPr="009C1A57" w14:paraId="65604D7F" w14:textId="77777777" w:rsidTr="009C1A57">
        <w:trPr>
          <w:trHeight w:val="300"/>
          <w:ins w:id="323" w:author="Eduardo" w:date="2014-06-12T11:03:00Z"/>
        </w:trPr>
        <w:tc>
          <w:tcPr>
            <w:tcW w:w="2400" w:type="dxa"/>
            <w:vMerge/>
            <w:tcBorders>
              <w:top w:val="nil"/>
              <w:left w:val="single" w:sz="8" w:space="0" w:color="000000"/>
              <w:bottom w:val="single" w:sz="4" w:space="0" w:color="000000"/>
              <w:right w:val="single" w:sz="4" w:space="0" w:color="000000"/>
            </w:tcBorders>
            <w:vAlign w:val="center"/>
            <w:hideMark/>
          </w:tcPr>
          <w:p w14:paraId="3CF69B50" w14:textId="77777777" w:rsidR="009C1A57" w:rsidRPr="009C1A57" w:rsidRDefault="009C1A57" w:rsidP="009C1A57">
            <w:pPr>
              <w:spacing w:line="240" w:lineRule="auto"/>
              <w:rPr>
                <w:ins w:id="324" w:author="Eduardo" w:date="2014-06-12T11:03:00Z"/>
                <w:rFonts w:ascii="Calibri" w:eastAsia="Times New Roman" w:hAnsi="Calibri" w:cs="Times New Roman"/>
                <w:b/>
                <w:bCs/>
                <w:color w:val="000000"/>
                <w:sz w:val="22"/>
                <w:szCs w:val="22"/>
                <w:lang w:val="en-CA" w:eastAsia="en-CA"/>
              </w:rPr>
            </w:pPr>
          </w:p>
        </w:tc>
        <w:tc>
          <w:tcPr>
            <w:tcW w:w="1500" w:type="dxa"/>
            <w:tcBorders>
              <w:top w:val="nil"/>
              <w:left w:val="nil"/>
              <w:bottom w:val="single" w:sz="4" w:space="0" w:color="000000"/>
              <w:right w:val="single" w:sz="4" w:space="0" w:color="000000"/>
            </w:tcBorders>
            <w:shd w:val="clear" w:color="auto" w:fill="auto"/>
            <w:hideMark/>
          </w:tcPr>
          <w:p w14:paraId="5BB13064" w14:textId="77777777" w:rsidR="009C1A57" w:rsidRPr="009C1A57" w:rsidRDefault="009C1A57" w:rsidP="009C1A57">
            <w:pPr>
              <w:spacing w:line="240" w:lineRule="auto"/>
              <w:jc w:val="center"/>
              <w:rPr>
                <w:ins w:id="325" w:author="Eduardo" w:date="2014-06-12T11:03:00Z"/>
                <w:rFonts w:ascii="Calibri" w:eastAsia="Times New Roman" w:hAnsi="Calibri" w:cs="Times New Roman"/>
                <w:b/>
                <w:bCs/>
                <w:color w:val="000000"/>
                <w:sz w:val="22"/>
                <w:szCs w:val="22"/>
                <w:lang w:val="en-CA" w:eastAsia="en-CA"/>
              </w:rPr>
            </w:pPr>
            <w:ins w:id="326" w:author="Eduardo" w:date="2014-06-12T11:03: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379A4E7C" w14:textId="77777777" w:rsidR="009C1A57" w:rsidRPr="009C1A57" w:rsidRDefault="009C1A57" w:rsidP="009C1A57">
            <w:pPr>
              <w:spacing w:line="240" w:lineRule="auto"/>
              <w:jc w:val="center"/>
              <w:rPr>
                <w:ins w:id="327" w:author="Eduardo" w:date="2014-06-12T11:03:00Z"/>
                <w:rFonts w:ascii="Calibri" w:eastAsia="Times New Roman" w:hAnsi="Calibri" w:cs="Times New Roman"/>
                <w:b/>
                <w:bCs/>
                <w:color w:val="000000"/>
                <w:sz w:val="22"/>
                <w:szCs w:val="22"/>
                <w:lang w:val="en-CA" w:eastAsia="en-CA"/>
              </w:rPr>
            </w:pPr>
            <w:ins w:id="328" w:author="Eduardo" w:date="2014-06-12T11:03: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8" w:space="0" w:color="000000"/>
            </w:tcBorders>
            <w:shd w:val="clear" w:color="auto" w:fill="auto"/>
            <w:hideMark/>
          </w:tcPr>
          <w:p w14:paraId="35C1C2F0" w14:textId="77777777" w:rsidR="009C1A57" w:rsidRPr="009C1A57" w:rsidRDefault="009C1A57" w:rsidP="009C1A57">
            <w:pPr>
              <w:spacing w:line="240" w:lineRule="auto"/>
              <w:jc w:val="right"/>
              <w:rPr>
                <w:ins w:id="329" w:author="Eduardo" w:date="2014-06-12T11:03:00Z"/>
                <w:rFonts w:ascii="Calibri" w:eastAsia="Times New Roman" w:hAnsi="Calibri" w:cs="Times New Roman"/>
                <w:color w:val="000000"/>
                <w:sz w:val="22"/>
                <w:szCs w:val="22"/>
                <w:lang w:val="en-CA" w:eastAsia="en-CA"/>
              </w:rPr>
            </w:pPr>
            <w:ins w:id="330" w:author="Eduardo" w:date="2014-06-12T11:03:00Z">
              <w:r w:rsidRPr="009C1A57">
                <w:rPr>
                  <w:rFonts w:ascii="Calibri" w:eastAsia="Times New Roman" w:hAnsi="Calibri" w:cs="Times New Roman"/>
                  <w:color w:val="000000"/>
                  <w:sz w:val="22"/>
                  <w:szCs w:val="22"/>
                  <w:lang w:val="en-CA" w:eastAsia="en-CA"/>
                </w:rPr>
                <w:t>1.17</w:t>
              </w:r>
            </w:ins>
          </w:p>
        </w:tc>
      </w:tr>
      <w:tr w:rsidR="009C1A57" w:rsidRPr="009C1A57" w14:paraId="098B2E67" w14:textId="77777777" w:rsidTr="009C1A57">
        <w:trPr>
          <w:trHeight w:val="300"/>
          <w:ins w:id="331" w:author="Eduardo" w:date="2014-06-12T11:03:00Z"/>
        </w:trPr>
        <w:tc>
          <w:tcPr>
            <w:tcW w:w="2400" w:type="dxa"/>
            <w:vMerge w:val="restart"/>
            <w:tcBorders>
              <w:top w:val="nil"/>
              <w:left w:val="single" w:sz="8" w:space="0" w:color="000000"/>
              <w:bottom w:val="single" w:sz="8" w:space="0" w:color="000000"/>
              <w:right w:val="single" w:sz="4" w:space="0" w:color="000000"/>
            </w:tcBorders>
            <w:shd w:val="clear" w:color="auto" w:fill="auto"/>
            <w:hideMark/>
          </w:tcPr>
          <w:p w14:paraId="3A89F8F3" w14:textId="77777777" w:rsidR="009C1A57" w:rsidRPr="009C1A57" w:rsidRDefault="009C1A57" w:rsidP="009C1A57">
            <w:pPr>
              <w:spacing w:line="240" w:lineRule="auto"/>
              <w:jc w:val="center"/>
              <w:rPr>
                <w:ins w:id="332" w:author="Eduardo" w:date="2014-06-12T11:03:00Z"/>
                <w:rFonts w:ascii="Calibri" w:eastAsia="Times New Roman" w:hAnsi="Calibri" w:cs="Times New Roman"/>
                <w:b/>
                <w:bCs/>
                <w:color w:val="000000"/>
                <w:sz w:val="22"/>
                <w:szCs w:val="22"/>
                <w:lang w:val="en-CA" w:eastAsia="en-CA"/>
              </w:rPr>
            </w:pPr>
            <w:ins w:id="333" w:author="Eduardo" w:date="2014-06-12T11:03:00Z">
              <w:r w:rsidRPr="009C1A57">
                <w:rPr>
                  <w:rFonts w:ascii="Calibri" w:eastAsia="Times New Roman" w:hAnsi="Calibri" w:cs="Times New Roman"/>
                  <w:b/>
                  <w:bCs/>
                  <w:color w:val="000000"/>
                  <w:sz w:val="22"/>
                  <w:szCs w:val="22"/>
                  <w:lang w:val="en-CA" w:eastAsia="en-CA"/>
                </w:rPr>
                <w:t>Maize Mixed</w:t>
              </w:r>
            </w:ins>
          </w:p>
        </w:tc>
        <w:tc>
          <w:tcPr>
            <w:tcW w:w="1500" w:type="dxa"/>
            <w:tcBorders>
              <w:top w:val="nil"/>
              <w:left w:val="nil"/>
              <w:bottom w:val="single" w:sz="4" w:space="0" w:color="000000"/>
              <w:right w:val="single" w:sz="4" w:space="0" w:color="000000"/>
            </w:tcBorders>
            <w:shd w:val="clear" w:color="auto" w:fill="auto"/>
            <w:hideMark/>
          </w:tcPr>
          <w:p w14:paraId="5A2046C3" w14:textId="77777777" w:rsidR="009C1A57" w:rsidRPr="009C1A57" w:rsidRDefault="009C1A57" w:rsidP="009C1A57">
            <w:pPr>
              <w:spacing w:line="240" w:lineRule="auto"/>
              <w:jc w:val="center"/>
              <w:rPr>
                <w:ins w:id="334" w:author="Eduardo" w:date="2014-06-12T11:03:00Z"/>
                <w:rFonts w:ascii="Calibri" w:eastAsia="Times New Roman" w:hAnsi="Calibri" w:cs="Times New Roman"/>
                <w:b/>
                <w:bCs/>
                <w:color w:val="000000"/>
                <w:sz w:val="22"/>
                <w:szCs w:val="22"/>
                <w:lang w:val="en-CA" w:eastAsia="en-CA"/>
              </w:rPr>
            </w:pPr>
            <w:ins w:id="335" w:author="Eduardo" w:date="2014-06-12T11:03:00Z">
              <w:r w:rsidRPr="009C1A57">
                <w:rPr>
                  <w:rFonts w:ascii="Calibri" w:eastAsia="Times New Roman" w:hAnsi="Calibri" w:cs="Times New Roman"/>
                  <w:b/>
                  <w:bCs/>
                  <w:color w:val="000000"/>
                  <w:sz w:val="22"/>
                  <w:szCs w:val="22"/>
                  <w:lang w:val="en-CA" w:eastAsia="en-CA"/>
                </w:rPr>
                <w:t>H</w:t>
              </w:r>
            </w:ins>
          </w:p>
        </w:tc>
        <w:tc>
          <w:tcPr>
            <w:tcW w:w="1700" w:type="dxa"/>
            <w:tcBorders>
              <w:top w:val="nil"/>
              <w:left w:val="nil"/>
              <w:bottom w:val="single" w:sz="4" w:space="0" w:color="000000"/>
              <w:right w:val="single" w:sz="4" w:space="0" w:color="000000"/>
            </w:tcBorders>
            <w:shd w:val="clear" w:color="auto" w:fill="auto"/>
            <w:hideMark/>
          </w:tcPr>
          <w:p w14:paraId="2347816E" w14:textId="77777777" w:rsidR="009C1A57" w:rsidRPr="009C1A57" w:rsidRDefault="009C1A57" w:rsidP="009C1A57">
            <w:pPr>
              <w:spacing w:line="240" w:lineRule="auto"/>
              <w:jc w:val="center"/>
              <w:rPr>
                <w:ins w:id="336" w:author="Eduardo" w:date="2014-06-12T11:03:00Z"/>
                <w:rFonts w:ascii="Calibri" w:eastAsia="Times New Roman" w:hAnsi="Calibri" w:cs="Times New Roman"/>
                <w:b/>
                <w:bCs/>
                <w:color w:val="000000"/>
                <w:sz w:val="22"/>
                <w:szCs w:val="22"/>
                <w:lang w:val="en-CA" w:eastAsia="en-CA"/>
              </w:rPr>
            </w:pPr>
            <w:ins w:id="337" w:author="Eduardo" w:date="2014-06-12T11:03: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093D2398" w14:textId="77777777" w:rsidR="009C1A57" w:rsidRPr="009C1A57" w:rsidRDefault="009C1A57" w:rsidP="009C1A57">
            <w:pPr>
              <w:spacing w:line="240" w:lineRule="auto"/>
              <w:jc w:val="right"/>
              <w:rPr>
                <w:ins w:id="338" w:author="Eduardo" w:date="2014-06-12T11:03:00Z"/>
                <w:rFonts w:ascii="Calibri" w:eastAsia="Times New Roman" w:hAnsi="Calibri" w:cs="Times New Roman"/>
                <w:color w:val="000000"/>
                <w:sz w:val="22"/>
                <w:szCs w:val="22"/>
                <w:lang w:val="en-CA" w:eastAsia="en-CA"/>
              </w:rPr>
            </w:pPr>
            <w:ins w:id="339" w:author="Eduardo" w:date="2014-06-12T11:03:00Z">
              <w:r w:rsidRPr="009C1A57">
                <w:rPr>
                  <w:rFonts w:ascii="Calibri" w:eastAsia="Times New Roman" w:hAnsi="Calibri" w:cs="Times New Roman"/>
                  <w:color w:val="000000"/>
                  <w:sz w:val="22"/>
                  <w:szCs w:val="22"/>
                  <w:lang w:val="en-CA" w:eastAsia="en-CA"/>
                </w:rPr>
                <w:t>6.05</w:t>
              </w:r>
            </w:ins>
          </w:p>
        </w:tc>
      </w:tr>
      <w:tr w:rsidR="009C1A57" w:rsidRPr="009C1A57" w14:paraId="73202EE9" w14:textId="77777777" w:rsidTr="009C1A57">
        <w:trPr>
          <w:trHeight w:val="300"/>
          <w:ins w:id="340" w:author="Eduardo" w:date="2014-06-12T11:03:00Z"/>
        </w:trPr>
        <w:tc>
          <w:tcPr>
            <w:tcW w:w="2400" w:type="dxa"/>
            <w:vMerge/>
            <w:tcBorders>
              <w:top w:val="nil"/>
              <w:left w:val="single" w:sz="8" w:space="0" w:color="000000"/>
              <w:bottom w:val="single" w:sz="8" w:space="0" w:color="000000"/>
              <w:right w:val="single" w:sz="4" w:space="0" w:color="000000"/>
            </w:tcBorders>
            <w:vAlign w:val="center"/>
            <w:hideMark/>
          </w:tcPr>
          <w:p w14:paraId="3B7FD107" w14:textId="77777777" w:rsidR="009C1A57" w:rsidRPr="009C1A57" w:rsidRDefault="009C1A57" w:rsidP="009C1A57">
            <w:pPr>
              <w:spacing w:line="240" w:lineRule="auto"/>
              <w:rPr>
                <w:ins w:id="341" w:author="Eduardo" w:date="2014-06-12T11:03:00Z"/>
                <w:rFonts w:ascii="Calibri" w:eastAsia="Times New Roman" w:hAnsi="Calibri" w:cs="Times New Roman"/>
                <w:b/>
                <w:bCs/>
                <w:color w:val="000000"/>
                <w:sz w:val="22"/>
                <w:szCs w:val="22"/>
                <w:lang w:val="en-CA" w:eastAsia="en-CA"/>
              </w:rPr>
            </w:pPr>
          </w:p>
        </w:tc>
        <w:tc>
          <w:tcPr>
            <w:tcW w:w="1500" w:type="dxa"/>
            <w:vMerge w:val="restart"/>
            <w:tcBorders>
              <w:top w:val="nil"/>
              <w:left w:val="single" w:sz="4" w:space="0" w:color="000000"/>
              <w:bottom w:val="single" w:sz="8" w:space="0" w:color="000000"/>
              <w:right w:val="single" w:sz="4" w:space="0" w:color="000000"/>
            </w:tcBorders>
            <w:shd w:val="clear" w:color="auto" w:fill="auto"/>
            <w:hideMark/>
          </w:tcPr>
          <w:p w14:paraId="3182C872" w14:textId="77777777" w:rsidR="009C1A57" w:rsidRPr="009C1A57" w:rsidRDefault="009C1A57" w:rsidP="009C1A57">
            <w:pPr>
              <w:spacing w:line="240" w:lineRule="auto"/>
              <w:jc w:val="center"/>
              <w:rPr>
                <w:ins w:id="342" w:author="Eduardo" w:date="2014-06-12T11:03:00Z"/>
                <w:rFonts w:ascii="Calibri" w:eastAsia="Times New Roman" w:hAnsi="Calibri" w:cs="Times New Roman"/>
                <w:b/>
                <w:bCs/>
                <w:color w:val="000000"/>
                <w:sz w:val="22"/>
                <w:szCs w:val="22"/>
                <w:lang w:val="en-CA" w:eastAsia="en-CA"/>
              </w:rPr>
            </w:pPr>
            <w:ins w:id="343" w:author="Eduardo" w:date="2014-06-12T11:03: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01507B29" w14:textId="77777777" w:rsidR="009C1A57" w:rsidRPr="009C1A57" w:rsidRDefault="009C1A57" w:rsidP="009C1A57">
            <w:pPr>
              <w:spacing w:line="240" w:lineRule="auto"/>
              <w:jc w:val="center"/>
              <w:rPr>
                <w:ins w:id="344" w:author="Eduardo" w:date="2014-06-12T11:03:00Z"/>
                <w:rFonts w:ascii="Calibri" w:eastAsia="Times New Roman" w:hAnsi="Calibri" w:cs="Times New Roman"/>
                <w:b/>
                <w:bCs/>
                <w:color w:val="000000"/>
                <w:sz w:val="22"/>
                <w:szCs w:val="22"/>
                <w:lang w:val="en-CA" w:eastAsia="en-CA"/>
              </w:rPr>
            </w:pPr>
            <w:ins w:id="345" w:author="Eduardo" w:date="2014-06-12T11:03: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07917AC9" w14:textId="77777777" w:rsidR="009C1A57" w:rsidRPr="009C1A57" w:rsidRDefault="009C1A57" w:rsidP="009C1A57">
            <w:pPr>
              <w:spacing w:line="240" w:lineRule="auto"/>
              <w:jc w:val="right"/>
              <w:rPr>
                <w:ins w:id="346" w:author="Eduardo" w:date="2014-06-12T11:03:00Z"/>
                <w:rFonts w:ascii="Calibri" w:eastAsia="Times New Roman" w:hAnsi="Calibri" w:cs="Times New Roman"/>
                <w:color w:val="000000"/>
                <w:sz w:val="22"/>
                <w:szCs w:val="22"/>
                <w:lang w:val="en-CA" w:eastAsia="en-CA"/>
              </w:rPr>
            </w:pPr>
            <w:ins w:id="347" w:author="Eduardo" w:date="2014-06-12T11:03:00Z">
              <w:r w:rsidRPr="009C1A57">
                <w:rPr>
                  <w:rFonts w:ascii="Calibri" w:eastAsia="Times New Roman" w:hAnsi="Calibri" w:cs="Times New Roman"/>
                  <w:color w:val="000000"/>
                  <w:sz w:val="22"/>
                  <w:szCs w:val="22"/>
                  <w:lang w:val="en-CA" w:eastAsia="en-CA"/>
                </w:rPr>
                <w:t>2.25</w:t>
              </w:r>
            </w:ins>
          </w:p>
        </w:tc>
      </w:tr>
      <w:tr w:rsidR="009C1A57" w:rsidRPr="009C1A57" w14:paraId="2826F205" w14:textId="77777777" w:rsidTr="009C1A57">
        <w:trPr>
          <w:trHeight w:val="315"/>
          <w:ins w:id="348" w:author="Eduardo" w:date="2014-06-12T11:03:00Z"/>
        </w:trPr>
        <w:tc>
          <w:tcPr>
            <w:tcW w:w="2400" w:type="dxa"/>
            <w:vMerge/>
            <w:tcBorders>
              <w:top w:val="nil"/>
              <w:left w:val="single" w:sz="8" w:space="0" w:color="000000"/>
              <w:bottom w:val="single" w:sz="8" w:space="0" w:color="000000"/>
              <w:right w:val="single" w:sz="4" w:space="0" w:color="000000"/>
            </w:tcBorders>
            <w:vAlign w:val="center"/>
            <w:hideMark/>
          </w:tcPr>
          <w:p w14:paraId="34B48756" w14:textId="77777777" w:rsidR="009C1A57" w:rsidRPr="009C1A57" w:rsidRDefault="009C1A57" w:rsidP="009C1A57">
            <w:pPr>
              <w:spacing w:line="240" w:lineRule="auto"/>
              <w:rPr>
                <w:ins w:id="349" w:author="Eduardo" w:date="2014-06-12T11:03: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8" w:space="0" w:color="000000"/>
              <w:right w:val="single" w:sz="4" w:space="0" w:color="000000"/>
            </w:tcBorders>
            <w:vAlign w:val="center"/>
            <w:hideMark/>
          </w:tcPr>
          <w:p w14:paraId="0CB8B2A8" w14:textId="77777777" w:rsidR="009C1A57" w:rsidRPr="009C1A57" w:rsidRDefault="009C1A57" w:rsidP="009C1A57">
            <w:pPr>
              <w:spacing w:line="240" w:lineRule="auto"/>
              <w:rPr>
                <w:ins w:id="350" w:author="Eduardo" w:date="2014-06-12T11:03:00Z"/>
                <w:rFonts w:ascii="Calibri" w:eastAsia="Times New Roman" w:hAnsi="Calibri" w:cs="Times New Roman"/>
                <w:b/>
                <w:bCs/>
                <w:color w:val="000000"/>
                <w:sz w:val="22"/>
                <w:szCs w:val="22"/>
                <w:lang w:val="en-CA" w:eastAsia="en-CA"/>
              </w:rPr>
            </w:pPr>
          </w:p>
        </w:tc>
        <w:tc>
          <w:tcPr>
            <w:tcW w:w="1700" w:type="dxa"/>
            <w:tcBorders>
              <w:top w:val="nil"/>
              <w:left w:val="nil"/>
              <w:bottom w:val="single" w:sz="8" w:space="0" w:color="000000"/>
              <w:right w:val="single" w:sz="4" w:space="0" w:color="000000"/>
            </w:tcBorders>
            <w:shd w:val="clear" w:color="auto" w:fill="auto"/>
            <w:hideMark/>
          </w:tcPr>
          <w:p w14:paraId="24AA844A" w14:textId="77777777" w:rsidR="009C1A57" w:rsidRPr="009C1A57" w:rsidRDefault="009C1A57" w:rsidP="009C1A57">
            <w:pPr>
              <w:spacing w:line="240" w:lineRule="auto"/>
              <w:jc w:val="center"/>
              <w:rPr>
                <w:ins w:id="351" w:author="Eduardo" w:date="2014-06-12T11:03:00Z"/>
                <w:rFonts w:ascii="Calibri" w:eastAsia="Times New Roman" w:hAnsi="Calibri" w:cs="Times New Roman"/>
                <w:b/>
                <w:bCs/>
                <w:color w:val="000000"/>
                <w:sz w:val="22"/>
                <w:szCs w:val="22"/>
                <w:lang w:val="en-CA" w:eastAsia="en-CA"/>
              </w:rPr>
            </w:pPr>
            <w:ins w:id="352" w:author="Eduardo" w:date="2014-06-12T11:03: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8" w:space="0" w:color="000000"/>
              <w:right w:val="single" w:sz="8" w:space="0" w:color="000000"/>
            </w:tcBorders>
            <w:shd w:val="clear" w:color="auto" w:fill="auto"/>
            <w:hideMark/>
          </w:tcPr>
          <w:p w14:paraId="3CA1D9A2" w14:textId="77777777" w:rsidR="009C1A57" w:rsidRPr="009C1A57" w:rsidRDefault="009C1A57" w:rsidP="009C1A57">
            <w:pPr>
              <w:spacing w:line="240" w:lineRule="auto"/>
              <w:jc w:val="right"/>
              <w:rPr>
                <w:ins w:id="353" w:author="Eduardo" w:date="2014-06-12T11:03:00Z"/>
                <w:rFonts w:ascii="Calibri" w:eastAsia="Times New Roman" w:hAnsi="Calibri" w:cs="Times New Roman"/>
                <w:color w:val="000000"/>
                <w:sz w:val="22"/>
                <w:szCs w:val="22"/>
                <w:lang w:val="en-CA" w:eastAsia="en-CA"/>
              </w:rPr>
            </w:pPr>
            <w:ins w:id="354" w:author="Eduardo" w:date="2014-06-12T11:03:00Z">
              <w:r w:rsidRPr="009C1A57">
                <w:rPr>
                  <w:rFonts w:ascii="Calibri" w:eastAsia="Times New Roman" w:hAnsi="Calibri" w:cs="Times New Roman"/>
                  <w:color w:val="000000"/>
                  <w:sz w:val="22"/>
                  <w:szCs w:val="22"/>
                  <w:lang w:val="en-CA" w:eastAsia="en-CA"/>
                </w:rPr>
                <w:t>13.4</w:t>
              </w:r>
            </w:ins>
          </w:p>
        </w:tc>
      </w:tr>
    </w:tbl>
    <w:p w14:paraId="3E00FEC2" w14:textId="77777777" w:rsidR="009C1A57" w:rsidRPr="009C1A57" w:rsidRDefault="009C1A57" w:rsidP="009C1A57">
      <w:pPr>
        <w:pPrChange w:id="355" w:author="Eduardo" w:date="2014-06-12T11:03:00Z">
          <w:pPr>
            <w:pStyle w:val="Caption"/>
          </w:pPr>
        </w:pPrChange>
      </w:pPr>
    </w:p>
    <w:p w14:paraId="733EE649" w14:textId="77777777" w:rsidR="00D30AA2" w:rsidRDefault="00D30AA2" w:rsidP="00D30AA2">
      <w:pPr>
        <w:pStyle w:val="Sources"/>
      </w:pPr>
      <w:r>
        <w:t>Sources: Authors, Ethiopia ERSS, 2011.</w:t>
      </w:r>
    </w:p>
    <w:p w14:paraId="62B24EFA" w14:textId="4F7B06D3" w:rsidR="005E515A" w:rsidRDefault="005E515A" w:rsidP="005E515A">
      <w:pPr>
        <w:pStyle w:val="Caption"/>
        <w:rPr>
          <w:ins w:id="356" w:author="Eduardo" w:date="2014-06-12T11:05:00Z"/>
        </w:rPr>
      </w:pPr>
      <w:r>
        <w:t xml:space="preserve">Table </w:t>
      </w:r>
      <w:r w:rsidR="00E33075">
        <w:fldChar w:fldCharType="begin"/>
      </w:r>
      <w:r w:rsidR="00E33075">
        <w:instrText xml:space="preserve"> SEQ Table \* ARABIC </w:instrText>
      </w:r>
      <w:r w:rsidR="00E33075">
        <w:fldChar w:fldCharType="separate"/>
      </w:r>
      <w:r w:rsidR="00743371">
        <w:rPr>
          <w:noProof/>
        </w:rPr>
        <w:t>16</w:t>
      </w:r>
      <w:r w:rsidR="00E33075">
        <w:rPr>
          <w:noProof/>
        </w:rPr>
        <w:fldChar w:fldCharType="end"/>
      </w:r>
      <w:r>
        <w:t>:</w:t>
      </w:r>
      <w:r>
        <w:tab/>
      </w:r>
      <w:r w:rsidR="00871F7A">
        <w:t>Technical Efficiency and Non-Farm Income</w:t>
      </w:r>
      <w:r>
        <w:t xml:space="preserve"> across Segments, Ethiopia (2011)</w:t>
      </w:r>
    </w:p>
    <w:tbl>
      <w:tblPr>
        <w:tblW w:w="8300" w:type="dxa"/>
        <w:tblInd w:w="98" w:type="dxa"/>
        <w:tblLook w:val="04A0" w:firstRow="1" w:lastRow="0" w:firstColumn="1" w:lastColumn="0" w:noHBand="0" w:noVBand="1"/>
      </w:tblPr>
      <w:tblGrid>
        <w:gridCol w:w="2400"/>
        <w:gridCol w:w="1500"/>
        <w:gridCol w:w="1700"/>
        <w:gridCol w:w="2700"/>
      </w:tblGrid>
      <w:tr w:rsidR="009C1A57" w:rsidRPr="009C1A57" w14:paraId="15319D96" w14:textId="77777777" w:rsidTr="009C1A57">
        <w:trPr>
          <w:trHeight w:val="300"/>
          <w:ins w:id="357" w:author="Eduardo" w:date="2014-06-12T11:07:00Z"/>
        </w:trPr>
        <w:tc>
          <w:tcPr>
            <w:tcW w:w="2400" w:type="dxa"/>
            <w:tcBorders>
              <w:top w:val="single" w:sz="4" w:space="0" w:color="000000"/>
              <w:left w:val="single" w:sz="8" w:space="0" w:color="000000"/>
              <w:bottom w:val="single" w:sz="4" w:space="0" w:color="000000"/>
              <w:right w:val="single" w:sz="4" w:space="0" w:color="000000"/>
            </w:tcBorders>
            <w:shd w:val="clear" w:color="auto" w:fill="auto"/>
            <w:hideMark/>
          </w:tcPr>
          <w:p w14:paraId="5C49A7F2" w14:textId="77777777" w:rsidR="009C1A57" w:rsidRPr="009C1A57" w:rsidRDefault="009C1A57" w:rsidP="009C1A57">
            <w:pPr>
              <w:spacing w:line="240" w:lineRule="auto"/>
              <w:jc w:val="center"/>
              <w:rPr>
                <w:ins w:id="358" w:author="Eduardo" w:date="2014-06-12T11:07:00Z"/>
                <w:rFonts w:ascii="Calibri" w:eastAsia="Times New Roman" w:hAnsi="Calibri" w:cs="Times New Roman"/>
                <w:b/>
                <w:bCs/>
                <w:color w:val="000000"/>
                <w:sz w:val="22"/>
                <w:szCs w:val="22"/>
                <w:lang w:val="en-CA" w:eastAsia="en-CA"/>
              </w:rPr>
            </w:pPr>
            <w:ins w:id="359" w:author="Eduardo" w:date="2014-06-12T11:07:00Z">
              <w:r w:rsidRPr="009C1A57">
                <w:rPr>
                  <w:rFonts w:ascii="Calibri" w:eastAsia="Times New Roman" w:hAnsi="Calibri" w:cs="Times New Roman"/>
                  <w:b/>
                  <w:bCs/>
                  <w:color w:val="000000"/>
                  <w:sz w:val="22"/>
                  <w:szCs w:val="22"/>
                  <w:lang w:val="en-CA" w:eastAsia="en-CA"/>
                </w:rPr>
                <w:t>Farming System</w:t>
              </w:r>
            </w:ins>
          </w:p>
        </w:tc>
        <w:tc>
          <w:tcPr>
            <w:tcW w:w="1500" w:type="dxa"/>
            <w:tcBorders>
              <w:top w:val="single" w:sz="4" w:space="0" w:color="000000"/>
              <w:left w:val="nil"/>
              <w:bottom w:val="single" w:sz="4" w:space="0" w:color="000000"/>
              <w:right w:val="single" w:sz="4" w:space="0" w:color="000000"/>
            </w:tcBorders>
            <w:shd w:val="clear" w:color="auto" w:fill="auto"/>
            <w:hideMark/>
          </w:tcPr>
          <w:p w14:paraId="10BCD3EC" w14:textId="77777777" w:rsidR="009C1A57" w:rsidRPr="009C1A57" w:rsidRDefault="009C1A57" w:rsidP="009C1A57">
            <w:pPr>
              <w:spacing w:line="240" w:lineRule="auto"/>
              <w:jc w:val="center"/>
              <w:rPr>
                <w:ins w:id="360" w:author="Eduardo" w:date="2014-06-12T11:07:00Z"/>
                <w:rFonts w:ascii="Calibri" w:eastAsia="Times New Roman" w:hAnsi="Calibri" w:cs="Times New Roman"/>
                <w:b/>
                <w:bCs/>
                <w:color w:val="000000"/>
                <w:sz w:val="22"/>
                <w:szCs w:val="22"/>
                <w:lang w:val="en-CA" w:eastAsia="en-CA"/>
              </w:rPr>
            </w:pPr>
            <w:ins w:id="361" w:author="Eduardo" w:date="2014-06-12T11:07:00Z">
              <w:r w:rsidRPr="009C1A57">
                <w:rPr>
                  <w:rFonts w:ascii="Calibri" w:eastAsia="Times New Roman" w:hAnsi="Calibri" w:cs="Times New Roman"/>
                  <w:b/>
                  <w:bCs/>
                  <w:color w:val="000000"/>
                  <w:sz w:val="22"/>
                  <w:szCs w:val="22"/>
                  <w:lang w:val="en-CA" w:eastAsia="en-CA"/>
                </w:rPr>
                <w:t>Yield Pote</w:t>
              </w:r>
              <w:r w:rsidRPr="009C1A57">
                <w:rPr>
                  <w:rFonts w:ascii="Calibri" w:eastAsia="Times New Roman" w:hAnsi="Calibri" w:cs="Times New Roman"/>
                  <w:b/>
                  <w:bCs/>
                  <w:color w:val="000000"/>
                  <w:sz w:val="22"/>
                  <w:szCs w:val="22"/>
                  <w:lang w:val="en-CA" w:eastAsia="en-CA"/>
                </w:rPr>
                <w:t>n</w:t>
              </w:r>
              <w:r w:rsidRPr="009C1A57">
                <w:rPr>
                  <w:rFonts w:ascii="Calibri" w:eastAsia="Times New Roman" w:hAnsi="Calibri" w:cs="Times New Roman"/>
                  <w:b/>
                  <w:bCs/>
                  <w:color w:val="000000"/>
                  <w:sz w:val="22"/>
                  <w:szCs w:val="22"/>
                  <w:lang w:val="en-CA" w:eastAsia="en-CA"/>
                </w:rPr>
                <w:t>tial</w:t>
              </w:r>
            </w:ins>
          </w:p>
        </w:tc>
        <w:tc>
          <w:tcPr>
            <w:tcW w:w="1700" w:type="dxa"/>
            <w:tcBorders>
              <w:top w:val="single" w:sz="4" w:space="0" w:color="000000"/>
              <w:left w:val="nil"/>
              <w:bottom w:val="single" w:sz="4" w:space="0" w:color="000000"/>
              <w:right w:val="single" w:sz="4" w:space="0" w:color="000000"/>
            </w:tcBorders>
            <w:shd w:val="clear" w:color="auto" w:fill="auto"/>
            <w:hideMark/>
          </w:tcPr>
          <w:p w14:paraId="371AB284" w14:textId="77777777" w:rsidR="009C1A57" w:rsidRPr="009C1A57" w:rsidRDefault="009C1A57" w:rsidP="009C1A57">
            <w:pPr>
              <w:spacing w:line="240" w:lineRule="auto"/>
              <w:jc w:val="center"/>
              <w:rPr>
                <w:ins w:id="362" w:author="Eduardo" w:date="2014-06-12T11:07:00Z"/>
                <w:rFonts w:ascii="Calibri" w:eastAsia="Times New Roman" w:hAnsi="Calibri" w:cs="Times New Roman"/>
                <w:b/>
                <w:bCs/>
                <w:color w:val="000000"/>
                <w:sz w:val="22"/>
                <w:szCs w:val="22"/>
                <w:lang w:val="en-CA" w:eastAsia="en-CA"/>
              </w:rPr>
            </w:pPr>
            <w:ins w:id="363" w:author="Eduardo" w:date="2014-06-12T11:07:00Z">
              <w:r w:rsidRPr="009C1A57">
                <w:rPr>
                  <w:rFonts w:ascii="Calibri" w:eastAsia="Times New Roman" w:hAnsi="Calibri" w:cs="Times New Roman"/>
                  <w:b/>
                  <w:bCs/>
                  <w:color w:val="000000"/>
                  <w:sz w:val="22"/>
                  <w:szCs w:val="22"/>
                  <w:lang w:val="en-CA" w:eastAsia="en-CA"/>
                </w:rPr>
                <w:t>Market Pote</w:t>
              </w:r>
              <w:r w:rsidRPr="009C1A57">
                <w:rPr>
                  <w:rFonts w:ascii="Calibri" w:eastAsia="Times New Roman" w:hAnsi="Calibri" w:cs="Times New Roman"/>
                  <w:b/>
                  <w:bCs/>
                  <w:color w:val="000000"/>
                  <w:sz w:val="22"/>
                  <w:szCs w:val="22"/>
                  <w:lang w:val="en-CA" w:eastAsia="en-CA"/>
                </w:rPr>
                <w:t>n</w:t>
              </w:r>
              <w:r w:rsidRPr="009C1A57">
                <w:rPr>
                  <w:rFonts w:ascii="Calibri" w:eastAsia="Times New Roman" w:hAnsi="Calibri" w:cs="Times New Roman"/>
                  <w:b/>
                  <w:bCs/>
                  <w:color w:val="000000"/>
                  <w:sz w:val="22"/>
                  <w:szCs w:val="22"/>
                  <w:lang w:val="en-CA" w:eastAsia="en-CA"/>
                </w:rPr>
                <w:t>tial</w:t>
              </w:r>
            </w:ins>
          </w:p>
        </w:tc>
        <w:tc>
          <w:tcPr>
            <w:tcW w:w="2700" w:type="dxa"/>
            <w:tcBorders>
              <w:top w:val="single" w:sz="8" w:space="0" w:color="000000"/>
              <w:left w:val="nil"/>
              <w:bottom w:val="single" w:sz="4" w:space="0" w:color="000000"/>
              <w:right w:val="single" w:sz="4" w:space="0" w:color="auto"/>
            </w:tcBorders>
            <w:shd w:val="clear" w:color="auto" w:fill="auto"/>
            <w:hideMark/>
          </w:tcPr>
          <w:p w14:paraId="163F4B1F" w14:textId="77777777" w:rsidR="009C1A57" w:rsidRPr="009C1A57" w:rsidRDefault="009C1A57" w:rsidP="009C1A57">
            <w:pPr>
              <w:spacing w:line="240" w:lineRule="auto"/>
              <w:rPr>
                <w:ins w:id="364" w:author="Eduardo" w:date="2014-06-12T11:07:00Z"/>
                <w:rFonts w:ascii="Calibri" w:eastAsia="Times New Roman" w:hAnsi="Calibri" w:cs="Times New Roman"/>
                <w:b/>
                <w:bCs/>
                <w:color w:val="000000"/>
                <w:sz w:val="22"/>
                <w:szCs w:val="22"/>
                <w:lang w:val="en-CA" w:eastAsia="en-CA"/>
              </w:rPr>
            </w:pPr>
            <w:ins w:id="365" w:author="Eduardo" w:date="2014-06-12T11:07:00Z">
              <w:r w:rsidRPr="009C1A57">
                <w:rPr>
                  <w:rFonts w:ascii="Calibri" w:eastAsia="Times New Roman" w:hAnsi="Calibri" w:cs="Times New Roman"/>
                  <w:b/>
                  <w:bCs/>
                  <w:color w:val="000000"/>
                  <w:sz w:val="22"/>
                  <w:szCs w:val="22"/>
                  <w:lang w:val="en-CA" w:eastAsia="en-CA"/>
                </w:rPr>
                <w:t>Technical efficiency</w:t>
              </w:r>
            </w:ins>
          </w:p>
        </w:tc>
      </w:tr>
      <w:tr w:rsidR="009C1A57" w:rsidRPr="009C1A57" w14:paraId="16529DC2" w14:textId="77777777" w:rsidTr="009C1A57">
        <w:trPr>
          <w:trHeight w:val="300"/>
          <w:ins w:id="366" w:author="Eduardo" w:date="2014-06-12T11:07:00Z"/>
        </w:trPr>
        <w:tc>
          <w:tcPr>
            <w:tcW w:w="2400" w:type="dxa"/>
            <w:vMerge w:val="restart"/>
            <w:tcBorders>
              <w:top w:val="nil"/>
              <w:left w:val="single" w:sz="8" w:space="0" w:color="000000"/>
              <w:bottom w:val="single" w:sz="4" w:space="0" w:color="000000"/>
              <w:right w:val="single" w:sz="4" w:space="0" w:color="000000"/>
            </w:tcBorders>
            <w:shd w:val="clear" w:color="auto" w:fill="auto"/>
            <w:hideMark/>
          </w:tcPr>
          <w:p w14:paraId="2B77353F" w14:textId="77777777" w:rsidR="009C1A57" w:rsidRPr="009C1A57" w:rsidRDefault="009C1A57" w:rsidP="009C1A57">
            <w:pPr>
              <w:spacing w:line="240" w:lineRule="auto"/>
              <w:jc w:val="center"/>
              <w:rPr>
                <w:ins w:id="367" w:author="Eduardo" w:date="2014-06-12T11:07:00Z"/>
                <w:rFonts w:ascii="Calibri" w:eastAsia="Times New Roman" w:hAnsi="Calibri" w:cs="Times New Roman"/>
                <w:b/>
                <w:bCs/>
                <w:color w:val="000000"/>
                <w:sz w:val="22"/>
                <w:szCs w:val="22"/>
                <w:lang w:val="en-CA" w:eastAsia="en-CA"/>
              </w:rPr>
            </w:pPr>
            <w:ins w:id="368" w:author="Eduardo" w:date="2014-06-12T11:07:00Z">
              <w:r w:rsidRPr="009C1A57">
                <w:rPr>
                  <w:rFonts w:ascii="Calibri" w:eastAsia="Times New Roman" w:hAnsi="Calibri" w:cs="Times New Roman"/>
                  <w:b/>
                  <w:bCs/>
                  <w:color w:val="000000"/>
                  <w:sz w:val="22"/>
                  <w:szCs w:val="22"/>
                  <w:lang w:val="en-CA" w:eastAsia="en-CA"/>
                </w:rPr>
                <w:t>Agro-pastoral</w:t>
              </w:r>
            </w:ins>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17427CBE" w14:textId="77777777" w:rsidR="009C1A57" w:rsidRPr="009C1A57" w:rsidRDefault="009C1A57" w:rsidP="009C1A57">
            <w:pPr>
              <w:spacing w:line="240" w:lineRule="auto"/>
              <w:jc w:val="center"/>
              <w:rPr>
                <w:ins w:id="369" w:author="Eduardo" w:date="2014-06-12T11:07:00Z"/>
                <w:rFonts w:ascii="Calibri" w:eastAsia="Times New Roman" w:hAnsi="Calibri" w:cs="Times New Roman"/>
                <w:b/>
                <w:bCs/>
                <w:color w:val="000000"/>
                <w:sz w:val="22"/>
                <w:szCs w:val="22"/>
                <w:lang w:val="en-CA" w:eastAsia="en-CA"/>
              </w:rPr>
            </w:pPr>
            <w:ins w:id="370" w:author="Eduardo" w:date="2014-06-12T11:07:00Z">
              <w:r w:rsidRPr="009C1A57">
                <w:rPr>
                  <w:rFonts w:ascii="Calibri" w:eastAsia="Times New Roman" w:hAnsi="Calibri" w:cs="Times New Roman"/>
                  <w:b/>
                  <w:bCs/>
                  <w:color w:val="000000"/>
                  <w:sz w:val="22"/>
                  <w:szCs w:val="22"/>
                  <w:lang w:val="en-CA" w:eastAsia="en-CA"/>
                </w:rPr>
                <w:t>H</w:t>
              </w:r>
            </w:ins>
          </w:p>
        </w:tc>
        <w:tc>
          <w:tcPr>
            <w:tcW w:w="1700" w:type="dxa"/>
            <w:tcBorders>
              <w:top w:val="nil"/>
              <w:left w:val="nil"/>
              <w:bottom w:val="single" w:sz="4" w:space="0" w:color="000000"/>
              <w:right w:val="single" w:sz="4" w:space="0" w:color="000000"/>
            </w:tcBorders>
            <w:shd w:val="clear" w:color="auto" w:fill="auto"/>
            <w:hideMark/>
          </w:tcPr>
          <w:p w14:paraId="6CB84A1B" w14:textId="77777777" w:rsidR="009C1A57" w:rsidRPr="009C1A57" w:rsidRDefault="009C1A57" w:rsidP="009C1A57">
            <w:pPr>
              <w:spacing w:line="240" w:lineRule="auto"/>
              <w:jc w:val="center"/>
              <w:rPr>
                <w:ins w:id="371" w:author="Eduardo" w:date="2014-06-12T11:07:00Z"/>
                <w:rFonts w:ascii="Calibri" w:eastAsia="Times New Roman" w:hAnsi="Calibri" w:cs="Times New Roman"/>
                <w:b/>
                <w:bCs/>
                <w:color w:val="000000"/>
                <w:sz w:val="22"/>
                <w:szCs w:val="22"/>
                <w:lang w:val="en-CA" w:eastAsia="en-CA"/>
              </w:rPr>
            </w:pPr>
            <w:ins w:id="372" w:author="Eduardo" w:date="2014-06-12T11:07: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4" w:space="0" w:color="000000"/>
            </w:tcBorders>
            <w:shd w:val="clear" w:color="auto" w:fill="auto"/>
            <w:hideMark/>
          </w:tcPr>
          <w:p w14:paraId="74FFD9C7" w14:textId="77777777" w:rsidR="009C1A57" w:rsidRPr="009C1A57" w:rsidRDefault="009C1A57" w:rsidP="009C1A57">
            <w:pPr>
              <w:spacing w:line="240" w:lineRule="auto"/>
              <w:jc w:val="right"/>
              <w:rPr>
                <w:ins w:id="373" w:author="Eduardo" w:date="2014-06-12T11:07:00Z"/>
                <w:rFonts w:ascii="Calibri" w:eastAsia="Times New Roman" w:hAnsi="Calibri" w:cs="Times New Roman"/>
                <w:color w:val="000000"/>
                <w:sz w:val="22"/>
                <w:szCs w:val="22"/>
                <w:lang w:val="en-CA" w:eastAsia="en-CA"/>
              </w:rPr>
            </w:pPr>
            <w:ins w:id="374" w:author="Eduardo" w:date="2014-06-12T11:07:00Z">
              <w:r w:rsidRPr="009C1A57">
                <w:rPr>
                  <w:rFonts w:ascii="Calibri" w:eastAsia="Times New Roman" w:hAnsi="Calibri" w:cs="Times New Roman"/>
                  <w:color w:val="000000"/>
                  <w:sz w:val="22"/>
                  <w:szCs w:val="22"/>
                  <w:lang w:val="en-CA" w:eastAsia="en-CA"/>
                </w:rPr>
                <w:t>0.47</w:t>
              </w:r>
            </w:ins>
          </w:p>
        </w:tc>
      </w:tr>
      <w:tr w:rsidR="009C1A57" w:rsidRPr="009C1A57" w14:paraId="14E7271D" w14:textId="77777777" w:rsidTr="009C1A57">
        <w:trPr>
          <w:trHeight w:val="300"/>
          <w:ins w:id="375" w:author="Eduardo" w:date="2014-06-12T11:07:00Z"/>
        </w:trPr>
        <w:tc>
          <w:tcPr>
            <w:tcW w:w="2400" w:type="dxa"/>
            <w:vMerge/>
            <w:tcBorders>
              <w:top w:val="nil"/>
              <w:left w:val="single" w:sz="8" w:space="0" w:color="000000"/>
              <w:bottom w:val="single" w:sz="4" w:space="0" w:color="000000"/>
              <w:right w:val="single" w:sz="4" w:space="0" w:color="000000"/>
            </w:tcBorders>
            <w:vAlign w:val="center"/>
            <w:hideMark/>
          </w:tcPr>
          <w:p w14:paraId="7A7AD5B1" w14:textId="77777777" w:rsidR="009C1A57" w:rsidRPr="009C1A57" w:rsidRDefault="009C1A57" w:rsidP="009C1A57">
            <w:pPr>
              <w:spacing w:line="240" w:lineRule="auto"/>
              <w:rPr>
                <w:ins w:id="376" w:author="Eduardo" w:date="2014-06-12T11:07: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5564ECAC" w14:textId="77777777" w:rsidR="009C1A57" w:rsidRPr="009C1A57" w:rsidRDefault="009C1A57" w:rsidP="009C1A57">
            <w:pPr>
              <w:spacing w:line="240" w:lineRule="auto"/>
              <w:rPr>
                <w:ins w:id="377" w:author="Eduardo" w:date="2014-06-12T11:07: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1BD8689D" w14:textId="77777777" w:rsidR="009C1A57" w:rsidRPr="009C1A57" w:rsidRDefault="009C1A57" w:rsidP="009C1A57">
            <w:pPr>
              <w:spacing w:line="240" w:lineRule="auto"/>
              <w:jc w:val="center"/>
              <w:rPr>
                <w:ins w:id="378" w:author="Eduardo" w:date="2014-06-12T11:07:00Z"/>
                <w:rFonts w:ascii="Calibri" w:eastAsia="Times New Roman" w:hAnsi="Calibri" w:cs="Times New Roman"/>
                <w:b/>
                <w:bCs/>
                <w:color w:val="000000"/>
                <w:sz w:val="22"/>
                <w:szCs w:val="22"/>
                <w:lang w:val="en-CA" w:eastAsia="en-CA"/>
              </w:rPr>
            </w:pPr>
            <w:ins w:id="379" w:author="Eduardo" w:date="2014-06-12T11:07: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4" w:space="0" w:color="000000"/>
            </w:tcBorders>
            <w:shd w:val="clear" w:color="auto" w:fill="auto"/>
            <w:hideMark/>
          </w:tcPr>
          <w:p w14:paraId="5832189D" w14:textId="77777777" w:rsidR="009C1A57" w:rsidRPr="009C1A57" w:rsidRDefault="009C1A57" w:rsidP="009C1A57">
            <w:pPr>
              <w:spacing w:line="240" w:lineRule="auto"/>
              <w:jc w:val="right"/>
              <w:rPr>
                <w:ins w:id="380" w:author="Eduardo" w:date="2014-06-12T11:07:00Z"/>
                <w:rFonts w:ascii="Calibri" w:eastAsia="Times New Roman" w:hAnsi="Calibri" w:cs="Times New Roman"/>
                <w:color w:val="000000"/>
                <w:sz w:val="22"/>
                <w:szCs w:val="22"/>
                <w:lang w:val="en-CA" w:eastAsia="en-CA"/>
              </w:rPr>
            </w:pPr>
            <w:ins w:id="381" w:author="Eduardo" w:date="2014-06-12T11:07:00Z">
              <w:r w:rsidRPr="009C1A57">
                <w:rPr>
                  <w:rFonts w:ascii="Calibri" w:eastAsia="Times New Roman" w:hAnsi="Calibri" w:cs="Times New Roman"/>
                  <w:color w:val="000000"/>
                  <w:sz w:val="22"/>
                  <w:szCs w:val="22"/>
                  <w:lang w:val="en-CA" w:eastAsia="en-CA"/>
                </w:rPr>
                <w:t>0.2</w:t>
              </w:r>
            </w:ins>
          </w:p>
        </w:tc>
      </w:tr>
      <w:tr w:rsidR="009C1A57" w:rsidRPr="009C1A57" w14:paraId="752A9CE6" w14:textId="77777777" w:rsidTr="009C1A57">
        <w:trPr>
          <w:trHeight w:val="300"/>
          <w:ins w:id="382" w:author="Eduardo" w:date="2014-06-12T11:07:00Z"/>
        </w:trPr>
        <w:tc>
          <w:tcPr>
            <w:tcW w:w="2400" w:type="dxa"/>
            <w:vMerge/>
            <w:tcBorders>
              <w:top w:val="nil"/>
              <w:left w:val="single" w:sz="8" w:space="0" w:color="000000"/>
              <w:bottom w:val="single" w:sz="4" w:space="0" w:color="000000"/>
              <w:right w:val="single" w:sz="4" w:space="0" w:color="000000"/>
            </w:tcBorders>
            <w:vAlign w:val="center"/>
            <w:hideMark/>
          </w:tcPr>
          <w:p w14:paraId="02D4427B" w14:textId="77777777" w:rsidR="009C1A57" w:rsidRPr="009C1A57" w:rsidRDefault="009C1A57" w:rsidP="009C1A57">
            <w:pPr>
              <w:spacing w:line="240" w:lineRule="auto"/>
              <w:rPr>
                <w:ins w:id="383" w:author="Eduardo" w:date="2014-06-12T11:07:00Z"/>
                <w:rFonts w:ascii="Calibri" w:eastAsia="Times New Roman" w:hAnsi="Calibri" w:cs="Times New Roman"/>
                <w:b/>
                <w:bCs/>
                <w:color w:val="000000"/>
                <w:sz w:val="22"/>
                <w:szCs w:val="22"/>
                <w:lang w:val="en-CA" w:eastAsia="en-CA"/>
              </w:rPr>
            </w:pPr>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24070BFA" w14:textId="77777777" w:rsidR="009C1A57" w:rsidRPr="009C1A57" w:rsidRDefault="009C1A57" w:rsidP="009C1A57">
            <w:pPr>
              <w:spacing w:line="240" w:lineRule="auto"/>
              <w:jc w:val="center"/>
              <w:rPr>
                <w:ins w:id="384" w:author="Eduardo" w:date="2014-06-12T11:07:00Z"/>
                <w:rFonts w:ascii="Calibri" w:eastAsia="Times New Roman" w:hAnsi="Calibri" w:cs="Times New Roman"/>
                <w:b/>
                <w:bCs/>
                <w:color w:val="000000"/>
                <w:sz w:val="22"/>
                <w:szCs w:val="22"/>
                <w:lang w:val="en-CA" w:eastAsia="en-CA"/>
              </w:rPr>
            </w:pPr>
            <w:ins w:id="385" w:author="Eduardo" w:date="2014-06-12T11:07: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3D633E81" w14:textId="77777777" w:rsidR="009C1A57" w:rsidRPr="009C1A57" w:rsidRDefault="009C1A57" w:rsidP="009C1A57">
            <w:pPr>
              <w:spacing w:line="240" w:lineRule="auto"/>
              <w:jc w:val="center"/>
              <w:rPr>
                <w:ins w:id="386" w:author="Eduardo" w:date="2014-06-12T11:07:00Z"/>
                <w:rFonts w:ascii="Calibri" w:eastAsia="Times New Roman" w:hAnsi="Calibri" w:cs="Times New Roman"/>
                <w:b/>
                <w:bCs/>
                <w:color w:val="000000"/>
                <w:sz w:val="22"/>
                <w:szCs w:val="22"/>
                <w:lang w:val="en-CA" w:eastAsia="en-CA"/>
              </w:rPr>
            </w:pPr>
            <w:ins w:id="387" w:author="Eduardo" w:date="2014-06-12T11:07: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4" w:space="0" w:color="000000"/>
            </w:tcBorders>
            <w:shd w:val="clear" w:color="auto" w:fill="auto"/>
            <w:hideMark/>
          </w:tcPr>
          <w:p w14:paraId="2361ACB0" w14:textId="77777777" w:rsidR="009C1A57" w:rsidRPr="009C1A57" w:rsidRDefault="009C1A57" w:rsidP="009C1A57">
            <w:pPr>
              <w:spacing w:line="240" w:lineRule="auto"/>
              <w:jc w:val="right"/>
              <w:rPr>
                <w:ins w:id="388" w:author="Eduardo" w:date="2014-06-12T11:07:00Z"/>
                <w:rFonts w:ascii="Calibri" w:eastAsia="Times New Roman" w:hAnsi="Calibri" w:cs="Times New Roman"/>
                <w:color w:val="000000"/>
                <w:sz w:val="22"/>
                <w:szCs w:val="22"/>
                <w:lang w:val="en-CA" w:eastAsia="en-CA"/>
              </w:rPr>
            </w:pPr>
            <w:ins w:id="389" w:author="Eduardo" w:date="2014-06-12T11:07:00Z">
              <w:r w:rsidRPr="009C1A57">
                <w:rPr>
                  <w:rFonts w:ascii="Calibri" w:eastAsia="Times New Roman" w:hAnsi="Calibri" w:cs="Times New Roman"/>
                  <w:color w:val="000000"/>
                  <w:sz w:val="22"/>
                  <w:szCs w:val="22"/>
                  <w:lang w:val="en-CA" w:eastAsia="en-CA"/>
                </w:rPr>
                <w:t>0.14</w:t>
              </w:r>
            </w:ins>
          </w:p>
        </w:tc>
      </w:tr>
      <w:tr w:rsidR="009C1A57" w:rsidRPr="009C1A57" w14:paraId="57E6A798" w14:textId="77777777" w:rsidTr="009C1A57">
        <w:trPr>
          <w:trHeight w:val="300"/>
          <w:ins w:id="390" w:author="Eduardo" w:date="2014-06-12T11:07:00Z"/>
        </w:trPr>
        <w:tc>
          <w:tcPr>
            <w:tcW w:w="2400" w:type="dxa"/>
            <w:vMerge/>
            <w:tcBorders>
              <w:top w:val="nil"/>
              <w:left w:val="single" w:sz="8" w:space="0" w:color="000000"/>
              <w:bottom w:val="single" w:sz="4" w:space="0" w:color="000000"/>
              <w:right w:val="single" w:sz="4" w:space="0" w:color="000000"/>
            </w:tcBorders>
            <w:vAlign w:val="center"/>
            <w:hideMark/>
          </w:tcPr>
          <w:p w14:paraId="7ED20FE6" w14:textId="77777777" w:rsidR="009C1A57" w:rsidRPr="009C1A57" w:rsidRDefault="009C1A57" w:rsidP="009C1A57">
            <w:pPr>
              <w:spacing w:line="240" w:lineRule="auto"/>
              <w:rPr>
                <w:ins w:id="391" w:author="Eduardo" w:date="2014-06-12T11:07: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5BB8DD91" w14:textId="77777777" w:rsidR="009C1A57" w:rsidRPr="009C1A57" w:rsidRDefault="009C1A57" w:rsidP="009C1A57">
            <w:pPr>
              <w:spacing w:line="240" w:lineRule="auto"/>
              <w:rPr>
                <w:ins w:id="392" w:author="Eduardo" w:date="2014-06-12T11:07: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5E18FCFC" w14:textId="77777777" w:rsidR="009C1A57" w:rsidRPr="009C1A57" w:rsidRDefault="009C1A57" w:rsidP="009C1A57">
            <w:pPr>
              <w:spacing w:line="240" w:lineRule="auto"/>
              <w:jc w:val="center"/>
              <w:rPr>
                <w:ins w:id="393" w:author="Eduardo" w:date="2014-06-12T11:07:00Z"/>
                <w:rFonts w:ascii="Calibri" w:eastAsia="Times New Roman" w:hAnsi="Calibri" w:cs="Times New Roman"/>
                <w:b/>
                <w:bCs/>
                <w:color w:val="000000"/>
                <w:sz w:val="22"/>
                <w:szCs w:val="22"/>
                <w:lang w:val="en-CA" w:eastAsia="en-CA"/>
              </w:rPr>
            </w:pPr>
            <w:ins w:id="394" w:author="Eduardo" w:date="2014-06-12T11:07: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4" w:space="0" w:color="000000"/>
            </w:tcBorders>
            <w:shd w:val="clear" w:color="auto" w:fill="auto"/>
            <w:hideMark/>
          </w:tcPr>
          <w:p w14:paraId="7FAE2C4E" w14:textId="77777777" w:rsidR="009C1A57" w:rsidRPr="009C1A57" w:rsidRDefault="009C1A57" w:rsidP="009C1A57">
            <w:pPr>
              <w:spacing w:line="240" w:lineRule="auto"/>
              <w:jc w:val="right"/>
              <w:rPr>
                <w:ins w:id="395" w:author="Eduardo" w:date="2014-06-12T11:07:00Z"/>
                <w:rFonts w:ascii="Calibri" w:eastAsia="Times New Roman" w:hAnsi="Calibri" w:cs="Times New Roman"/>
                <w:color w:val="000000"/>
                <w:sz w:val="22"/>
                <w:szCs w:val="22"/>
                <w:lang w:val="en-CA" w:eastAsia="en-CA"/>
              </w:rPr>
            </w:pPr>
            <w:ins w:id="396" w:author="Eduardo" w:date="2014-06-12T11:07:00Z">
              <w:r w:rsidRPr="009C1A57">
                <w:rPr>
                  <w:rFonts w:ascii="Calibri" w:eastAsia="Times New Roman" w:hAnsi="Calibri" w:cs="Times New Roman"/>
                  <w:color w:val="000000"/>
                  <w:sz w:val="22"/>
                  <w:szCs w:val="22"/>
                  <w:lang w:val="en-CA" w:eastAsia="en-CA"/>
                </w:rPr>
                <w:t>0.15</w:t>
              </w:r>
            </w:ins>
          </w:p>
        </w:tc>
      </w:tr>
      <w:tr w:rsidR="009C1A57" w:rsidRPr="009C1A57" w14:paraId="50AEA04E" w14:textId="77777777" w:rsidTr="009C1A57">
        <w:trPr>
          <w:trHeight w:val="300"/>
          <w:ins w:id="397" w:author="Eduardo" w:date="2014-06-12T11:07:00Z"/>
        </w:trPr>
        <w:tc>
          <w:tcPr>
            <w:tcW w:w="2400" w:type="dxa"/>
            <w:vMerge w:val="restart"/>
            <w:tcBorders>
              <w:top w:val="nil"/>
              <w:left w:val="single" w:sz="8" w:space="0" w:color="000000"/>
              <w:bottom w:val="single" w:sz="4" w:space="0" w:color="000000"/>
              <w:right w:val="single" w:sz="4" w:space="0" w:color="000000"/>
            </w:tcBorders>
            <w:shd w:val="clear" w:color="auto" w:fill="auto"/>
            <w:hideMark/>
          </w:tcPr>
          <w:p w14:paraId="46B8446A" w14:textId="77777777" w:rsidR="009C1A57" w:rsidRPr="009C1A57" w:rsidRDefault="009C1A57" w:rsidP="009C1A57">
            <w:pPr>
              <w:spacing w:line="240" w:lineRule="auto"/>
              <w:jc w:val="center"/>
              <w:rPr>
                <w:ins w:id="398" w:author="Eduardo" w:date="2014-06-12T11:07:00Z"/>
                <w:rFonts w:ascii="Calibri" w:eastAsia="Times New Roman" w:hAnsi="Calibri" w:cs="Times New Roman"/>
                <w:b/>
                <w:bCs/>
                <w:color w:val="000000"/>
                <w:sz w:val="22"/>
                <w:szCs w:val="22"/>
                <w:lang w:val="en-CA" w:eastAsia="en-CA"/>
              </w:rPr>
            </w:pPr>
            <w:ins w:id="399" w:author="Eduardo" w:date="2014-06-12T11:07:00Z">
              <w:r w:rsidRPr="009C1A57">
                <w:rPr>
                  <w:rFonts w:ascii="Calibri" w:eastAsia="Times New Roman" w:hAnsi="Calibri" w:cs="Times New Roman"/>
                  <w:b/>
                  <w:bCs/>
                  <w:color w:val="000000"/>
                  <w:sz w:val="22"/>
                  <w:szCs w:val="22"/>
                  <w:lang w:val="en-CA" w:eastAsia="en-CA"/>
                </w:rPr>
                <w:t>Pastoral</w:t>
              </w:r>
            </w:ins>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26257A50" w14:textId="77777777" w:rsidR="009C1A57" w:rsidRPr="009C1A57" w:rsidRDefault="009C1A57" w:rsidP="009C1A57">
            <w:pPr>
              <w:spacing w:line="240" w:lineRule="auto"/>
              <w:jc w:val="center"/>
              <w:rPr>
                <w:ins w:id="400" w:author="Eduardo" w:date="2014-06-12T11:07:00Z"/>
                <w:rFonts w:ascii="Calibri" w:eastAsia="Times New Roman" w:hAnsi="Calibri" w:cs="Times New Roman"/>
                <w:b/>
                <w:bCs/>
                <w:color w:val="000000"/>
                <w:sz w:val="22"/>
                <w:szCs w:val="22"/>
                <w:lang w:val="en-CA" w:eastAsia="en-CA"/>
              </w:rPr>
            </w:pPr>
            <w:ins w:id="401" w:author="Eduardo" w:date="2014-06-12T11:07: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06D226CF" w14:textId="77777777" w:rsidR="009C1A57" w:rsidRPr="009C1A57" w:rsidRDefault="009C1A57" w:rsidP="009C1A57">
            <w:pPr>
              <w:spacing w:line="240" w:lineRule="auto"/>
              <w:jc w:val="center"/>
              <w:rPr>
                <w:ins w:id="402" w:author="Eduardo" w:date="2014-06-12T11:07:00Z"/>
                <w:rFonts w:ascii="Calibri" w:eastAsia="Times New Roman" w:hAnsi="Calibri" w:cs="Times New Roman"/>
                <w:b/>
                <w:bCs/>
                <w:color w:val="000000"/>
                <w:sz w:val="22"/>
                <w:szCs w:val="22"/>
                <w:lang w:val="en-CA" w:eastAsia="en-CA"/>
              </w:rPr>
            </w:pPr>
            <w:ins w:id="403" w:author="Eduardo" w:date="2014-06-12T11:07: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4" w:space="0" w:color="000000"/>
            </w:tcBorders>
            <w:shd w:val="clear" w:color="auto" w:fill="auto"/>
            <w:hideMark/>
          </w:tcPr>
          <w:p w14:paraId="47277B36" w14:textId="77777777" w:rsidR="009C1A57" w:rsidRPr="009C1A57" w:rsidRDefault="009C1A57" w:rsidP="009C1A57">
            <w:pPr>
              <w:spacing w:line="240" w:lineRule="auto"/>
              <w:rPr>
                <w:ins w:id="404" w:author="Eduardo" w:date="2014-06-12T11:07:00Z"/>
                <w:rFonts w:ascii="Calibri" w:eastAsia="Times New Roman" w:hAnsi="Calibri" w:cs="Times New Roman"/>
                <w:color w:val="000000"/>
                <w:sz w:val="22"/>
                <w:szCs w:val="22"/>
                <w:lang w:val="en-CA" w:eastAsia="en-CA"/>
              </w:rPr>
            </w:pPr>
            <w:ins w:id="405" w:author="Eduardo" w:date="2014-06-12T11:07:00Z">
              <w:r w:rsidRPr="009C1A57">
                <w:rPr>
                  <w:rFonts w:ascii="Calibri" w:eastAsia="Times New Roman" w:hAnsi="Calibri" w:cs="Times New Roman"/>
                  <w:color w:val="000000"/>
                  <w:sz w:val="22"/>
                  <w:szCs w:val="22"/>
                  <w:lang w:val="en-CA" w:eastAsia="en-CA"/>
                </w:rPr>
                <w:t>.</w:t>
              </w:r>
            </w:ins>
          </w:p>
        </w:tc>
      </w:tr>
      <w:tr w:rsidR="009C1A57" w:rsidRPr="009C1A57" w14:paraId="0095E783" w14:textId="77777777" w:rsidTr="009C1A57">
        <w:trPr>
          <w:trHeight w:val="300"/>
          <w:ins w:id="406" w:author="Eduardo" w:date="2014-06-12T11:07:00Z"/>
        </w:trPr>
        <w:tc>
          <w:tcPr>
            <w:tcW w:w="2400" w:type="dxa"/>
            <w:vMerge/>
            <w:tcBorders>
              <w:top w:val="nil"/>
              <w:left w:val="single" w:sz="8" w:space="0" w:color="000000"/>
              <w:bottom w:val="single" w:sz="4" w:space="0" w:color="000000"/>
              <w:right w:val="single" w:sz="4" w:space="0" w:color="000000"/>
            </w:tcBorders>
            <w:vAlign w:val="center"/>
            <w:hideMark/>
          </w:tcPr>
          <w:p w14:paraId="5648BA6F" w14:textId="77777777" w:rsidR="009C1A57" w:rsidRPr="009C1A57" w:rsidRDefault="009C1A57" w:rsidP="009C1A57">
            <w:pPr>
              <w:spacing w:line="240" w:lineRule="auto"/>
              <w:rPr>
                <w:ins w:id="407" w:author="Eduardo" w:date="2014-06-12T11:07: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3F2515F5" w14:textId="77777777" w:rsidR="009C1A57" w:rsidRPr="009C1A57" w:rsidRDefault="009C1A57" w:rsidP="009C1A57">
            <w:pPr>
              <w:spacing w:line="240" w:lineRule="auto"/>
              <w:rPr>
                <w:ins w:id="408" w:author="Eduardo" w:date="2014-06-12T11:07: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0CC8257C" w14:textId="77777777" w:rsidR="009C1A57" w:rsidRPr="009C1A57" w:rsidRDefault="009C1A57" w:rsidP="009C1A57">
            <w:pPr>
              <w:spacing w:line="240" w:lineRule="auto"/>
              <w:jc w:val="center"/>
              <w:rPr>
                <w:ins w:id="409" w:author="Eduardo" w:date="2014-06-12T11:07:00Z"/>
                <w:rFonts w:ascii="Calibri" w:eastAsia="Times New Roman" w:hAnsi="Calibri" w:cs="Times New Roman"/>
                <w:b/>
                <w:bCs/>
                <w:color w:val="000000"/>
                <w:sz w:val="22"/>
                <w:szCs w:val="22"/>
                <w:lang w:val="en-CA" w:eastAsia="en-CA"/>
              </w:rPr>
            </w:pPr>
            <w:ins w:id="410" w:author="Eduardo" w:date="2014-06-12T11:07: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4" w:space="0" w:color="000000"/>
            </w:tcBorders>
            <w:shd w:val="clear" w:color="auto" w:fill="auto"/>
            <w:hideMark/>
          </w:tcPr>
          <w:p w14:paraId="7552B27A" w14:textId="77777777" w:rsidR="009C1A57" w:rsidRPr="009C1A57" w:rsidRDefault="009C1A57" w:rsidP="009C1A57">
            <w:pPr>
              <w:spacing w:line="240" w:lineRule="auto"/>
              <w:jc w:val="right"/>
              <w:rPr>
                <w:ins w:id="411" w:author="Eduardo" w:date="2014-06-12T11:07:00Z"/>
                <w:rFonts w:ascii="Calibri" w:eastAsia="Times New Roman" w:hAnsi="Calibri" w:cs="Times New Roman"/>
                <w:color w:val="000000"/>
                <w:sz w:val="22"/>
                <w:szCs w:val="22"/>
                <w:lang w:val="en-CA" w:eastAsia="en-CA"/>
              </w:rPr>
            </w:pPr>
            <w:ins w:id="412" w:author="Eduardo" w:date="2014-06-12T11:07:00Z">
              <w:r w:rsidRPr="009C1A57">
                <w:rPr>
                  <w:rFonts w:ascii="Calibri" w:eastAsia="Times New Roman" w:hAnsi="Calibri" w:cs="Times New Roman"/>
                  <w:color w:val="000000"/>
                  <w:sz w:val="22"/>
                  <w:szCs w:val="22"/>
                  <w:lang w:val="en-CA" w:eastAsia="en-CA"/>
                </w:rPr>
                <w:t>0.04</w:t>
              </w:r>
            </w:ins>
          </w:p>
        </w:tc>
      </w:tr>
      <w:tr w:rsidR="009C1A57" w:rsidRPr="009C1A57" w14:paraId="6FDD65F6" w14:textId="77777777" w:rsidTr="009C1A57">
        <w:trPr>
          <w:trHeight w:val="300"/>
          <w:ins w:id="413" w:author="Eduardo" w:date="2014-06-12T11:07:00Z"/>
        </w:trPr>
        <w:tc>
          <w:tcPr>
            <w:tcW w:w="2400" w:type="dxa"/>
            <w:vMerge w:val="restart"/>
            <w:tcBorders>
              <w:top w:val="nil"/>
              <w:left w:val="single" w:sz="8" w:space="0" w:color="000000"/>
              <w:bottom w:val="single" w:sz="4" w:space="0" w:color="000000"/>
              <w:right w:val="single" w:sz="4" w:space="0" w:color="000000"/>
            </w:tcBorders>
            <w:shd w:val="clear" w:color="auto" w:fill="auto"/>
            <w:hideMark/>
          </w:tcPr>
          <w:p w14:paraId="11DF435E" w14:textId="77777777" w:rsidR="009C1A57" w:rsidRPr="009C1A57" w:rsidRDefault="009C1A57" w:rsidP="009C1A57">
            <w:pPr>
              <w:spacing w:line="240" w:lineRule="auto"/>
              <w:jc w:val="center"/>
              <w:rPr>
                <w:ins w:id="414" w:author="Eduardo" w:date="2014-06-12T11:07:00Z"/>
                <w:rFonts w:ascii="Calibri" w:eastAsia="Times New Roman" w:hAnsi="Calibri" w:cs="Times New Roman"/>
                <w:b/>
                <w:bCs/>
                <w:color w:val="000000"/>
                <w:sz w:val="22"/>
                <w:szCs w:val="22"/>
                <w:lang w:val="en-CA" w:eastAsia="en-CA"/>
              </w:rPr>
            </w:pPr>
            <w:ins w:id="415" w:author="Eduardo" w:date="2014-06-12T11:07:00Z">
              <w:r w:rsidRPr="009C1A57">
                <w:rPr>
                  <w:rFonts w:ascii="Calibri" w:eastAsia="Times New Roman" w:hAnsi="Calibri" w:cs="Times New Roman"/>
                  <w:b/>
                  <w:bCs/>
                  <w:color w:val="000000"/>
                  <w:sz w:val="22"/>
                  <w:szCs w:val="22"/>
                  <w:lang w:val="en-CA" w:eastAsia="en-CA"/>
                </w:rPr>
                <w:t>Highland Perennial</w:t>
              </w:r>
            </w:ins>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3D281829" w14:textId="77777777" w:rsidR="009C1A57" w:rsidRPr="009C1A57" w:rsidRDefault="009C1A57" w:rsidP="009C1A57">
            <w:pPr>
              <w:spacing w:line="240" w:lineRule="auto"/>
              <w:jc w:val="center"/>
              <w:rPr>
                <w:ins w:id="416" w:author="Eduardo" w:date="2014-06-12T11:07:00Z"/>
                <w:rFonts w:ascii="Calibri" w:eastAsia="Times New Roman" w:hAnsi="Calibri" w:cs="Times New Roman"/>
                <w:b/>
                <w:bCs/>
                <w:color w:val="000000"/>
                <w:sz w:val="22"/>
                <w:szCs w:val="22"/>
                <w:lang w:val="en-CA" w:eastAsia="en-CA"/>
              </w:rPr>
            </w:pPr>
            <w:ins w:id="417" w:author="Eduardo" w:date="2014-06-12T11:07:00Z">
              <w:r w:rsidRPr="009C1A57">
                <w:rPr>
                  <w:rFonts w:ascii="Calibri" w:eastAsia="Times New Roman" w:hAnsi="Calibri" w:cs="Times New Roman"/>
                  <w:b/>
                  <w:bCs/>
                  <w:color w:val="000000"/>
                  <w:sz w:val="22"/>
                  <w:szCs w:val="22"/>
                  <w:lang w:val="en-CA" w:eastAsia="en-CA"/>
                </w:rPr>
                <w:t>H</w:t>
              </w:r>
            </w:ins>
          </w:p>
        </w:tc>
        <w:tc>
          <w:tcPr>
            <w:tcW w:w="1700" w:type="dxa"/>
            <w:tcBorders>
              <w:top w:val="nil"/>
              <w:left w:val="nil"/>
              <w:bottom w:val="single" w:sz="4" w:space="0" w:color="000000"/>
              <w:right w:val="single" w:sz="4" w:space="0" w:color="000000"/>
            </w:tcBorders>
            <w:shd w:val="clear" w:color="auto" w:fill="auto"/>
            <w:hideMark/>
          </w:tcPr>
          <w:p w14:paraId="4633A5E9" w14:textId="77777777" w:rsidR="009C1A57" w:rsidRPr="009C1A57" w:rsidRDefault="009C1A57" w:rsidP="009C1A57">
            <w:pPr>
              <w:spacing w:line="240" w:lineRule="auto"/>
              <w:jc w:val="center"/>
              <w:rPr>
                <w:ins w:id="418" w:author="Eduardo" w:date="2014-06-12T11:07:00Z"/>
                <w:rFonts w:ascii="Calibri" w:eastAsia="Times New Roman" w:hAnsi="Calibri" w:cs="Times New Roman"/>
                <w:b/>
                <w:bCs/>
                <w:color w:val="000000"/>
                <w:sz w:val="22"/>
                <w:szCs w:val="22"/>
                <w:lang w:val="en-CA" w:eastAsia="en-CA"/>
              </w:rPr>
            </w:pPr>
            <w:ins w:id="419" w:author="Eduardo" w:date="2014-06-12T11:07: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4" w:space="0" w:color="000000"/>
            </w:tcBorders>
            <w:shd w:val="clear" w:color="auto" w:fill="auto"/>
            <w:hideMark/>
          </w:tcPr>
          <w:p w14:paraId="4670C90A" w14:textId="77777777" w:rsidR="009C1A57" w:rsidRPr="009C1A57" w:rsidRDefault="009C1A57" w:rsidP="009C1A57">
            <w:pPr>
              <w:spacing w:line="240" w:lineRule="auto"/>
              <w:jc w:val="right"/>
              <w:rPr>
                <w:ins w:id="420" w:author="Eduardo" w:date="2014-06-12T11:07:00Z"/>
                <w:rFonts w:ascii="Calibri" w:eastAsia="Times New Roman" w:hAnsi="Calibri" w:cs="Times New Roman"/>
                <w:color w:val="000000"/>
                <w:sz w:val="22"/>
                <w:szCs w:val="22"/>
                <w:lang w:val="en-CA" w:eastAsia="en-CA"/>
              </w:rPr>
            </w:pPr>
            <w:ins w:id="421" w:author="Eduardo" w:date="2014-06-12T11:07:00Z">
              <w:r w:rsidRPr="009C1A57">
                <w:rPr>
                  <w:rFonts w:ascii="Calibri" w:eastAsia="Times New Roman" w:hAnsi="Calibri" w:cs="Times New Roman"/>
                  <w:color w:val="000000"/>
                  <w:sz w:val="22"/>
                  <w:szCs w:val="22"/>
                  <w:lang w:val="en-CA" w:eastAsia="en-CA"/>
                </w:rPr>
                <w:t>0.1</w:t>
              </w:r>
            </w:ins>
          </w:p>
        </w:tc>
      </w:tr>
      <w:tr w:rsidR="009C1A57" w:rsidRPr="009C1A57" w14:paraId="3C760A13" w14:textId="77777777" w:rsidTr="009C1A57">
        <w:trPr>
          <w:trHeight w:val="300"/>
          <w:ins w:id="422" w:author="Eduardo" w:date="2014-06-12T11:07:00Z"/>
        </w:trPr>
        <w:tc>
          <w:tcPr>
            <w:tcW w:w="2400" w:type="dxa"/>
            <w:vMerge/>
            <w:tcBorders>
              <w:top w:val="nil"/>
              <w:left w:val="single" w:sz="8" w:space="0" w:color="000000"/>
              <w:bottom w:val="single" w:sz="4" w:space="0" w:color="000000"/>
              <w:right w:val="single" w:sz="4" w:space="0" w:color="000000"/>
            </w:tcBorders>
            <w:vAlign w:val="center"/>
            <w:hideMark/>
          </w:tcPr>
          <w:p w14:paraId="1B9D8CB3" w14:textId="77777777" w:rsidR="009C1A57" w:rsidRPr="009C1A57" w:rsidRDefault="009C1A57" w:rsidP="009C1A57">
            <w:pPr>
              <w:spacing w:line="240" w:lineRule="auto"/>
              <w:rPr>
                <w:ins w:id="423" w:author="Eduardo" w:date="2014-06-12T11:07: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062B6C19" w14:textId="77777777" w:rsidR="009C1A57" w:rsidRPr="009C1A57" w:rsidRDefault="009C1A57" w:rsidP="009C1A57">
            <w:pPr>
              <w:spacing w:line="240" w:lineRule="auto"/>
              <w:rPr>
                <w:ins w:id="424" w:author="Eduardo" w:date="2014-06-12T11:07: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4ADEAFFB" w14:textId="77777777" w:rsidR="009C1A57" w:rsidRPr="009C1A57" w:rsidRDefault="009C1A57" w:rsidP="009C1A57">
            <w:pPr>
              <w:spacing w:line="240" w:lineRule="auto"/>
              <w:jc w:val="center"/>
              <w:rPr>
                <w:ins w:id="425" w:author="Eduardo" w:date="2014-06-12T11:07:00Z"/>
                <w:rFonts w:ascii="Calibri" w:eastAsia="Times New Roman" w:hAnsi="Calibri" w:cs="Times New Roman"/>
                <w:b/>
                <w:bCs/>
                <w:color w:val="000000"/>
                <w:sz w:val="22"/>
                <w:szCs w:val="22"/>
                <w:lang w:val="en-CA" w:eastAsia="en-CA"/>
              </w:rPr>
            </w:pPr>
            <w:ins w:id="426" w:author="Eduardo" w:date="2014-06-12T11:07: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4" w:space="0" w:color="000000"/>
            </w:tcBorders>
            <w:shd w:val="clear" w:color="auto" w:fill="auto"/>
            <w:hideMark/>
          </w:tcPr>
          <w:p w14:paraId="5C12132A" w14:textId="77777777" w:rsidR="009C1A57" w:rsidRPr="009C1A57" w:rsidRDefault="009C1A57" w:rsidP="009C1A57">
            <w:pPr>
              <w:spacing w:line="240" w:lineRule="auto"/>
              <w:jc w:val="right"/>
              <w:rPr>
                <w:ins w:id="427" w:author="Eduardo" w:date="2014-06-12T11:07:00Z"/>
                <w:rFonts w:ascii="Calibri" w:eastAsia="Times New Roman" w:hAnsi="Calibri" w:cs="Times New Roman"/>
                <w:color w:val="000000"/>
                <w:sz w:val="22"/>
                <w:szCs w:val="22"/>
                <w:lang w:val="en-CA" w:eastAsia="en-CA"/>
              </w:rPr>
            </w:pPr>
            <w:ins w:id="428" w:author="Eduardo" w:date="2014-06-12T11:07:00Z">
              <w:r w:rsidRPr="009C1A57">
                <w:rPr>
                  <w:rFonts w:ascii="Calibri" w:eastAsia="Times New Roman" w:hAnsi="Calibri" w:cs="Times New Roman"/>
                  <w:color w:val="000000"/>
                  <w:sz w:val="22"/>
                  <w:szCs w:val="22"/>
                  <w:lang w:val="en-CA" w:eastAsia="en-CA"/>
                </w:rPr>
                <w:t>0.09</w:t>
              </w:r>
            </w:ins>
          </w:p>
        </w:tc>
      </w:tr>
      <w:tr w:rsidR="009C1A57" w:rsidRPr="009C1A57" w14:paraId="76BC75AC" w14:textId="77777777" w:rsidTr="009C1A57">
        <w:trPr>
          <w:trHeight w:val="300"/>
          <w:ins w:id="429" w:author="Eduardo" w:date="2014-06-12T11:07:00Z"/>
        </w:trPr>
        <w:tc>
          <w:tcPr>
            <w:tcW w:w="2400" w:type="dxa"/>
            <w:vMerge/>
            <w:tcBorders>
              <w:top w:val="nil"/>
              <w:left w:val="single" w:sz="8" w:space="0" w:color="000000"/>
              <w:bottom w:val="single" w:sz="4" w:space="0" w:color="000000"/>
              <w:right w:val="single" w:sz="4" w:space="0" w:color="000000"/>
            </w:tcBorders>
            <w:vAlign w:val="center"/>
            <w:hideMark/>
          </w:tcPr>
          <w:p w14:paraId="176D5040" w14:textId="77777777" w:rsidR="009C1A57" w:rsidRPr="009C1A57" w:rsidRDefault="009C1A57" w:rsidP="009C1A57">
            <w:pPr>
              <w:spacing w:line="240" w:lineRule="auto"/>
              <w:rPr>
                <w:ins w:id="430" w:author="Eduardo" w:date="2014-06-12T11:07:00Z"/>
                <w:rFonts w:ascii="Calibri" w:eastAsia="Times New Roman" w:hAnsi="Calibri" w:cs="Times New Roman"/>
                <w:b/>
                <w:bCs/>
                <w:color w:val="000000"/>
                <w:sz w:val="22"/>
                <w:szCs w:val="22"/>
                <w:lang w:val="en-CA" w:eastAsia="en-CA"/>
              </w:rPr>
            </w:pPr>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57AC5674" w14:textId="77777777" w:rsidR="009C1A57" w:rsidRPr="009C1A57" w:rsidRDefault="009C1A57" w:rsidP="009C1A57">
            <w:pPr>
              <w:spacing w:line="240" w:lineRule="auto"/>
              <w:jc w:val="center"/>
              <w:rPr>
                <w:ins w:id="431" w:author="Eduardo" w:date="2014-06-12T11:07:00Z"/>
                <w:rFonts w:ascii="Calibri" w:eastAsia="Times New Roman" w:hAnsi="Calibri" w:cs="Times New Roman"/>
                <w:b/>
                <w:bCs/>
                <w:color w:val="000000"/>
                <w:sz w:val="22"/>
                <w:szCs w:val="22"/>
                <w:lang w:val="en-CA" w:eastAsia="en-CA"/>
              </w:rPr>
            </w:pPr>
            <w:ins w:id="432" w:author="Eduardo" w:date="2014-06-12T11:07: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097D8A9E" w14:textId="77777777" w:rsidR="009C1A57" w:rsidRPr="009C1A57" w:rsidRDefault="009C1A57" w:rsidP="009C1A57">
            <w:pPr>
              <w:spacing w:line="240" w:lineRule="auto"/>
              <w:jc w:val="center"/>
              <w:rPr>
                <w:ins w:id="433" w:author="Eduardo" w:date="2014-06-12T11:07:00Z"/>
                <w:rFonts w:ascii="Calibri" w:eastAsia="Times New Roman" w:hAnsi="Calibri" w:cs="Times New Roman"/>
                <w:b/>
                <w:bCs/>
                <w:color w:val="000000"/>
                <w:sz w:val="22"/>
                <w:szCs w:val="22"/>
                <w:lang w:val="en-CA" w:eastAsia="en-CA"/>
              </w:rPr>
            </w:pPr>
            <w:ins w:id="434" w:author="Eduardo" w:date="2014-06-12T11:07: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4" w:space="0" w:color="000000"/>
            </w:tcBorders>
            <w:shd w:val="clear" w:color="auto" w:fill="auto"/>
            <w:hideMark/>
          </w:tcPr>
          <w:p w14:paraId="303B8725" w14:textId="77777777" w:rsidR="009C1A57" w:rsidRPr="009C1A57" w:rsidRDefault="009C1A57" w:rsidP="009C1A57">
            <w:pPr>
              <w:spacing w:line="240" w:lineRule="auto"/>
              <w:jc w:val="right"/>
              <w:rPr>
                <w:ins w:id="435" w:author="Eduardo" w:date="2014-06-12T11:07:00Z"/>
                <w:rFonts w:ascii="Calibri" w:eastAsia="Times New Roman" w:hAnsi="Calibri" w:cs="Times New Roman"/>
                <w:color w:val="000000"/>
                <w:sz w:val="22"/>
                <w:szCs w:val="22"/>
                <w:lang w:val="en-CA" w:eastAsia="en-CA"/>
              </w:rPr>
            </w:pPr>
            <w:ins w:id="436" w:author="Eduardo" w:date="2014-06-12T11:07:00Z">
              <w:r w:rsidRPr="009C1A57">
                <w:rPr>
                  <w:rFonts w:ascii="Calibri" w:eastAsia="Times New Roman" w:hAnsi="Calibri" w:cs="Times New Roman"/>
                  <w:color w:val="000000"/>
                  <w:sz w:val="22"/>
                  <w:szCs w:val="22"/>
                  <w:lang w:val="en-CA" w:eastAsia="en-CA"/>
                </w:rPr>
                <w:t>0.14</w:t>
              </w:r>
            </w:ins>
          </w:p>
        </w:tc>
      </w:tr>
      <w:tr w:rsidR="009C1A57" w:rsidRPr="009C1A57" w14:paraId="28903955" w14:textId="77777777" w:rsidTr="009C1A57">
        <w:trPr>
          <w:trHeight w:val="300"/>
          <w:ins w:id="437" w:author="Eduardo" w:date="2014-06-12T11:07:00Z"/>
        </w:trPr>
        <w:tc>
          <w:tcPr>
            <w:tcW w:w="2400" w:type="dxa"/>
            <w:vMerge/>
            <w:tcBorders>
              <w:top w:val="nil"/>
              <w:left w:val="single" w:sz="8" w:space="0" w:color="000000"/>
              <w:bottom w:val="single" w:sz="4" w:space="0" w:color="000000"/>
              <w:right w:val="single" w:sz="4" w:space="0" w:color="000000"/>
            </w:tcBorders>
            <w:vAlign w:val="center"/>
            <w:hideMark/>
          </w:tcPr>
          <w:p w14:paraId="36FB4284" w14:textId="77777777" w:rsidR="009C1A57" w:rsidRPr="009C1A57" w:rsidRDefault="009C1A57" w:rsidP="009C1A57">
            <w:pPr>
              <w:spacing w:line="240" w:lineRule="auto"/>
              <w:rPr>
                <w:ins w:id="438" w:author="Eduardo" w:date="2014-06-12T11:07: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6033A5AE" w14:textId="77777777" w:rsidR="009C1A57" w:rsidRPr="009C1A57" w:rsidRDefault="009C1A57" w:rsidP="009C1A57">
            <w:pPr>
              <w:spacing w:line="240" w:lineRule="auto"/>
              <w:rPr>
                <w:ins w:id="439" w:author="Eduardo" w:date="2014-06-12T11:07: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3867FB59" w14:textId="77777777" w:rsidR="009C1A57" w:rsidRPr="009C1A57" w:rsidRDefault="009C1A57" w:rsidP="009C1A57">
            <w:pPr>
              <w:spacing w:line="240" w:lineRule="auto"/>
              <w:jc w:val="center"/>
              <w:rPr>
                <w:ins w:id="440" w:author="Eduardo" w:date="2014-06-12T11:07:00Z"/>
                <w:rFonts w:ascii="Calibri" w:eastAsia="Times New Roman" w:hAnsi="Calibri" w:cs="Times New Roman"/>
                <w:b/>
                <w:bCs/>
                <w:color w:val="000000"/>
                <w:sz w:val="22"/>
                <w:szCs w:val="22"/>
                <w:lang w:val="en-CA" w:eastAsia="en-CA"/>
              </w:rPr>
            </w:pPr>
            <w:ins w:id="441" w:author="Eduardo" w:date="2014-06-12T11:07: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4" w:space="0" w:color="000000"/>
            </w:tcBorders>
            <w:shd w:val="clear" w:color="auto" w:fill="auto"/>
            <w:hideMark/>
          </w:tcPr>
          <w:p w14:paraId="082257D5" w14:textId="77777777" w:rsidR="009C1A57" w:rsidRPr="009C1A57" w:rsidRDefault="009C1A57" w:rsidP="009C1A57">
            <w:pPr>
              <w:spacing w:line="240" w:lineRule="auto"/>
              <w:jc w:val="right"/>
              <w:rPr>
                <w:ins w:id="442" w:author="Eduardo" w:date="2014-06-12T11:07:00Z"/>
                <w:rFonts w:ascii="Calibri" w:eastAsia="Times New Roman" w:hAnsi="Calibri" w:cs="Times New Roman"/>
                <w:color w:val="000000"/>
                <w:sz w:val="22"/>
                <w:szCs w:val="22"/>
                <w:lang w:val="en-CA" w:eastAsia="en-CA"/>
              </w:rPr>
            </w:pPr>
            <w:ins w:id="443" w:author="Eduardo" w:date="2014-06-12T11:07:00Z">
              <w:r w:rsidRPr="009C1A57">
                <w:rPr>
                  <w:rFonts w:ascii="Calibri" w:eastAsia="Times New Roman" w:hAnsi="Calibri" w:cs="Times New Roman"/>
                  <w:color w:val="000000"/>
                  <w:sz w:val="22"/>
                  <w:szCs w:val="22"/>
                  <w:lang w:val="en-CA" w:eastAsia="en-CA"/>
                </w:rPr>
                <w:t>0.16</w:t>
              </w:r>
            </w:ins>
          </w:p>
        </w:tc>
      </w:tr>
      <w:tr w:rsidR="009C1A57" w:rsidRPr="009C1A57" w14:paraId="486C8468" w14:textId="77777777" w:rsidTr="009C1A57">
        <w:trPr>
          <w:trHeight w:val="300"/>
          <w:ins w:id="444" w:author="Eduardo" w:date="2014-06-12T11:07:00Z"/>
        </w:trPr>
        <w:tc>
          <w:tcPr>
            <w:tcW w:w="2400" w:type="dxa"/>
            <w:vMerge w:val="restart"/>
            <w:tcBorders>
              <w:top w:val="nil"/>
              <w:left w:val="single" w:sz="8" w:space="0" w:color="000000"/>
              <w:bottom w:val="single" w:sz="4" w:space="0" w:color="000000"/>
              <w:right w:val="single" w:sz="4" w:space="0" w:color="000000"/>
            </w:tcBorders>
            <w:shd w:val="clear" w:color="auto" w:fill="auto"/>
            <w:hideMark/>
          </w:tcPr>
          <w:p w14:paraId="3FF43923" w14:textId="77777777" w:rsidR="009C1A57" w:rsidRPr="009C1A57" w:rsidRDefault="009C1A57" w:rsidP="009C1A57">
            <w:pPr>
              <w:spacing w:line="240" w:lineRule="auto"/>
              <w:jc w:val="center"/>
              <w:rPr>
                <w:ins w:id="445" w:author="Eduardo" w:date="2014-06-12T11:07:00Z"/>
                <w:rFonts w:ascii="Calibri" w:eastAsia="Times New Roman" w:hAnsi="Calibri" w:cs="Times New Roman"/>
                <w:b/>
                <w:bCs/>
                <w:color w:val="000000"/>
                <w:sz w:val="22"/>
                <w:szCs w:val="22"/>
                <w:lang w:val="en-CA" w:eastAsia="en-CA"/>
              </w:rPr>
            </w:pPr>
            <w:ins w:id="446" w:author="Eduardo" w:date="2014-06-12T11:07:00Z">
              <w:r w:rsidRPr="009C1A57">
                <w:rPr>
                  <w:rFonts w:ascii="Calibri" w:eastAsia="Times New Roman" w:hAnsi="Calibri" w:cs="Times New Roman"/>
                  <w:b/>
                  <w:bCs/>
                  <w:color w:val="000000"/>
                  <w:sz w:val="22"/>
                  <w:szCs w:val="22"/>
                  <w:lang w:val="en-CA" w:eastAsia="en-CA"/>
                </w:rPr>
                <w:t>Highland Mixed</w:t>
              </w:r>
            </w:ins>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1740C397" w14:textId="77777777" w:rsidR="009C1A57" w:rsidRPr="009C1A57" w:rsidRDefault="009C1A57" w:rsidP="009C1A57">
            <w:pPr>
              <w:spacing w:line="240" w:lineRule="auto"/>
              <w:jc w:val="center"/>
              <w:rPr>
                <w:ins w:id="447" w:author="Eduardo" w:date="2014-06-12T11:07:00Z"/>
                <w:rFonts w:ascii="Calibri" w:eastAsia="Times New Roman" w:hAnsi="Calibri" w:cs="Times New Roman"/>
                <w:b/>
                <w:bCs/>
                <w:color w:val="000000"/>
                <w:sz w:val="22"/>
                <w:szCs w:val="22"/>
                <w:lang w:val="en-CA" w:eastAsia="en-CA"/>
              </w:rPr>
            </w:pPr>
            <w:ins w:id="448" w:author="Eduardo" w:date="2014-06-12T11:07:00Z">
              <w:r w:rsidRPr="009C1A57">
                <w:rPr>
                  <w:rFonts w:ascii="Calibri" w:eastAsia="Times New Roman" w:hAnsi="Calibri" w:cs="Times New Roman"/>
                  <w:b/>
                  <w:bCs/>
                  <w:color w:val="000000"/>
                  <w:sz w:val="22"/>
                  <w:szCs w:val="22"/>
                  <w:lang w:val="en-CA" w:eastAsia="en-CA"/>
                </w:rPr>
                <w:t>H</w:t>
              </w:r>
            </w:ins>
          </w:p>
        </w:tc>
        <w:tc>
          <w:tcPr>
            <w:tcW w:w="1700" w:type="dxa"/>
            <w:tcBorders>
              <w:top w:val="nil"/>
              <w:left w:val="nil"/>
              <w:bottom w:val="single" w:sz="4" w:space="0" w:color="000000"/>
              <w:right w:val="single" w:sz="4" w:space="0" w:color="000000"/>
            </w:tcBorders>
            <w:shd w:val="clear" w:color="auto" w:fill="auto"/>
            <w:hideMark/>
          </w:tcPr>
          <w:p w14:paraId="2A9C4376" w14:textId="77777777" w:rsidR="009C1A57" w:rsidRPr="009C1A57" w:rsidRDefault="009C1A57" w:rsidP="009C1A57">
            <w:pPr>
              <w:spacing w:line="240" w:lineRule="auto"/>
              <w:jc w:val="center"/>
              <w:rPr>
                <w:ins w:id="449" w:author="Eduardo" w:date="2014-06-12T11:07:00Z"/>
                <w:rFonts w:ascii="Calibri" w:eastAsia="Times New Roman" w:hAnsi="Calibri" w:cs="Times New Roman"/>
                <w:b/>
                <w:bCs/>
                <w:color w:val="000000"/>
                <w:sz w:val="22"/>
                <w:szCs w:val="22"/>
                <w:lang w:val="en-CA" w:eastAsia="en-CA"/>
              </w:rPr>
            </w:pPr>
            <w:ins w:id="450" w:author="Eduardo" w:date="2014-06-12T11:07: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4" w:space="0" w:color="000000"/>
            </w:tcBorders>
            <w:shd w:val="clear" w:color="auto" w:fill="auto"/>
            <w:hideMark/>
          </w:tcPr>
          <w:p w14:paraId="47D4C3E8" w14:textId="77777777" w:rsidR="009C1A57" w:rsidRPr="009C1A57" w:rsidRDefault="009C1A57" w:rsidP="009C1A57">
            <w:pPr>
              <w:spacing w:line="240" w:lineRule="auto"/>
              <w:jc w:val="right"/>
              <w:rPr>
                <w:ins w:id="451" w:author="Eduardo" w:date="2014-06-12T11:07:00Z"/>
                <w:rFonts w:ascii="Calibri" w:eastAsia="Times New Roman" w:hAnsi="Calibri" w:cs="Times New Roman"/>
                <w:color w:val="000000"/>
                <w:sz w:val="22"/>
                <w:szCs w:val="22"/>
                <w:lang w:val="en-CA" w:eastAsia="en-CA"/>
              </w:rPr>
            </w:pPr>
            <w:ins w:id="452" w:author="Eduardo" w:date="2014-06-12T11:07:00Z">
              <w:r w:rsidRPr="009C1A57">
                <w:rPr>
                  <w:rFonts w:ascii="Calibri" w:eastAsia="Times New Roman" w:hAnsi="Calibri" w:cs="Times New Roman"/>
                  <w:color w:val="000000"/>
                  <w:sz w:val="22"/>
                  <w:szCs w:val="22"/>
                  <w:lang w:val="en-CA" w:eastAsia="en-CA"/>
                </w:rPr>
                <w:t>0.34</w:t>
              </w:r>
            </w:ins>
          </w:p>
        </w:tc>
      </w:tr>
      <w:tr w:rsidR="009C1A57" w:rsidRPr="009C1A57" w14:paraId="3B56779E" w14:textId="77777777" w:rsidTr="009C1A57">
        <w:trPr>
          <w:trHeight w:val="300"/>
          <w:ins w:id="453" w:author="Eduardo" w:date="2014-06-12T11:07:00Z"/>
        </w:trPr>
        <w:tc>
          <w:tcPr>
            <w:tcW w:w="2400" w:type="dxa"/>
            <w:vMerge/>
            <w:tcBorders>
              <w:top w:val="nil"/>
              <w:left w:val="single" w:sz="8" w:space="0" w:color="000000"/>
              <w:bottom w:val="single" w:sz="4" w:space="0" w:color="000000"/>
              <w:right w:val="single" w:sz="4" w:space="0" w:color="000000"/>
            </w:tcBorders>
            <w:vAlign w:val="center"/>
            <w:hideMark/>
          </w:tcPr>
          <w:p w14:paraId="06205D8E" w14:textId="77777777" w:rsidR="009C1A57" w:rsidRPr="009C1A57" w:rsidRDefault="009C1A57" w:rsidP="009C1A57">
            <w:pPr>
              <w:spacing w:line="240" w:lineRule="auto"/>
              <w:rPr>
                <w:ins w:id="454" w:author="Eduardo" w:date="2014-06-12T11:07: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22B1C6E9" w14:textId="77777777" w:rsidR="009C1A57" w:rsidRPr="009C1A57" w:rsidRDefault="009C1A57" w:rsidP="009C1A57">
            <w:pPr>
              <w:spacing w:line="240" w:lineRule="auto"/>
              <w:rPr>
                <w:ins w:id="455" w:author="Eduardo" w:date="2014-06-12T11:07: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1928A693" w14:textId="77777777" w:rsidR="009C1A57" w:rsidRPr="009C1A57" w:rsidRDefault="009C1A57" w:rsidP="009C1A57">
            <w:pPr>
              <w:spacing w:line="240" w:lineRule="auto"/>
              <w:jc w:val="center"/>
              <w:rPr>
                <w:ins w:id="456" w:author="Eduardo" w:date="2014-06-12T11:07:00Z"/>
                <w:rFonts w:ascii="Calibri" w:eastAsia="Times New Roman" w:hAnsi="Calibri" w:cs="Times New Roman"/>
                <w:b/>
                <w:bCs/>
                <w:color w:val="000000"/>
                <w:sz w:val="22"/>
                <w:szCs w:val="22"/>
                <w:lang w:val="en-CA" w:eastAsia="en-CA"/>
              </w:rPr>
            </w:pPr>
            <w:ins w:id="457" w:author="Eduardo" w:date="2014-06-12T11:07: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4" w:space="0" w:color="000000"/>
            </w:tcBorders>
            <w:shd w:val="clear" w:color="auto" w:fill="auto"/>
            <w:hideMark/>
          </w:tcPr>
          <w:p w14:paraId="478B0548" w14:textId="77777777" w:rsidR="009C1A57" w:rsidRPr="009C1A57" w:rsidRDefault="009C1A57" w:rsidP="009C1A57">
            <w:pPr>
              <w:spacing w:line="240" w:lineRule="auto"/>
              <w:jc w:val="right"/>
              <w:rPr>
                <w:ins w:id="458" w:author="Eduardo" w:date="2014-06-12T11:07:00Z"/>
                <w:rFonts w:ascii="Calibri" w:eastAsia="Times New Roman" w:hAnsi="Calibri" w:cs="Times New Roman"/>
                <w:color w:val="000000"/>
                <w:sz w:val="22"/>
                <w:szCs w:val="22"/>
                <w:lang w:val="en-CA" w:eastAsia="en-CA"/>
              </w:rPr>
            </w:pPr>
            <w:ins w:id="459" w:author="Eduardo" w:date="2014-06-12T11:07:00Z">
              <w:r w:rsidRPr="009C1A57">
                <w:rPr>
                  <w:rFonts w:ascii="Calibri" w:eastAsia="Times New Roman" w:hAnsi="Calibri" w:cs="Times New Roman"/>
                  <w:color w:val="000000"/>
                  <w:sz w:val="22"/>
                  <w:szCs w:val="22"/>
                  <w:lang w:val="en-CA" w:eastAsia="en-CA"/>
                </w:rPr>
                <w:t>0.11</w:t>
              </w:r>
            </w:ins>
          </w:p>
        </w:tc>
      </w:tr>
      <w:tr w:rsidR="009C1A57" w:rsidRPr="009C1A57" w14:paraId="749EAECD" w14:textId="77777777" w:rsidTr="009C1A57">
        <w:trPr>
          <w:trHeight w:val="300"/>
          <w:ins w:id="460" w:author="Eduardo" w:date="2014-06-12T11:07:00Z"/>
        </w:trPr>
        <w:tc>
          <w:tcPr>
            <w:tcW w:w="2400" w:type="dxa"/>
            <w:vMerge/>
            <w:tcBorders>
              <w:top w:val="nil"/>
              <w:left w:val="single" w:sz="8" w:space="0" w:color="000000"/>
              <w:bottom w:val="single" w:sz="4" w:space="0" w:color="000000"/>
              <w:right w:val="single" w:sz="4" w:space="0" w:color="000000"/>
            </w:tcBorders>
            <w:vAlign w:val="center"/>
            <w:hideMark/>
          </w:tcPr>
          <w:p w14:paraId="7F37C7C7" w14:textId="77777777" w:rsidR="009C1A57" w:rsidRPr="009C1A57" w:rsidRDefault="009C1A57" w:rsidP="009C1A57">
            <w:pPr>
              <w:spacing w:line="240" w:lineRule="auto"/>
              <w:rPr>
                <w:ins w:id="461" w:author="Eduardo" w:date="2014-06-12T11:07:00Z"/>
                <w:rFonts w:ascii="Calibri" w:eastAsia="Times New Roman" w:hAnsi="Calibri" w:cs="Times New Roman"/>
                <w:b/>
                <w:bCs/>
                <w:color w:val="000000"/>
                <w:sz w:val="22"/>
                <w:szCs w:val="22"/>
                <w:lang w:val="en-CA" w:eastAsia="en-CA"/>
              </w:rPr>
            </w:pPr>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19F82644" w14:textId="77777777" w:rsidR="009C1A57" w:rsidRPr="009C1A57" w:rsidRDefault="009C1A57" w:rsidP="009C1A57">
            <w:pPr>
              <w:spacing w:line="240" w:lineRule="auto"/>
              <w:jc w:val="center"/>
              <w:rPr>
                <w:ins w:id="462" w:author="Eduardo" w:date="2014-06-12T11:07:00Z"/>
                <w:rFonts w:ascii="Calibri" w:eastAsia="Times New Roman" w:hAnsi="Calibri" w:cs="Times New Roman"/>
                <w:b/>
                <w:bCs/>
                <w:color w:val="000000"/>
                <w:sz w:val="22"/>
                <w:szCs w:val="22"/>
                <w:lang w:val="en-CA" w:eastAsia="en-CA"/>
              </w:rPr>
            </w:pPr>
            <w:ins w:id="463" w:author="Eduardo" w:date="2014-06-12T11:07: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5FE0B3AD" w14:textId="77777777" w:rsidR="009C1A57" w:rsidRPr="009C1A57" w:rsidRDefault="009C1A57" w:rsidP="009C1A57">
            <w:pPr>
              <w:spacing w:line="240" w:lineRule="auto"/>
              <w:jc w:val="center"/>
              <w:rPr>
                <w:ins w:id="464" w:author="Eduardo" w:date="2014-06-12T11:07:00Z"/>
                <w:rFonts w:ascii="Calibri" w:eastAsia="Times New Roman" w:hAnsi="Calibri" w:cs="Times New Roman"/>
                <w:b/>
                <w:bCs/>
                <w:color w:val="000000"/>
                <w:sz w:val="22"/>
                <w:szCs w:val="22"/>
                <w:lang w:val="en-CA" w:eastAsia="en-CA"/>
              </w:rPr>
            </w:pPr>
            <w:ins w:id="465" w:author="Eduardo" w:date="2014-06-12T11:07: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4" w:space="0" w:color="000000"/>
            </w:tcBorders>
            <w:shd w:val="clear" w:color="auto" w:fill="auto"/>
            <w:hideMark/>
          </w:tcPr>
          <w:p w14:paraId="4A59DDCC" w14:textId="77777777" w:rsidR="009C1A57" w:rsidRPr="009C1A57" w:rsidRDefault="009C1A57" w:rsidP="009C1A57">
            <w:pPr>
              <w:spacing w:line="240" w:lineRule="auto"/>
              <w:jc w:val="right"/>
              <w:rPr>
                <w:ins w:id="466" w:author="Eduardo" w:date="2014-06-12T11:07:00Z"/>
                <w:rFonts w:ascii="Calibri" w:eastAsia="Times New Roman" w:hAnsi="Calibri" w:cs="Times New Roman"/>
                <w:color w:val="000000"/>
                <w:sz w:val="22"/>
                <w:szCs w:val="22"/>
                <w:lang w:val="en-CA" w:eastAsia="en-CA"/>
              </w:rPr>
            </w:pPr>
            <w:ins w:id="467" w:author="Eduardo" w:date="2014-06-12T11:07:00Z">
              <w:r w:rsidRPr="009C1A57">
                <w:rPr>
                  <w:rFonts w:ascii="Calibri" w:eastAsia="Times New Roman" w:hAnsi="Calibri" w:cs="Times New Roman"/>
                  <w:color w:val="000000"/>
                  <w:sz w:val="22"/>
                  <w:szCs w:val="22"/>
                  <w:lang w:val="en-CA" w:eastAsia="en-CA"/>
                </w:rPr>
                <w:t>0.19</w:t>
              </w:r>
            </w:ins>
          </w:p>
        </w:tc>
      </w:tr>
      <w:tr w:rsidR="009C1A57" w:rsidRPr="009C1A57" w14:paraId="609A3F62" w14:textId="77777777" w:rsidTr="009C1A57">
        <w:trPr>
          <w:trHeight w:val="300"/>
          <w:ins w:id="468" w:author="Eduardo" w:date="2014-06-12T11:07:00Z"/>
        </w:trPr>
        <w:tc>
          <w:tcPr>
            <w:tcW w:w="2400" w:type="dxa"/>
            <w:vMerge/>
            <w:tcBorders>
              <w:top w:val="nil"/>
              <w:left w:val="single" w:sz="8" w:space="0" w:color="000000"/>
              <w:bottom w:val="single" w:sz="4" w:space="0" w:color="000000"/>
              <w:right w:val="single" w:sz="4" w:space="0" w:color="000000"/>
            </w:tcBorders>
            <w:vAlign w:val="center"/>
            <w:hideMark/>
          </w:tcPr>
          <w:p w14:paraId="06A4EA8F" w14:textId="77777777" w:rsidR="009C1A57" w:rsidRPr="009C1A57" w:rsidRDefault="009C1A57" w:rsidP="009C1A57">
            <w:pPr>
              <w:spacing w:line="240" w:lineRule="auto"/>
              <w:rPr>
                <w:ins w:id="469" w:author="Eduardo" w:date="2014-06-12T11:07: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7FC71BA1" w14:textId="77777777" w:rsidR="009C1A57" w:rsidRPr="009C1A57" w:rsidRDefault="009C1A57" w:rsidP="009C1A57">
            <w:pPr>
              <w:spacing w:line="240" w:lineRule="auto"/>
              <w:rPr>
                <w:ins w:id="470" w:author="Eduardo" w:date="2014-06-12T11:07: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147BEBB9" w14:textId="77777777" w:rsidR="009C1A57" w:rsidRPr="009C1A57" w:rsidRDefault="009C1A57" w:rsidP="009C1A57">
            <w:pPr>
              <w:spacing w:line="240" w:lineRule="auto"/>
              <w:jc w:val="center"/>
              <w:rPr>
                <w:ins w:id="471" w:author="Eduardo" w:date="2014-06-12T11:07:00Z"/>
                <w:rFonts w:ascii="Calibri" w:eastAsia="Times New Roman" w:hAnsi="Calibri" w:cs="Times New Roman"/>
                <w:b/>
                <w:bCs/>
                <w:color w:val="000000"/>
                <w:sz w:val="22"/>
                <w:szCs w:val="22"/>
                <w:lang w:val="en-CA" w:eastAsia="en-CA"/>
              </w:rPr>
            </w:pPr>
            <w:ins w:id="472" w:author="Eduardo" w:date="2014-06-12T11:07: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4" w:space="0" w:color="000000"/>
            </w:tcBorders>
            <w:shd w:val="clear" w:color="auto" w:fill="auto"/>
            <w:hideMark/>
          </w:tcPr>
          <w:p w14:paraId="710ED1F9" w14:textId="77777777" w:rsidR="009C1A57" w:rsidRPr="009C1A57" w:rsidRDefault="009C1A57" w:rsidP="009C1A57">
            <w:pPr>
              <w:spacing w:line="240" w:lineRule="auto"/>
              <w:jc w:val="right"/>
              <w:rPr>
                <w:ins w:id="473" w:author="Eduardo" w:date="2014-06-12T11:07:00Z"/>
                <w:rFonts w:ascii="Calibri" w:eastAsia="Times New Roman" w:hAnsi="Calibri" w:cs="Times New Roman"/>
                <w:color w:val="000000"/>
                <w:sz w:val="22"/>
                <w:szCs w:val="22"/>
                <w:lang w:val="en-CA" w:eastAsia="en-CA"/>
              </w:rPr>
            </w:pPr>
            <w:ins w:id="474" w:author="Eduardo" w:date="2014-06-12T11:07:00Z">
              <w:r w:rsidRPr="009C1A57">
                <w:rPr>
                  <w:rFonts w:ascii="Calibri" w:eastAsia="Times New Roman" w:hAnsi="Calibri" w:cs="Times New Roman"/>
                  <w:color w:val="000000"/>
                  <w:sz w:val="22"/>
                  <w:szCs w:val="22"/>
                  <w:lang w:val="en-CA" w:eastAsia="en-CA"/>
                </w:rPr>
                <w:t>0.22</w:t>
              </w:r>
            </w:ins>
          </w:p>
        </w:tc>
      </w:tr>
      <w:tr w:rsidR="009C1A57" w:rsidRPr="009C1A57" w14:paraId="71BED80C" w14:textId="77777777" w:rsidTr="009C1A57">
        <w:trPr>
          <w:trHeight w:val="300"/>
          <w:ins w:id="475" w:author="Eduardo" w:date="2014-06-12T11:07:00Z"/>
        </w:trPr>
        <w:tc>
          <w:tcPr>
            <w:tcW w:w="2400" w:type="dxa"/>
            <w:vMerge w:val="restart"/>
            <w:tcBorders>
              <w:top w:val="nil"/>
              <w:left w:val="single" w:sz="8" w:space="0" w:color="000000"/>
              <w:bottom w:val="single" w:sz="4" w:space="0" w:color="000000"/>
              <w:right w:val="single" w:sz="4" w:space="0" w:color="000000"/>
            </w:tcBorders>
            <w:shd w:val="clear" w:color="auto" w:fill="auto"/>
            <w:hideMark/>
          </w:tcPr>
          <w:p w14:paraId="187E6B3F" w14:textId="77777777" w:rsidR="009C1A57" w:rsidRPr="009C1A57" w:rsidRDefault="009C1A57" w:rsidP="009C1A57">
            <w:pPr>
              <w:spacing w:line="240" w:lineRule="auto"/>
              <w:jc w:val="center"/>
              <w:rPr>
                <w:ins w:id="476" w:author="Eduardo" w:date="2014-06-12T11:07:00Z"/>
                <w:rFonts w:ascii="Calibri" w:eastAsia="Times New Roman" w:hAnsi="Calibri" w:cs="Times New Roman"/>
                <w:b/>
                <w:bCs/>
                <w:color w:val="000000"/>
                <w:sz w:val="22"/>
                <w:szCs w:val="22"/>
                <w:lang w:val="en-CA" w:eastAsia="en-CA"/>
              </w:rPr>
            </w:pPr>
            <w:ins w:id="477" w:author="Eduardo" w:date="2014-06-12T11:07:00Z">
              <w:r w:rsidRPr="009C1A57">
                <w:rPr>
                  <w:rFonts w:ascii="Calibri" w:eastAsia="Times New Roman" w:hAnsi="Calibri" w:cs="Times New Roman"/>
                  <w:b/>
                  <w:bCs/>
                  <w:color w:val="000000"/>
                  <w:sz w:val="22"/>
                  <w:szCs w:val="22"/>
                  <w:lang w:val="en-CA" w:eastAsia="en-CA"/>
                </w:rPr>
                <w:lastRenderedPageBreak/>
                <w:t>Cereal/Root Crop Mixed</w:t>
              </w:r>
            </w:ins>
          </w:p>
        </w:tc>
        <w:tc>
          <w:tcPr>
            <w:tcW w:w="1500" w:type="dxa"/>
            <w:tcBorders>
              <w:top w:val="nil"/>
              <w:left w:val="nil"/>
              <w:bottom w:val="single" w:sz="4" w:space="0" w:color="000000"/>
              <w:right w:val="single" w:sz="4" w:space="0" w:color="000000"/>
            </w:tcBorders>
            <w:shd w:val="clear" w:color="auto" w:fill="auto"/>
            <w:hideMark/>
          </w:tcPr>
          <w:p w14:paraId="44E4FECB" w14:textId="77777777" w:rsidR="009C1A57" w:rsidRPr="009C1A57" w:rsidRDefault="009C1A57" w:rsidP="009C1A57">
            <w:pPr>
              <w:spacing w:line="240" w:lineRule="auto"/>
              <w:jc w:val="center"/>
              <w:rPr>
                <w:ins w:id="478" w:author="Eduardo" w:date="2014-06-12T11:07:00Z"/>
                <w:rFonts w:ascii="Calibri" w:eastAsia="Times New Roman" w:hAnsi="Calibri" w:cs="Times New Roman"/>
                <w:b/>
                <w:bCs/>
                <w:color w:val="000000"/>
                <w:sz w:val="22"/>
                <w:szCs w:val="22"/>
                <w:lang w:val="en-CA" w:eastAsia="en-CA"/>
              </w:rPr>
            </w:pPr>
            <w:ins w:id="479" w:author="Eduardo" w:date="2014-06-12T11:07:00Z">
              <w:r w:rsidRPr="009C1A57">
                <w:rPr>
                  <w:rFonts w:ascii="Calibri" w:eastAsia="Times New Roman" w:hAnsi="Calibri" w:cs="Times New Roman"/>
                  <w:b/>
                  <w:bCs/>
                  <w:color w:val="000000"/>
                  <w:sz w:val="22"/>
                  <w:szCs w:val="22"/>
                  <w:lang w:val="en-CA" w:eastAsia="en-CA"/>
                </w:rPr>
                <w:t>H</w:t>
              </w:r>
            </w:ins>
          </w:p>
        </w:tc>
        <w:tc>
          <w:tcPr>
            <w:tcW w:w="1700" w:type="dxa"/>
            <w:tcBorders>
              <w:top w:val="nil"/>
              <w:left w:val="nil"/>
              <w:bottom w:val="single" w:sz="4" w:space="0" w:color="000000"/>
              <w:right w:val="single" w:sz="4" w:space="0" w:color="000000"/>
            </w:tcBorders>
            <w:shd w:val="clear" w:color="auto" w:fill="auto"/>
            <w:hideMark/>
          </w:tcPr>
          <w:p w14:paraId="200F8059" w14:textId="77777777" w:rsidR="009C1A57" w:rsidRPr="009C1A57" w:rsidRDefault="009C1A57" w:rsidP="009C1A57">
            <w:pPr>
              <w:spacing w:line="240" w:lineRule="auto"/>
              <w:jc w:val="center"/>
              <w:rPr>
                <w:ins w:id="480" w:author="Eduardo" w:date="2014-06-12T11:07:00Z"/>
                <w:rFonts w:ascii="Calibri" w:eastAsia="Times New Roman" w:hAnsi="Calibri" w:cs="Times New Roman"/>
                <w:b/>
                <w:bCs/>
                <w:color w:val="000000"/>
                <w:sz w:val="22"/>
                <w:szCs w:val="22"/>
                <w:lang w:val="en-CA" w:eastAsia="en-CA"/>
              </w:rPr>
            </w:pPr>
            <w:ins w:id="481" w:author="Eduardo" w:date="2014-06-12T11:07: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4" w:space="0" w:color="000000"/>
            </w:tcBorders>
            <w:shd w:val="clear" w:color="auto" w:fill="auto"/>
            <w:hideMark/>
          </w:tcPr>
          <w:p w14:paraId="0DBB9E91" w14:textId="77777777" w:rsidR="009C1A57" w:rsidRPr="009C1A57" w:rsidRDefault="009C1A57" w:rsidP="009C1A57">
            <w:pPr>
              <w:spacing w:line="240" w:lineRule="auto"/>
              <w:jc w:val="right"/>
              <w:rPr>
                <w:ins w:id="482" w:author="Eduardo" w:date="2014-06-12T11:07:00Z"/>
                <w:rFonts w:ascii="Calibri" w:eastAsia="Times New Roman" w:hAnsi="Calibri" w:cs="Times New Roman"/>
                <w:color w:val="000000"/>
                <w:sz w:val="22"/>
                <w:szCs w:val="22"/>
                <w:lang w:val="en-CA" w:eastAsia="en-CA"/>
              </w:rPr>
            </w:pPr>
            <w:ins w:id="483" w:author="Eduardo" w:date="2014-06-12T11:07:00Z">
              <w:r w:rsidRPr="009C1A57">
                <w:rPr>
                  <w:rFonts w:ascii="Calibri" w:eastAsia="Times New Roman" w:hAnsi="Calibri" w:cs="Times New Roman"/>
                  <w:color w:val="000000"/>
                  <w:sz w:val="22"/>
                  <w:szCs w:val="22"/>
                  <w:lang w:val="en-CA" w:eastAsia="en-CA"/>
                </w:rPr>
                <w:t>0.04</w:t>
              </w:r>
            </w:ins>
          </w:p>
        </w:tc>
      </w:tr>
      <w:tr w:rsidR="009C1A57" w:rsidRPr="009C1A57" w14:paraId="23B8F865" w14:textId="77777777" w:rsidTr="009C1A57">
        <w:trPr>
          <w:trHeight w:val="300"/>
          <w:ins w:id="484" w:author="Eduardo" w:date="2014-06-12T11:07:00Z"/>
        </w:trPr>
        <w:tc>
          <w:tcPr>
            <w:tcW w:w="2400" w:type="dxa"/>
            <w:vMerge/>
            <w:tcBorders>
              <w:top w:val="nil"/>
              <w:left w:val="single" w:sz="8" w:space="0" w:color="000000"/>
              <w:bottom w:val="single" w:sz="4" w:space="0" w:color="000000"/>
              <w:right w:val="single" w:sz="4" w:space="0" w:color="000000"/>
            </w:tcBorders>
            <w:vAlign w:val="center"/>
            <w:hideMark/>
          </w:tcPr>
          <w:p w14:paraId="4173271D" w14:textId="77777777" w:rsidR="009C1A57" w:rsidRPr="009C1A57" w:rsidRDefault="009C1A57" w:rsidP="009C1A57">
            <w:pPr>
              <w:spacing w:line="240" w:lineRule="auto"/>
              <w:rPr>
                <w:ins w:id="485" w:author="Eduardo" w:date="2014-06-12T11:07:00Z"/>
                <w:rFonts w:ascii="Calibri" w:eastAsia="Times New Roman" w:hAnsi="Calibri" w:cs="Times New Roman"/>
                <w:b/>
                <w:bCs/>
                <w:color w:val="000000"/>
                <w:sz w:val="22"/>
                <w:szCs w:val="22"/>
                <w:lang w:val="en-CA" w:eastAsia="en-CA"/>
              </w:rPr>
            </w:pPr>
          </w:p>
        </w:tc>
        <w:tc>
          <w:tcPr>
            <w:tcW w:w="1500" w:type="dxa"/>
            <w:tcBorders>
              <w:top w:val="nil"/>
              <w:left w:val="nil"/>
              <w:bottom w:val="single" w:sz="4" w:space="0" w:color="000000"/>
              <w:right w:val="single" w:sz="4" w:space="0" w:color="000000"/>
            </w:tcBorders>
            <w:shd w:val="clear" w:color="auto" w:fill="auto"/>
            <w:hideMark/>
          </w:tcPr>
          <w:p w14:paraId="79B06CF5" w14:textId="77777777" w:rsidR="009C1A57" w:rsidRPr="009C1A57" w:rsidRDefault="009C1A57" w:rsidP="009C1A57">
            <w:pPr>
              <w:spacing w:line="240" w:lineRule="auto"/>
              <w:jc w:val="center"/>
              <w:rPr>
                <w:ins w:id="486" w:author="Eduardo" w:date="2014-06-12T11:07:00Z"/>
                <w:rFonts w:ascii="Calibri" w:eastAsia="Times New Roman" w:hAnsi="Calibri" w:cs="Times New Roman"/>
                <w:b/>
                <w:bCs/>
                <w:color w:val="000000"/>
                <w:sz w:val="22"/>
                <w:szCs w:val="22"/>
                <w:lang w:val="en-CA" w:eastAsia="en-CA"/>
              </w:rPr>
            </w:pPr>
            <w:ins w:id="487" w:author="Eduardo" w:date="2014-06-12T11:07: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0050E2A7" w14:textId="77777777" w:rsidR="009C1A57" w:rsidRPr="009C1A57" w:rsidRDefault="009C1A57" w:rsidP="009C1A57">
            <w:pPr>
              <w:spacing w:line="240" w:lineRule="auto"/>
              <w:jc w:val="center"/>
              <w:rPr>
                <w:ins w:id="488" w:author="Eduardo" w:date="2014-06-12T11:07:00Z"/>
                <w:rFonts w:ascii="Calibri" w:eastAsia="Times New Roman" w:hAnsi="Calibri" w:cs="Times New Roman"/>
                <w:b/>
                <w:bCs/>
                <w:color w:val="000000"/>
                <w:sz w:val="22"/>
                <w:szCs w:val="22"/>
                <w:lang w:val="en-CA" w:eastAsia="en-CA"/>
              </w:rPr>
            </w:pPr>
            <w:ins w:id="489" w:author="Eduardo" w:date="2014-06-12T11:07: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4" w:space="0" w:color="000000"/>
            </w:tcBorders>
            <w:shd w:val="clear" w:color="auto" w:fill="auto"/>
            <w:hideMark/>
          </w:tcPr>
          <w:p w14:paraId="3A13C6A8" w14:textId="77777777" w:rsidR="009C1A57" w:rsidRPr="009C1A57" w:rsidRDefault="009C1A57" w:rsidP="009C1A57">
            <w:pPr>
              <w:spacing w:line="240" w:lineRule="auto"/>
              <w:jc w:val="right"/>
              <w:rPr>
                <w:ins w:id="490" w:author="Eduardo" w:date="2014-06-12T11:07:00Z"/>
                <w:rFonts w:ascii="Calibri" w:eastAsia="Times New Roman" w:hAnsi="Calibri" w:cs="Times New Roman"/>
                <w:color w:val="000000"/>
                <w:sz w:val="22"/>
                <w:szCs w:val="22"/>
                <w:lang w:val="en-CA" w:eastAsia="en-CA"/>
              </w:rPr>
            </w:pPr>
            <w:ins w:id="491" w:author="Eduardo" w:date="2014-06-12T11:07:00Z">
              <w:r w:rsidRPr="009C1A57">
                <w:rPr>
                  <w:rFonts w:ascii="Calibri" w:eastAsia="Times New Roman" w:hAnsi="Calibri" w:cs="Times New Roman"/>
                  <w:color w:val="000000"/>
                  <w:sz w:val="22"/>
                  <w:szCs w:val="22"/>
                  <w:lang w:val="en-CA" w:eastAsia="en-CA"/>
                </w:rPr>
                <w:t>0.33</w:t>
              </w:r>
            </w:ins>
          </w:p>
        </w:tc>
      </w:tr>
      <w:tr w:rsidR="009C1A57" w:rsidRPr="009C1A57" w14:paraId="15643AE8" w14:textId="77777777" w:rsidTr="009C1A57">
        <w:trPr>
          <w:trHeight w:val="300"/>
          <w:ins w:id="492" w:author="Eduardo" w:date="2014-06-12T11:07:00Z"/>
        </w:trPr>
        <w:tc>
          <w:tcPr>
            <w:tcW w:w="2400" w:type="dxa"/>
            <w:vMerge w:val="restart"/>
            <w:tcBorders>
              <w:top w:val="nil"/>
              <w:left w:val="single" w:sz="8" w:space="0" w:color="000000"/>
              <w:bottom w:val="single" w:sz="8" w:space="0" w:color="000000"/>
              <w:right w:val="single" w:sz="4" w:space="0" w:color="000000"/>
            </w:tcBorders>
            <w:shd w:val="clear" w:color="auto" w:fill="auto"/>
            <w:hideMark/>
          </w:tcPr>
          <w:p w14:paraId="0A1E08FF" w14:textId="77777777" w:rsidR="009C1A57" w:rsidRPr="009C1A57" w:rsidRDefault="009C1A57" w:rsidP="009C1A57">
            <w:pPr>
              <w:spacing w:line="240" w:lineRule="auto"/>
              <w:jc w:val="center"/>
              <w:rPr>
                <w:ins w:id="493" w:author="Eduardo" w:date="2014-06-12T11:07:00Z"/>
                <w:rFonts w:ascii="Calibri" w:eastAsia="Times New Roman" w:hAnsi="Calibri" w:cs="Times New Roman"/>
                <w:b/>
                <w:bCs/>
                <w:color w:val="000000"/>
                <w:sz w:val="22"/>
                <w:szCs w:val="22"/>
                <w:lang w:val="en-CA" w:eastAsia="en-CA"/>
              </w:rPr>
            </w:pPr>
            <w:ins w:id="494" w:author="Eduardo" w:date="2014-06-12T11:07:00Z">
              <w:r w:rsidRPr="009C1A57">
                <w:rPr>
                  <w:rFonts w:ascii="Calibri" w:eastAsia="Times New Roman" w:hAnsi="Calibri" w:cs="Times New Roman"/>
                  <w:b/>
                  <w:bCs/>
                  <w:color w:val="000000"/>
                  <w:sz w:val="22"/>
                  <w:szCs w:val="22"/>
                  <w:lang w:val="en-CA" w:eastAsia="en-CA"/>
                </w:rPr>
                <w:t>Maize Mixed</w:t>
              </w:r>
            </w:ins>
          </w:p>
        </w:tc>
        <w:tc>
          <w:tcPr>
            <w:tcW w:w="1500" w:type="dxa"/>
            <w:tcBorders>
              <w:top w:val="nil"/>
              <w:left w:val="nil"/>
              <w:bottom w:val="single" w:sz="4" w:space="0" w:color="000000"/>
              <w:right w:val="single" w:sz="4" w:space="0" w:color="000000"/>
            </w:tcBorders>
            <w:shd w:val="clear" w:color="auto" w:fill="auto"/>
            <w:hideMark/>
          </w:tcPr>
          <w:p w14:paraId="3D4BCAFF" w14:textId="77777777" w:rsidR="009C1A57" w:rsidRPr="009C1A57" w:rsidRDefault="009C1A57" w:rsidP="009C1A57">
            <w:pPr>
              <w:spacing w:line="240" w:lineRule="auto"/>
              <w:jc w:val="center"/>
              <w:rPr>
                <w:ins w:id="495" w:author="Eduardo" w:date="2014-06-12T11:07:00Z"/>
                <w:rFonts w:ascii="Calibri" w:eastAsia="Times New Roman" w:hAnsi="Calibri" w:cs="Times New Roman"/>
                <w:b/>
                <w:bCs/>
                <w:color w:val="000000"/>
                <w:sz w:val="22"/>
                <w:szCs w:val="22"/>
                <w:lang w:val="en-CA" w:eastAsia="en-CA"/>
              </w:rPr>
            </w:pPr>
            <w:ins w:id="496" w:author="Eduardo" w:date="2014-06-12T11:07:00Z">
              <w:r w:rsidRPr="009C1A57">
                <w:rPr>
                  <w:rFonts w:ascii="Calibri" w:eastAsia="Times New Roman" w:hAnsi="Calibri" w:cs="Times New Roman"/>
                  <w:b/>
                  <w:bCs/>
                  <w:color w:val="000000"/>
                  <w:sz w:val="22"/>
                  <w:szCs w:val="22"/>
                  <w:lang w:val="en-CA" w:eastAsia="en-CA"/>
                </w:rPr>
                <w:t>H</w:t>
              </w:r>
            </w:ins>
          </w:p>
        </w:tc>
        <w:tc>
          <w:tcPr>
            <w:tcW w:w="1700" w:type="dxa"/>
            <w:tcBorders>
              <w:top w:val="nil"/>
              <w:left w:val="nil"/>
              <w:bottom w:val="single" w:sz="4" w:space="0" w:color="000000"/>
              <w:right w:val="single" w:sz="4" w:space="0" w:color="000000"/>
            </w:tcBorders>
            <w:shd w:val="clear" w:color="auto" w:fill="auto"/>
            <w:hideMark/>
          </w:tcPr>
          <w:p w14:paraId="1FB7607F" w14:textId="77777777" w:rsidR="009C1A57" w:rsidRPr="009C1A57" w:rsidRDefault="009C1A57" w:rsidP="009C1A57">
            <w:pPr>
              <w:spacing w:line="240" w:lineRule="auto"/>
              <w:jc w:val="center"/>
              <w:rPr>
                <w:ins w:id="497" w:author="Eduardo" w:date="2014-06-12T11:07:00Z"/>
                <w:rFonts w:ascii="Calibri" w:eastAsia="Times New Roman" w:hAnsi="Calibri" w:cs="Times New Roman"/>
                <w:b/>
                <w:bCs/>
                <w:color w:val="000000"/>
                <w:sz w:val="22"/>
                <w:szCs w:val="22"/>
                <w:lang w:val="en-CA" w:eastAsia="en-CA"/>
              </w:rPr>
            </w:pPr>
            <w:ins w:id="498" w:author="Eduardo" w:date="2014-06-12T11:07: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4" w:space="0" w:color="000000"/>
            </w:tcBorders>
            <w:shd w:val="clear" w:color="auto" w:fill="auto"/>
            <w:hideMark/>
          </w:tcPr>
          <w:p w14:paraId="58FDA307" w14:textId="77777777" w:rsidR="009C1A57" w:rsidRPr="009C1A57" w:rsidRDefault="009C1A57" w:rsidP="009C1A57">
            <w:pPr>
              <w:spacing w:line="240" w:lineRule="auto"/>
              <w:jc w:val="right"/>
              <w:rPr>
                <w:ins w:id="499" w:author="Eduardo" w:date="2014-06-12T11:07:00Z"/>
                <w:rFonts w:ascii="Calibri" w:eastAsia="Times New Roman" w:hAnsi="Calibri" w:cs="Times New Roman"/>
                <w:color w:val="000000"/>
                <w:sz w:val="22"/>
                <w:szCs w:val="22"/>
                <w:lang w:val="en-CA" w:eastAsia="en-CA"/>
              </w:rPr>
            </w:pPr>
            <w:ins w:id="500" w:author="Eduardo" w:date="2014-06-12T11:07:00Z">
              <w:r w:rsidRPr="009C1A57">
                <w:rPr>
                  <w:rFonts w:ascii="Calibri" w:eastAsia="Times New Roman" w:hAnsi="Calibri" w:cs="Times New Roman"/>
                  <w:color w:val="000000"/>
                  <w:sz w:val="22"/>
                  <w:szCs w:val="22"/>
                  <w:lang w:val="en-CA" w:eastAsia="en-CA"/>
                </w:rPr>
                <w:t>0.18</w:t>
              </w:r>
            </w:ins>
          </w:p>
        </w:tc>
      </w:tr>
      <w:tr w:rsidR="009C1A57" w:rsidRPr="009C1A57" w14:paraId="789E19DE" w14:textId="77777777" w:rsidTr="009C1A57">
        <w:trPr>
          <w:trHeight w:val="300"/>
          <w:ins w:id="501" w:author="Eduardo" w:date="2014-06-12T11:07:00Z"/>
        </w:trPr>
        <w:tc>
          <w:tcPr>
            <w:tcW w:w="2400" w:type="dxa"/>
            <w:vMerge/>
            <w:tcBorders>
              <w:top w:val="nil"/>
              <w:left w:val="single" w:sz="8" w:space="0" w:color="000000"/>
              <w:bottom w:val="single" w:sz="8" w:space="0" w:color="000000"/>
              <w:right w:val="single" w:sz="4" w:space="0" w:color="000000"/>
            </w:tcBorders>
            <w:vAlign w:val="center"/>
            <w:hideMark/>
          </w:tcPr>
          <w:p w14:paraId="41349752" w14:textId="77777777" w:rsidR="009C1A57" w:rsidRPr="009C1A57" w:rsidRDefault="009C1A57" w:rsidP="009C1A57">
            <w:pPr>
              <w:spacing w:line="240" w:lineRule="auto"/>
              <w:rPr>
                <w:ins w:id="502" w:author="Eduardo" w:date="2014-06-12T11:07:00Z"/>
                <w:rFonts w:ascii="Calibri" w:eastAsia="Times New Roman" w:hAnsi="Calibri" w:cs="Times New Roman"/>
                <w:b/>
                <w:bCs/>
                <w:color w:val="000000"/>
                <w:sz w:val="22"/>
                <w:szCs w:val="22"/>
                <w:lang w:val="en-CA" w:eastAsia="en-CA"/>
              </w:rPr>
            </w:pPr>
          </w:p>
        </w:tc>
        <w:tc>
          <w:tcPr>
            <w:tcW w:w="1500" w:type="dxa"/>
            <w:vMerge w:val="restart"/>
            <w:tcBorders>
              <w:top w:val="nil"/>
              <w:left w:val="single" w:sz="4" w:space="0" w:color="000000"/>
              <w:bottom w:val="single" w:sz="8" w:space="0" w:color="000000"/>
              <w:right w:val="single" w:sz="4" w:space="0" w:color="000000"/>
            </w:tcBorders>
            <w:shd w:val="clear" w:color="auto" w:fill="auto"/>
            <w:hideMark/>
          </w:tcPr>
          <w:p w14:paraId="199DF1BE" w14:textId="77777777" w:rsidR="009C1A57" w:rsidRPr="009C1A57" w:rsidRDefault="009C1A57" w:rsidP="009C1A57">
            <w:pPr>
              <w:spacing w:line="240" w:lineRule="auto"/>
              <w:jc w:val="center"/>
              <w:rPr>
                <w:ins w:id="503" w:author="Eduardo" w:date="2014-06-12T11:07:00Z"/>
                <w:rFonts w:ascii="Calibri" w:eastAsia="Times New Roman" w:hAnsi="Calibri" w:cs="Times New Roman"/>
                <w:b/>
                <w:bCs/>
                <w:color w:val="000000"/>
                <w:sz w:val="22"/>
                <w:szCs w:val="22"/>
                <w:lang w:val="en-CA" w:eastAsia="en-CA"/>
              </w:rPr>
            </w:pPr>
            <w:ins w:id="504" w:author="Eduardo" w:date="2014-06-12T11:07: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5B4FCE67" w14:textId="77777777" w:rsidR="009C1A57" w:rsidRPr="009C1A57" w:rsidRDefault="009C1A57" w:rsidP="009C1A57">
            <w:pPr>
              <w:spacing w:line="240" w:lineRule="auto"/>
              <w:jc w:val="center"/>
              <w:rPr>
                <w:ins w:id="505" w:author="Eduardo" w:date="2014-06-12T11:07:00Z"/>
                <w:rFonts w:ascii="Calibri" w:eastAsia="Times New Roman" w:hAnsi="Calibri" w:cs="Times New Roman"/>
                <w:b/>
                <w:bCs/>
                <w:color w:val="000000"/>
                <w:sz w:val="22"/>
                <w:szCs w:val="22"/>
                <w:lang w:val="en-CA" w:eastAsia="en-CA"/>
              </w:rPr>
            </w:pPr>
            <w:ins w:id="506" w:author="Eduardo" w:date="2014-06-12T11:07: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4" w:space="0" w:color="000000"/>
            </w:tcBorders>
            <w:shd w:val="clear" w:color="auto" w:fill="auto"/>
            <w:hideMark/>
          </w:tcPr>
          <w:p w14:paraId="1FAE3118" w14:textId="77777777" w:rsidR="009C1A57" w:rsidRPr="009C1A57" w:rsidRDefault="009C1A57" w:rsidP="009C1A57">
            <w:pPr>
              <w:spacing w:line="240" w:lineRule="auto"/>
              <w:jc w:val="right"/>
              <w:rPr>
                <w:ins w:id="507" w:author="Eduardo" w:date="2014-06-12T11:07:00Z"/>
                <w:rFonts w:ascii="Calibri" w:eastAsia="Times New Roman" w:hAnsi="Calibri" w:cs="Times New Roman"/>
                <w:color w:val="000000"/>
                <w:sz w:val="22"/>
                <w:szCs w:val="22"/>
                <w:lang w:val="en-CA" w:eastAsia="en-CA"/>
              </w:rPr>
            </w:pPr>
            <w:ins w:id="508" w:author="Eduardo" w:date="2014-06-12T11:07:00Z">
              <w:r w:rsidRPr="009C1A57">
                <w:rPr>
                  <w:rFonts w:ascii="Calibri" w:eastAsia="Times New Roman" w:hAnsi="Calibri" w:cs="Times New Roman"/>
                  <w:color w:val="000000"/>
                  <w:sz w:val="22"/>
                  <w:szCs w:val="22"/>
                  <w:lang w:val="en-CA" w:eastAsia="en-CA"/>
                </w:rPr>
                <w:t>0.23</w:t>
              </w:r>
            </w:ins>
          </w:p>
        </w:tc>
      </w:tr>
      <w:tr w:rsidR="009C1A57" w:rsidRPr="009C1A57" w14:paraId="031AAABC" w14:textId="77777777" w:rsidTr="009C1A57">
        <w:trPr>
          <w:trHeight w:val="315"/>
          <w:ins w:id="509" w:author="Eduardo" w:date="2014-06-12T11:07:00Z"/>
        </w:trPr>
        <w:tc>
          <w:tcPr>
            <w:tcW w:w="2400" w:type="dxa"/>
            <w:vMerge/>
            <w:tcBorders>
              <w:top w:val="nil"/>
              <w:left w:val="single" w:sz="8" w:space="0" w:color="000000"/>
              <w:bottom w:val="single" w:sz="8" w:space="0" w:color="000000"/>
              <w:right w:val="single" w:sz="4" w:space="0" w:color="000000"/>
            </w:tcBorders>
            <w:vAlign w:val="center"/>
            <w:hideMark/>
          </w:tcPr>
          <w:p w14:paraId="645343AC" w14:textId="77777777" w:rsidR="009C1A57" w:rsidRPr="009C1A57" w:rsidRDefault="009C1A57" w:rsidP="009C1A57">
            <w:pPr>
              <w:spacing w:line="240" w:lineRule="auto"/>
              <w:rPr>
                <w:ins w:id="510" w:author="Eduardo" w:date="2014-06-12T11:07: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8" w:space="0" w:color="000000"/>
              <w:right w:val="single" w:sz="4" w:space="0" w:color="000000"/>
            </w:tcBorders>
            <w:vAlign w:val="center"/>
            <w:hideMark/>
          </w:tcPr>
          <w:p w14:paraId="6957F838" w14:textId="77777777" w:rsidR="009C1A57" w:rsidRPr="009C1A57" w:rsidRDefault="009C1A57" w:rsidP="009C1A57">
            <w:pPr>
              <w:spacing w:line="240" w:lineRule="auto"/>
              <w:rPr>
                <w:ins w:id="511" w:author="Eduardo" w:date="2014-06-12T11:07:00Z"/>
                <w:rFonts w:ascii="Calibri" w:eastAsia="Times New Roman" w:hAnsi="Calibri" w:cs="Times New Roman"/>
                <w:b/>
                <w:bCs/>
                <w:color w:val="000000"/>
                <w:sz w:val="22"/>
                <w:szCs w:val="22"/>
                <w:lang w:val="en-CA" w:eastAsia="en-CA"/>
              </w:rPr>
            </w:pPr>
          </w:p>
        </w:tc>
        <w:tc>
          <w:tcPr>
            <w:tcW w:w="1700" w:type="dxa"/>
            <w:tcBorders>
              <w:top w:val="nil"/>
              <w:left w:val="nil"/>
              <w:bottom w:val="single" w:sz="8" w:space="0" w:color="000000"/>
              <w:right w:val="single" w:sz="4" w:space="0" w:color="000000"/>
            </w:tcBorders>
            <w:shd w:val="clear" w:color="auto" w:fill="auto"/>
            <w:hideMark/>
          </w:tcPr>
          <w:p w14:paraId="6EDA7B45" w14:textId="77777777" w:rsidR="009C1A57" w:rsidRPr="009C1A57" w:rsidRDefault="009C1A57" w:rsidP="009C1A57">
            <w:pPr>
              <w:spacing w:line="240" w:lineRule="auto"/>
              <w:jc w:val="center"/>
              <w:rPr>
                <w:ins w:id="512" w:author="Eduardo" w:date="2014-06-12T11:07:00Z"/>
                <w:rFonts w:ascii="Calibri" w:eastAsia="Times New Roman" w:hAnsi="Calibri" w:cs="Times New Roman"/>
                <w:b/>
                <w:bCs/>
                <w:color w:val="000000"/>
                <w:sz w:val="22"/>
                <w:szCs w:val="22"/>
                <w:lang w:val="en-CA" w:eastAsia="en-CA"/>
              </w:rPr>
            </w:pPr>
            <w:ins w:id="513" w:author="Eduardo" w:date="2014-06-12T11:07: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8" w:space="0" w:color="000000"/>
              <w:right w:val="single" w:sz="4" w:space="0" w:color="000000"/>
            </w:tcBorders>
            <w:shd w:val="clear" w:color="auto" w:fill="auto"/>
            <w:hideMark/>
          </w:tcPr>
          <w:p w14:paraId="4EB7FABB" w14:textId="77777777" w:rsidR="009C1A57" w:rsidRPr="009C1A57" w:rsidRDefault="009C1A57" w:rsidP="009C1A57">
            <w:pPr>
              <w:spacing w:line="240" w:lineRule="auto"/>
              <w:jc w:val="right"/>
              <w:rPr>
                <w:ins w:id="514" w:author="Eduardo" w:date="2014-06-12T11:07:00Z"/>
                <w:rFonts w:ascii="Calibri" w:eastAsia="Times New Roman" w:hAnsi="Calibri" w:cs="Times New Roman"/>
                <w:color w:val="000000"/>
                <w:sz w:val="22"/>
                <w:szCs w:val="22"/>
                <w:lang w:val="en-CA" w:eastAsia="en-CA"/>
              </w:rPr>
            </w:pPr>
            <w:ins w:id="515" w:author="Eduardo" w:date="2014-06-12T11:07:00Z">
              <w:r w:rsidRPr="009C1A57">
                <w:rPr>
                  <w:rFonts w:ascii="Calibri" w:eastAsia="Times New Roman" w:hAnsi="Calibri" w:cs="Times New Roman"/>
                  <w:color w:val="000000"/>
                  <w:sz w:val="22"/>
                  <w:szCs w:val="22"/>
                  <w:lang w:val="en-CA" w:eastAsia="en-CA"/>
                </w:rPr>
                <w:t>0.18</w:t>
              </w:r>
            </w:ins>
          </w:p>
        </w:tc>
      </w:tr>
    </w:tbl>
    <w:p w14:paraId="76D3E21E" w14:textId="77777777" w:rsidR="009C1A57" w:rsidRPr="009C1A57" w:rsidRDefault="009C1A57" w:rsidP="009C1A57">
      <w:pPr>
        <w:pPrChange w:id="516" w:author="Eduardo" w:date="2014-06-12T11:05:00Z">
          <w:pPr>
            <w:pStyle w:val="Caption"/>
          </w:pPr>
        </w:pPrChange>
      </w:pPr>
    </w:p>
    <w:p w14:paraId="4CA3845B" w14:textId="77777777" w:rsidR="00E3672F" w:rsidRDefault="00E3672F" w:rsidP="00E3672F">
      <w:pPr>
        <w:pStyle w:val="Sources"/>
      </w:pPr>
      <w:r>
        <w:t>Sources: Authors, Ethiopia ERSS, 2011.</w:t>
      </w:r>
    </w:p>
    <w:p w14:paraId="2EEAC659" w14:textId="77777777" w:rsidR="00581CCC" w:rsidRDefault="00581CCC" w:rsidP="00581CCC"/>
    <w:p w14:paraId="7FC811A8" w14:textId="77777777" w:rsidR="00581CCC" w:rsidRDefault="00581CCC" w:rsidP="00581CCC"/>
    <w:p w14:paraId="395A4541" w14:textId="77777777" w:rsidR="00581CCC" w:rsidRDefault="00581CCC" w:rsidP="00581CCC"/>
    <w:p w14:paraId="571FA5C1" w14:textId="77777777" w:rsidR="00581CCC" w:rsidRPr="00581CCC" w:rsidRDefault="00581CCC" w:rsidP="00581CCC"/>
    <w:p w14:paraId="7DE86D9C" w14:textId="67EABD8E" w:rsidR="009C1A57" w:rsidRPr="009C1A57" w:rsidDel="00CB44AA" w:rsidRDefault="00727DDF" w:rsidP="009C1A57">
      <w:pPr>
        <w:rPr>
          <w:del w:id="517" w:author="Eduardo" w:date="2014-06-12T13:28:00Z"/>
        </w:rPr>
        <w:pPrChange w:id="518" w:author="Eduardo" w:date="2014-06-12T11:08:00Z">
          <w:pPr>
            <w:pStyle w:val="Caption"/>
          </w:pPr>
        </w:pPrChange>
      </w:pPr>
      <w:bookmarkStart w:id="519" w:name="_GoBack"/>
      <w:bookmarkEnd w:id="519"/>
      <w:commentRangeStart w:id="520"/>
      <w:del w:id="521" w:author="Eduardo" w:date="2014-06-12T13:28:00Z">
        <w:r w:rsidDel="00CB44AA">
          <w:delText xml:space="preserve">Table </w:delText>
        </w:r>
        <w:r w:rsidR="00E33075" w:rsidDel="00CB44AA">
          <w:fldChar w:fldCharType="begin"/>
        </w:r>
        <w:r w:rsidR="00E33075" w:rsidDel="00CB44AA">
          <w:delInstrText xml:space="preserve"> SEQ Table \* ARABIC </w:delInstrText>
        </w:r>
        <w:r w:rsidR="00E33075" w:rsidDel="00CB44AA">
          <w:fldChar w:fldCharType="separate"/>
        </w:r>
        <w:r w:rsidR="00743371" w:rsidDel="00CB44AA">
          <w:rPr>
            <w:noProof/>
          </w:rPr>
          <w:delText>17</w:delText>
        </w:r>
        <w:r w:rsidR="00E33075" w:rsidDel="00CB44AA">
          <w:rPr>
            <w:noProof/>
          </w:rPr>
          <w:fldChar w:fldCharType="end"/>
        </w:r>
        <w:r w:rsidDel="00CB44AA">
          <w:delText>:</w:delText>
        </w:r>
        <w:r w:rsidDel="00CB44AA">
          <w:tab/>
        </w:r>
        <w:r w:rsidR="00822B43" w:rsidDel="00CB44AA">
          <w:delText>Average Number of Meals per Adult/Day across Segments, Ethiopia (2011)</w:delText>
        </w:r>
        <w:commentRangeEnd w:id="520"/>
        <w:r w:rsidR="007B5282" w:rsidDel="00CB44AA">
          <w:rPr>
            <w:rStyle w:val="CommentReference"/>
            <w:b/>
            <w:iCs/>
          </w:rPr>
          <w:commentReference w:id="520"/>
        </w:r>
      </w:del>
    </w:p>
    <w:p w14:paraId="66586660" w14:textId="3376E088" w:rsidR="00727DDF" w:rsidRDefault="00727DDF" w:rsidP="00727DDF">
      <w:pPr>
        <w:pStyle w:val="Sources"/>
      </w:pPr>
      <w:del w:id="522" w:author="Eduardo" w:date="2014-06-12T13:28:00Z">
        <w:r w:rsidDel="00CB44AA">
          <w:delText>Sources: Authors, Ethiopia ERSS, 2011.</w:delText>
        </w:r>
      </w:del>
    </w:p>
    <w:p w14:paraId="0DB28FE4" w14:textId="77777777" w:rsidR="00581CCC" w:rsidRDefault="00581CCC" w:rsidP="00581CCC">
      <w:pPr>
        <w:pStyle w:val="Caption"/>
        <w:rPr>
          <w:ins w:id="523" w:author="Eduardo" w:date="2014-06-12T10:31:00Z"/>
        </w:rPr>
      </w:pPr>
      <w:commentRangeStart w:id="524"/>
      <w:r>
        <w:lastRenderedPageBreak/>
        <w:t xml:space="preserve">Figure </w:t>
      </w:r>
      <w:r w:rsidR="00E33075">
        <w:fldChar w:fldCharType="begin"/>
      </w:r>
      <w:r w:rsidR="00E33075">
        <w:instrText xml:space="preserve"> SEQ Figure \* ARABIC </w:instrText>
      </w:r>
      <w:r w:rsidR="00E33075">
        <w:fldChar w:fldCharType="separate"/>
      </w:r>
      <w:r w:rsidR="00743371">
        <w:rPr>
          <w:noProof/>
        </w:rPr>
        <w:t>6</w:t>
      </w:r>
      <w:r w:rsidR="00E33075">
        <w:rPr>
          <w:noProof/>
        </w:rPr>
        <w:fldChar w:fldCharType="end"/>
      </w:r>
      <w:r>
        <w:t xml:space="preserve">: </w:t>
      </w:r>
      <w:r>
        <w:tab/>
        <w:t>Variation in Technical Efficiency across Segments, Ethiopia (2011)</w:t>
      </w:r>
      <w:commentRangeEnd w:id="524"/>
      <w:r w:rsidR="00D12518">
        <w:rPr>
          <w:rStyle w:val="CommentReference"/>
          <w:rFonts w:asciiTheme="minorHAnsi" w:hAnsiTheme="minorHAnsi"/>
          <w:b w:val="0"/>
          <w:iCs w:val="0"/>
        </w:rPr>
        <w:commentReference w:id="524"/>
      </w:r>
    </w:p>
    <w:p w14:paraId="2D21BC4E" w14:textId="316CCD0E" w:rsidR="00455B6D" w:rsidRDefault="00455B6D" w:rsidP="00455B6D">
      <w:pPr>
        <w:rPr>
          <w:ins w:id="525" w:author="Eduardo" w:date="2014-06-12T10:33:00Z"/>
        </w:rPr>
        <w:pPrChange w:id="526" w:author="Eduardo" w:date="2014-06-12T10:31:00Z">
          <w:pPr>
            <w:pStyle w:val="Caption"/>
          </w:pPr>
        </w:pPrChange>
      </w:pPr>
      <w:ins w:id="527" w:author="Eduardo" w:date="2014-06-12T10:33:00Z">
        <w:r>
          <w:rPr>
            <w:noProof/>
            <w:lang w:val="en-CA" w:eastAsia="en-CA"/>
          </w:rPr>
          <w:drawing>
            <wp:inline distT="0" distB="0" distL="0" distR="0" wp14:anchorId="45DF7F4E" wp14:editId="55F4F521">
              <wp:extent cx="4572000" cy="6092190"/>
              <wp:effectExtent l="0" t="0" r="0" b="3810"/>
              <wp:docPr id="8" name="Picture 8" descr="C:\Users\Eduardo\SGPan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SGPanel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6092190"/>
                      </a:xfrm>
                      <a:prstGeom prst="rect">
                        <a:avLst/>
                      </a:prstGeom>
                      <a:noFill/>
                      <a:ln>
                        <a:noFill/>
                      </a:ln>
                    </pic:spPr>
                  </pic:pic>
                </a:graphicData>
              </a:graphic>
            </wp:inline>
          </w:drawing>
        </w:r>
      </w:ins>
    </w:p>
    <w:p w14:paraId="07E95283" w14:textId="1D0F134E" w:rsidR="00846A98" w:rsidRPr="00455B6D" w:rsidRDefault="00846A98" w:rsidP="00455B6D">
      <w:pPr>
        <w:pPrChange w:id="528" w:author="Eduardo" w:date="2014-06-12T10:31:00Z">
          <w:pPr>
            <w:pStyle w:val="Caption"/>
          </w:pPr>
        </w:pPrChange>
      </w:pPr>
      <w:ins w:id="529" w:author="Eduardo" w:date="2014-06-12T10:33:00Z">
        <w:r>
          <w:t>Note: This graph shows the average the average technical efficiency of each system (black dot) and one standard deviation to each side of the average. This figure illu</w:t>
        </w:r>
        <w:r>
          <w:t>s</w:t>
        </w:r>
        <w:r>
          <w:t>trates the variability in technical efficiency within each of the farming systems for each combination of yield and market potential.</w:t>
        </w:r>
      </w:ins>
    </w:p>
    <w:p w14:paraId="1646DEA5" w14:textId="39DF9ADF" w:rsidR="00581CCC" w:rsidRDefault="00581CCC" w:rsidP="00581CCC">
      <w:pPr>
        <w:pStyle w:val="BodyText"/>
      </w:pPr>
    </w:p>
    <w:p w14:paraId="685C6024" w14:textId="538E6410" w:rsidR="00727DDF" w:rsidRDefault="00727DDF" w:rsidP="00727DDF">
      <w:pPr>
        <w:pStyle w:val="Caption"/>
        <w:rPr>
          <w:ins w:id="530" w:author="Eduardo" w:date="2014-06-12T11:07:00Z"/>
        </w:rPr>
      </w:pPr>
      <w:r>
        <w:t xml:space="preserve">Table </w:t>
      </w:r>
      <w:r w:rsidR="00E33075">
        <w:fldChar w:fldCharType="begin"/>
      </w:r>
      <w:r w:rsidR="00E33075">
        <w:instrText xml:space="preserve"> SEQ Table \* ARABIC </w:instrText>
      </w:r>
      <w:r w:rsidR="00E33075">
        <w:fldChar w:fldCharType="separate"/>
      </w:r>
      <w:r w:rsidR="00743371">
        <w:rPr>
          <w:noProof/>
        </w:rPr>
        <w:t>18</w:t>
      </w:r>
      <w:r w:rsidR="00E33075">
        <w:rPr>
          <w:noProof/>
        </w:rPr>
        <w:fldChar w:fldCharType="end"/>
      </w:r>
      <w:r>
        <w:t>:</w:t>
      </w:r>
      <w:r>
        <w:tab/>
      </w:r>
      <w:r w:rsidR="00822B43">
        <w:t xml:space="preserve">Selected Food Security Indicators </w:t>
      </w:r>
      <w:r>
        <w:t>across Segments, Ethiopia (2011)</w:t>
      </w:r>
    </w:p>
    <w:tbl>
      <w:tblPr>
        <w:tblW w:w="8300" w:type="dxa"/>
        <w:tblInd w:w="98" w:type="dxa"/>
        <w:tblLook w:val="04A0" w:firstRow="1" w:lastRow="0" w:firstColumn="1" w:lastColumn="0" w:noHBand="0" w:noVBand="1"/>
        <w:tblDescription w:val="Page Layout"/>
      </w:tblPr>
      <w:tblGrid>
        <w:gridCol w:w="2400"/>
        <w:gridCol w:w="1500"/>
        <w:gridCol w:w="1700"/>
        <w:gridCol w:w="2700"/>
      </w:tblGrid>
      <w:tr w:rsidR="009C1A57" w:rsidRPr="009C1A57" w14:paraId="135BA2EB" w14:textId="77777777" w:rsidTr="009C1A57">
        <w:trPr>
          <w:trHeight w:val="300"/>
          <w:ins w:id="531" w:author="Eduardo" w:date="2014-06-12T11:10:00Z"/>
        </w:trPr>
        <w:tc>
          <w:tcPr>
            <w:tcW w:w="2400" w:type="dxa"/>
            <w:tcBorders>
              <w:top w:val="single" w:sz="4" w:space="0" w:color="000000"/>
              <w:left w:val="single" w:sz="8" w:space="0" w:color="000000"/>
              <w:bottom w:val="single" w:sz="4" w:space="0" w:color="000000"/>
              <w:right w:val="single" w:sz="4" w:space="0" w:color="000000"/>
            </w:tcBorders>
            <w:shd w:val="clear" w:color="auto" w:fill="auto"/>
            <w:hideMark/>
          </w:tcPr>
          <w:p w14:paraId="2BF17A21" w14:textId="77777777" w:rsidR="009C1A57" w:rsidRPr="009C1A57" w:rsidRDefault="009C1A57" w:rsidP="009C1A57">
            <w:pPr>
              <w:spacing w:line="240" w:lineRule="auto"/>
              <w:jc w:val="center"/>
              <w:rPr>
                <w:ins w:id="532" w:author="Eduardo" w:date="2014-06-12T11:10:00Z"/>
                <w:rFonts w:ascii="Calibri" w:eastAsia="Times New Roman" w:hAnsi="Calibri" w:cs="Times New Roman"/>
                <w:b/>
                <w:bCs/>
                <w:color w:val="000000"/>
                <w:sz w:val="22"/>
                <w:szCs w:val="22"/>
                <w:lang w:val="en-CA" w:eastAsia="en-CA"/>
              </w:rPr>
            </w:pPr>
            <w:ins w:id="533" w:author="Eduardo" w:date="2014-06-12T11:10:00Z">
              <w:r w:rsidRPr="009C1A57">
                <w:rPr>
                  <w:rFonts w:ascii="Calibri" w:eastAsia="Times New Roman" w:hAnsi="Calibri" w:cs="Times New Roman"/>
                  <w:b/>
                  <w:bCs/>
                  <w:color w:val="000000"/>
                  <w:sz w:val="22"/>
                  <w:szCs w:val="22"/>
                  <w:lang w:val="en-CA" w:eastAsia="en-CA"/>
                </w:rPr>
                <w:t>Farming System</w:t>
              </w:r>
            </w:ins>
          </w:p>
        </w:tc>
        <w:tc>
          <w:tcPr>
            <w:tcW w:w="1500" w:type="dxa"/>
            <w:tcBorders>
              <w:top w:val="single" w:sz="4" w:space="0" w:color="000000"/>
              <w:left w:val="nil"/>
              <w:bottom w:val="single" w:sz="4" w:space="0" w:color="000000"/>
              <w:right w:val="single" w:sz="4" w:space="0" w:color="000000"/>
            </w:tcBorders>
            <w:shd w:val="clear" w:color="auto" w:fill="auto"/>
            <w:hideMark/>
          </w:tcPr>
          <w:p w14:paraId="69E70CE4" w14:textId="77777777" w:rsidR="009C1A57" w:rsidRPr="009C1A57" w:rsidRDefault="009C1A57" w:rsidP="009C1A57">
            <w:pPr>
              <w:spacing w:line="240" w:lineRule="auto"/>
              <w:jc w:val="center"/>
              <w:rPr>
                <w:ins w:id="534" w:author="Eduardo" w:date="2014-06-12T11:10:00Z"/>
                <w:rFonts w:ascii="Calibri" w:eastAsia="Times New Roman" w:hAnsi="Calibri" w:cs="Times New Roman"/>
                <w:b/>
                <w:bCs/>
                <w:color w:val="000000"/>
                <w:sz w:val="22"/>
                <w:szCs w:val="22"/>
                <w:lang w:val="en-CA" w:eastAsia="en-CA"/>
              </w:rPr>
            </w:pPr>
            <w:ins w:id="535" w:author="Eduardo" w:date="2014-06-12T11:10:00Z">
              <w:r w:rsidRPr="009C1A57">
                <w:rPr>
                  <w:rFonts w:ascii="Calibri" w:eastAsia="Times New Roman" w:hAnsi="Calibri" w:cs="Times New Roman"/>
                  <w:b/>
                  <w:bCs/>
                  <w:color w:val="000000"/>
                  <w:sz w:val="22"/>
                  <w:szCs w:val="22"/>
                  <w:lang w:val="en-CA" w:eastAsia="en-CA"/>
                </w:rPr>
                <w:t>Yield Pote</w:t>
              </w:r>
              <w:r w:rsidRPr="009C1A57">
                <w:rPr>
                  <w:rFonts w:ascii="Calibri" w:eastAsia="Times New Roman" w:hAnsi="Calibri" w:cs="Times New Roman"/>
                  <w:b/>
                  <w:bCs/>
                  <w:color w:val="000000"/>
                  <w:sz w:val="22"/>
                  <w:szCs w:val="22"/>
                  <w:lang w:val="en-CA" w:eastAsia="en-CA"/>
                </w:rPr>
                <w:t>n</w:t>
              </w:r>
              <w:r w:rsidRPr="009C1A57">
                <w:rPr>
                  <w:rFonts w:ascii="Calibri" w:eastAsia="Times New Roman" w:hAnsi="Calibri" w:cs="Times New Roman"/>
                  <w:b/>
                  <w:bCs/>
                  <w:color w:val="000000"/>
                  <w:sz w:val="22"/>
                  <w:szCs w:val="22"/>
                  <w:lang w:val="en-CA" w:eastAsia="en-CA"/>
                </w:rPr>
                <w:t>tial</w:t>
              </w:r>
            </w:ins>
          </w:p>
        </w:tc>
        <w:tc>
          <w:tcPr>
            <w:tcW w:w="1700" w:type="dxa"/>
            <w:tcBorders>
              <w:top w:val="single" w:sz="4" w:space="0" w:color="000000"/>
              <w:left w:val="nil"/>
              <w:bottom w:val="single" w:sz="4" w:space="0" w:color="000000"/>
              <w:right w:val="single" w:sz="4" w:space="0" w:color="000000"/>
            </w:tcBorders>
            <w:shd w:val="clear" w:color="auto" w:fill="auto"/>
            <w:hideMark/>
          </w:tcPr>
          <w:p w14:paraId="5FE67CEA" w14:textId="77777777" w:rsidR="009C1A57" w:rsidRPr="009C1A57" w:rsidRDefault="009C1A57" w:rsidP="009C1A57">
            <w:pPr>
              <w:spacing w:line="240" w:lineRule="auto"/>
              <w:jc w:val="center"/>
              <w:rPr>
                <w:ins w:id="536" w:author="Eduardo" w:date="2014-06-12T11:10:00Z"/>
                <w:rFonts w:ascii="Calibri" w:eastAsia="Times New Roman" w:hAnsi="Calibri" w:cs="Times New Roman"/>
                <w:b/>
                <w:bCs/>
                <w:color w:val="000000"/>
                <w:sz w:val="22"/>
                <w:szCs w:val="22"/>
                <w:lang w:val="en-CA" w:eastAsia="en-CA"/>
              </w:rPr>
            </w:pPr>
            <w:ins w:id="537" w:author="Eduardo" w:date="2014-06-12T11:10:00Z">
              <w:r w:rsidRPr="009C1A57">
                <w:rPr>
                  <w:rFonts w:ascii="Calibri" w:eastAsia="Times New Roman" w:hAnsi="Calibri" w:cs="Times New Roman"/>
                  <w:b/>
                  <w:bCs/>
                  <w:color w:val="000000"/>
                  <w:sz w:val="22"/>
                  <w:szCs w:val="22"/>
                  <w:lang w:val="en-CA" w:eastAsia="en-CA"/>
                </w:rPr>
                <w:t>Market Pote</w:t>
              </w:r>
              <w:r w:rsidRPr="009C1A57">
                <w:rPr>
                  <w:rFonts w:ascii="Calibri" w:eastAsia="Times New Roman" w:hAnsi="Calibri" w:cs="Times New Roman"/>
                  <w:b/>
                  <w:bCs/>
                  <w:color w:val="000000"/>
                  <w:sz w:val="22"/>
                  <w:szCs w:val="22"/>
                  <w:lang w:val="en-CA" w:eastAsia="en-CA"/>
                </w:rPr>
                <w:t>n</w:t>
              </w:r>
              <w:r w:rsidRPr="009C1A57">
                <w:rPr>
                  <w:rFonts w:ascii="Calibri" w:eastAsia="Times New Roman" w:hAnsi="Calibri" w:cs="Times New Roman"/>
                  <w:b/>
                  <w:bCs/>
                  <w:color w:val="000000"/>
                  <w:sz w:val="22"/>
                  <w:szCs w:val="22"/>
                  <w:lang w:val="en-CA" w:eastAsia="en-CA"/>
                </w:rPr>
                <w:t>tial</w:t>
              </w:r>
            </w:ins>
          </w:p>
        </w:tc>
        <w:tc>
          <w:tcPr>
            <w:tcW w:w="2700" w:type="dxa"/>
            <w:tcBorders>
              <w:top w:val="single" w:sz="4" w:space="0" w:color="000000"/>
              <w:left w:val="nil"/>
              <w:bottom w:val="single" w:sz="4" w:space="0" w:color="auto"/>
              <w:right w:val="single" w:sz="8" w:space="0" w:color="000000"/>
            </w:tcBorders>
            <w:shd w:val="clear" w:color="auto" w:fill="auto"/>
            <w:hideMark/>
          </w:tcPr>
          <w:p w14:paraId="2853010A" w14:textId="77777777" w:rsidR="009C1A57" w:rsidRPr="009C1A57" w:rsidRDefault="009C1A57" w:rsidP="009C1A57">
            <w:pPr>
              <w:spacing w:line="240" w:lineRule="auto"/>
              <w:rPr>
                <w:ins w:id="538" w:author="Eduardo" w:date="2014-06-12T11:10:00Z"/>
                <w:rFonts w:ascii="Calibri" w:eastAsia="Times New Roman" w:hAnsi="Calibri" w:cs="Times New Roman"/>
                <w:b/>
                <w:bCs/>
                <w:color w:val="000000"/>
                <w:sz w:val="22"/>
                <w:szCs w:val="22"/>
                <w:lang w:val="en-CA" w:eastAsia="en-CA"/>
              </w:rPr>
            </w:pPr>
            <w:ins w:id="539" w:author="Eduardo" w:date="2014-06-12T11:10:00Z">
              <w:r w:rsidRPr="009C1A57">
                <w:rPr>
                  <w:rFonts w:ascii="Calibri" w:eastAsia="Times New Roman" w:hAnsi="Calibri" w:cs="Times New Roman"/>
                  <w:b/>
                  <w:bCs/>
                  <w:color w:val="000000"/>
                  <w:sz w:val="22"/>
                  <w:szCs w:val="22"/>
                  <w:lang w:val="en-CA" w:eastAsia="en-CA"/>
                </w:rPr>
                <w:t>Concerns about food (%)</w:t>
              </w:r>
            </w:ins>
          </w:p>
        </w:tc>
      </w:tr>
      <w:tr w:rsidR="009C1A57" w:rsidRPr="009C1A57" w14:paraId="12408872" w14:textId="77777777" w:rsidTr="009C1A57">
        <w:trPr>
          <w:trHeight w:val="300"/>
          <w:ins w:id="540" w:author="Eduardo" w:date="2014-06-12T11:10:00Z"/>
        </w:trPr>
        <w:tc>
          <w:tcPr>
            <w:tcW w:w="2400" w:type="dxa"/>
            <w:vMerge w:val="restart"/>
            <w:tcBorders>
              <w:top w:val="nil"/>
              <w:left w:val="single" w:sz="8" w:space="0" w:color="000000"/>
              <w:bottom w:val="single" w:sz="4" w:space="0" w:color="000000"/>
              <w:right w:val="single" w:sz="4" w:space="0" w:color="000000"/>
            </w:tcBorders>
            <w:shd w:val="clear" w:color="auto" w:fill="auto"/>
            <w:hideMark/>
          </w:tcPr>
          <w:p w14:paraId="3D85D362" w14:textId="77777777" w:rsidR="009C1A57" w:rsidRPr="009C1A57" w:rsidRDefault="009C1A57" w:rsidP="009C1A57">
            <w:pPr>
              <w:spacing w:line="240" w:lineRule="auto"/>
              <w:jc w:val="center"/>
              <w:rPr>
                <w:ins w:id="541" w:author="Eduardo" w:date="2014-06-12T11:10:00Z"/>
                <w:rFonts w:ascii="Calibri" w:eastAsia="Times New Roman" w:hAnsi="Calibri" w:cs="Times New Roman"/>
                <w:b/>
                <w:bCs/>
                <w:color w:val="000000"/>
                <w:sz w:val="22"/>
                <w:szCs w:val="22"/>
                <w:lang w:val="en-CA" w:eastAsia="en-CA"/>
              </w:rPr>
            </w:pPr>
            <w:ins w:id="542" w:author="Eduardo" w:date="2014-06-12T11:10:00Z">
              <w:r w:rsidRPr="009C1A57">
                <w:rPr>
                  <w:rFonts w:ascii="Calibri" w:eastAsia="Times New Roman" w:hAnsi="Calibri" w:cs="Times New Roman"/>
                  <w:b/>
                  <w:bCs/>
                  <w:color w:val="000000"/>
                  <w:sz w:val="22"/>
                  <w:szCs w:val="22"/>
                  <w:lang w:val="en-CA" w:eastAsia="en-CA"/>
                </w:rPr>
                <w:t>Agro-pastoral</w:t>
              </w:r>
            </w:ins>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520B316A" w14:textId="77777777" w:rsidR="009C1A57" w:rsidRPr="009C1A57" w:rsidRDefault="009C1A57" w:rsidP="009C1A57">
            <w:pPr>
              <w:spacing w:line="240" w:lineRule="auto"/>
              <w:jc w:val="center"/>
              <w:rPr>
                <w:ins w:id="543" w:author="Eduardo" w:date="2014-06-12T11:10:00Z"/>
                <w:rFonts w:ascii="Calibri" w:eastAsia="Times New Roman" w:hAnsi="Calibri" w:cs="Times New Roman"/>
                <w:b/>
                <w:bCs/>
                <w:color w:val="000000"/>
                <w:sz w:val="22"/>
                <w:szCs w:val="22"/>
                <w:lang w:val="en-CA" w:eastAsia="en-CA"/>
              </w:rPr>
            </w:pPr>
            <w:ins w:id="544" w:author="Eduardo" w:date="2014-06-12T11:10:00Z">
              <w:r w:rsidRPr="009C1A57">
                <w:rPr>
                  <w:rFonts w:ascii="Calibri" w:eastAsia="Times New Roman" w:hAnsi="Calibri" w:cs="Times New Roman"/>
                  <w:b/>
                  <w:bCs/>
                  <w:color w:val="000000"/>
                  <w:sz w:val="22"/>
                  <w:szCs w:val="22"/>
                  <w:lang w:val="en-CA" w:eastAsia="en-CA"/>
                </w:rPr>
                <w:t>H</w:t>
              </w:r>
            </w:ins>
          </w:p>
        </w:tc>
        <w:tc>
          <w:tcPr>
            <w:tcW w:w="1700" w:type="dxa"/>
            <w:tcBorders>
              <w:top w:val="nil"/>
              <w:left w:val="nil"/>
              <w:bottom w:val="single" w:sz="4" w:space="0" w:color="000000"/>
              <w:right w:val="single" w:sz="4" w:space="0" w:color="000000"/>
            </w:tcBorders>
            <w:shd w:val="clear" w:color="auto" w:fill="auto"/>
            <w:hideMark/>
          </w:tcPr>
          <w:p w14:paraId="12738F0B" w14:textId="77777777" w:rsidR="009C1A57" w:rsidRPr="009C1A57" w:rsidRDefault="009C1A57" w:rsidP="009C1A57">
            <w:pPr>
              <w:spacing w:line="240" w:lineRule="auto"/>
              <w:jc w:val="center"/>
              <w:rPr>
                <w:ins w:id="545" w:author="Eduardo" w:date="2014-06-12T11:10:00Z"/>
                <w:rFonts w:ascii="Calibri" w:eastAsia="Times New Roman" w:hAnsi="Calibri" w:cs="Times New Roman"/>
                <w:b/>
                <w:bCs/>
                <w:color w:val="000000"/>
                <w:sz w:val="22"/>
                <w:szCs w:val="22"/>
                <w:lang w:val="en-CA" w:eastAsia="en-CA"/>
              </w:rPr>
            </w:pPr>
            <w:ins w:id="546" w:author="Eduardo" w:date="2014-06-12T11:10: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7643632C" w14:textId="77777777" w:rsidR="009C1A57" w:rsidRPr="009C1A57" w:rsidRDefault="009C1A57" w:rsidP="009C1A57">
            <w:pPr>
              <w:spacing w:line="240" w:lineRule="auto"/>
              <w:jc w:val="right"/>
              <w:rPr>
                <w:ins w:id="547" w:author="Eduardo" w:date="2014-06-12T11:10:00Z"/>
                <w:rFonts w:ascii="Calibri" w:eastAsia="Times New Roman" w:hAnsi="Calibri" w:cs="Times New Roman"/>
                <w:color w:val="000000"/>
                <w:sz w:val="22"/>
                <w:szCs w:val="22"/>
                <w:lang w:val="en-CA" w:eastAsia="en-CA"/>
              </w:rPr>
            </w:pPr>
            <w:ins w:id="548" w:author="Eduardo" w:date="2014-06-12T11:10:00Z">
              <w:r w:rsidRPr="009C1A57">
                <w:rPr>
                  <w:rFonts w:ascii="Calibri" w:eastAsia="Times New Roman" w:hAnsi="Calibri" w:cs="Times New Roman"/>
                  <w:color w:val="000000"/>
                  <w:sz w:val="22"/>
                  <w:szCs w:val="22"/>
                  <w:lang w:val="en-CA" w:eastAsia="en-CA"/>
                </w:rPr>
                <w:t>1.21</w:t>
              </w:r>
            </w:ins>
          </w:p>
        </w:tc>
      </w:tr>
      <w:tr w:rsidR="009C1A57" w:rsidRPr="009C1A57" w14:paraId="4195163B" w14:textId="77777777" w:rsidTr="009C1A57">
        <w:trPr>
          <w:trHeight w:val="300"/>
          <w:ins w:id="549" w:author="Eduardo" w:date="2014-06-12T11:10:00Z"/>
        </w:trPr>
        <w:tc>
          <w:tcPr>
            <w:tcW w:w="2400" w:type="dxa"/>
            <w:vMerge/>
            <w:tcBorders>
              <w:top w:val="nil"/>
              <w:left w:val="single" w:sz="8" w:space="0" w:color="000000"/>
              <w:bottom w:val="single" w:sz="4" w:space="0" w:color="000000"/>
              <w:right w:val="single" w:sz="4" w:space="0" w:color="000000"/>
            </w:tcBorders>
            <w:vAlign w:val="center"/>
            <w:hideMark/>
          </w:tcPr>
          <w:p w14:paraId="50BF41D3" w14:textId="77777777" w:rsidR="009C1A57" w:rsidRPr="009C1A57" w:rsidRDefault="009C1A57" w:rsidP="009C1A57">
            <w:pPr>
              <w:spacing w:line="240" w:lineRule="auto"/>
              <w:rPr>
                <w:ins w:id="550" w:author="Eduardo" w:date="2014-06-12T11:10: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544D0F45" w14:textId="77777777" w:rsidR="009C1A57" w:rsidRPr="009C1A57" w:rsidRDefault="009C1A57" w:rsidP="009C1A57">
            <w:pPr>
              <w:spacing w:line="240" w:lineRule="auto"/>
              <w:rPr>
                <w:ins w:id="551" w:author="Eduardo" w:date="2014-06-12T11:10: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2B4FBF2E" w14:textId="77777777" w:rsidR="009C1A57" w:rsidRPr="009C1A57" w:rsidRDefault="009C1A57" w:rsidP="009C1A57">
            <w:pPr>
              <w:spacing w:line="240" w:lineRule="auto"/>
              <w:jc w:val="center"/>
              <w:rPr>
                <w:ins w:id="552" w:author="Eduardo" w:date="2014-06-12T11:10:00Z"/>
                <w:rFonts w:ascii="Calibri" w:eastAsia="Times New Roman" w:hAnsi="Calibri" w:cs="Times New Roman"/>
                <w:b/>
                <w:bCs/>
                <w:color w:val="000000"/>
                <w:sz w:val="22"/>
                <w:szCs w:val="22"/>
                <w:lang w:val="en-CA" w:eastAsia="en-CA"/>
              </w:rPr>
            </w:pPr>
            <w:ins w:id="553" w:author="Eduardo" w:date="2014-06-12T11:10: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8" w:space="0" w:color="000000"/>
            </w:tcBorders>
            <w:shd w:val="clear" w:color="auto" w:fill="auto"/>
            <w:hideMark/>
          </w:tcPr>
          <w:p w14:paraId="2D661DE1" w14:textId="77777777" w:rsidR="009C1A57" w:rsidRPr="009C1A57" w:rsidRDefault="009C1A57" w:rsidP="009C1A57">
            <w:pPr>
              <w:spacing w:line="240" w:lineRule="auto"/>
              <w:jc w:val="right"/>
              <w:rPr>
                <w:ins w:id="554" w:author="Eduardo" w:date="2014-06-12T11:10:00Z"/>
                <w:rFonts w:ascii="Calibri" w:eastAsia="Times New Roman" w:hAnsi="Calibri" w:cs="Times New Roman"/>
                <w:color w:val="000000"/>
                <w:sz w:val="22"/>
                <w:szCs w:val="22"/>
                <w:lang w:val="en-CA" w:eastAsia="en-CA"/>
              </w:rPr>
            </w:pPr>
            <w:ins w:id="555" w:author="Eduardo" w:date="2014-06-12T11:10:00Z">
              <w:r w:rsidRPr="009C1A57">
                <w:rPr>
                  <w:rFonts w:ascii="Calibri" w:eastAsia="Times New Roman" w:hAnsi="Calibri" w:cs="Times New Roman"/>
                  <w:color w:val="000000"/>
                  <w:sz w:val="22"/>
                  <w:szCs w:val="22"/>
                  <w:lang w:val="en-CA" w:eastAsia="en-CA"/>
                </w:rPr>
                <w:t>2.44</w:t>
              </w:r>
            </w:ins>
          </w:p>
        </w:tc>
      </w:tr>
      <w:tr w:rsidR="009C1A57" w:rsidRPr="009C1A57" w14:paraId="51571772" w14:textId="77777777" w:rsidTr="009C1A57">
        <w:trPr>
          <w:trHeight w:val="300"/>
          <w:ins w:id="556" w:author="Eduardo" w:date="2014-06-12T11:10:00Z"/>
        </w:trPr>
        <w:tc>
          <w:tcPr>
            <w:tcW w:w="2400" w:type="dxa"/>
            <w:vMerge/>
            <w:tcBorders>
              <w:top w:val="nil"/>
              <w:left w:val="single" w:sz="8" w:space="0" w:color="000000"/>
              <w:bottom w:val="single" w:sz="4" w:space="0" w:color="000000"/>
              <w:right w:val="single" w:sz="4" w:space="0" w:color="000000"/>
            </w:tcBorders>
            <w:vAlign w:val="center"/>
            <w:hideMark/>
          </w:tcPr>
          <w:p w14:paraId="0F82B8F1" w14:textId="77777777" w:rsidR="009C1A57" w:rsidRPr="009C1A57" w:rsidRDefault="009C1A57" w:rsidP="009C1A57">
            <w:pPr>
              <w:spacing w:line="240" w:lineRule="auto"/>
              <w:rPr>
                <w:ins w:id="557" w:author="Eduardo" w:date="2014-06-12T11:10:00Z"/>
                <w:rFonts w:ascii="Calibri" w:eastAsia="Times New Roman" w:hAnsi="Calibri" w:cs="Times New Roman"/>
                <w:b/>
                <w:bCs/>
                <w:color w:val="000000"/>
                <w:sz w:val="22"/>
                <w:szCs w:val="22"/>
                <w:lang w:val="en-CA" w:eastAsia="en-CA"/>
              </w:rPr>
            </w:pPr>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24FDB16C" w14:textId="77777777" w:rsidR="009C1A57" w:rsidRPr="009C1A57" w:rsidRDefault="009C1A57" w:rsidP="009C1A57">
            <w:pPr>
              <w:spacing w:line="240" w:lineRule="auto"/>
              <w:jc w:val="center"/>
              <w:rPr>
                <w:ins w:id="558" w:author="Eduardo" w:date="2014-06-12T11:10:00Z"/>
                <w:rFonts w:ascii="Calibri" w:eastAsia="Times New Roman" w:hAnsi="Calibri" w:cs="Times New Roman"/>
                <w:b/>
                <w:bCs/>
                <w:color w:val="000000"/>
                <w:sz w:val="22"/>
                <w:szCs w:val="22"/>
                <w:lang w:val="en-CA" w:eastAsia="en-CA"/>
              </w:rPr>
            </w:pPr>
            <w:ins w:id="559" w:author="Eduardo" w:date="2014-06-12T11:10: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338C34BB" w14:textId="77777777" w:rsidR="009C1A57" w:rsidRPr="009C1A57" w:rsidRDefault="009C1A57" w:rsidP="009C1A57">
            <w:pPr>
              <w:spacing w:line="240" w:lineRule="auto"/>
              <w:jc w:val="center"/>
              <w:rPr>
                <w:ins w:id="560" w:author="Eduardo" w:date="2014-06-12T11:10:00Z"/>
                <w:rFonts w:ascii="Calibri" w:eastAsia="Times New Roman" w:hAnsi="Calibri" w:cs="Times New Roman"/>
                <w:b/>
                <w:bCs/>
                <w:color w:val="000000"/>
                <w:sz w:val="22"/>
                <w:szCs w:val="22"/>
                <w:lang w:val="en-CA" w:eastAsia="en-CA"/>
              </w:rPr>
            </w:pPr>
            <w:ins w:id="561" w:author="Eduardo" w:date="2014-06-12T11:10: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24CFC220" w14:textId="77777777" w:rsidR="009C1A57" w:rsidRPr="009C1A57" w:rsidRDefault="009C1A57" w:rsidP="009C1A57">
            <w:pPr>
              <w:spacing w:line="240" w:lineRule="auto"/>
              <w:jc w:val="right"/>
              <w:rPr>
                <w:ins w:id="562" w:author="Eduardo" w:date="2014-06-12T11:10:00Z"/>
                <w:rFonts w:ascii="Calibri" w:eastAsia="Times New Roman" w:hAnsi="Calibri" w:cs="Times New Roman"/>
                <w:color w:val="000000"/>
                <w:sz w:val="22"/>
                <w:szCs w:val="22"/>
                <w:lang w:val="en-CA" w:eastAsia="en-CA"/>
              </w:rPr>
            </w:pPr>
            <w:ins w:id="563" w:author="Eduardo" w:date="2014-06-12T11:10:00Z">
              <w:r w:rsidRPr="009C1A57">
                <w:rPr>
                  <w:rFonts w:ascii="Calibri" w:eastAsia="Times New Roman" w:hAnsi="Calibri" w:cs="Times New Roman"/>
                  <w:color w:val="000000"/>
                  <w:sz w:val="22"/>
                  <w:szCs w:val="22"/>
                  <w:lang w:val="en-CA" w:eastAsia="en-CA"/>
                </w:rPr>
                <w:t>0.59</w:t>
              </w:r>
            </w:ins>
          </w:p>
        </w:tc>
      </w:tr>
      <w:tr w:rsidR="009C1A57" w:rsidRPr="009C1A57" w14:paraId="7D43832E" w14:textId="77777777" w:rsidTr="009C1A57">
        <w:trPr>
          <w:trHeight w:val="300"/>
          <w:ins w:id="564" w:author="Eduardo" w:date="2014-06-12T11:10:00Z"/>
        </w:trPr>
        <w:tc>
          <w:tcPr>
            <w:tcW w:w="2400" w:type="dxa"/>
            <w:vMerge/>
            <w:tcBorders>
              <w:top w:val="nil"/>
              <w:left w:val="single" w:sz="8" w:space="0" w:color="000000"/>
              <w:bottom w:val="single" w:sz="4" w:space="0" w:color="000000"/>
              <w:right w:val="single" w:sz="4" w:space="0" w:color="000000"/>
            </w:tcBorders>
            <w:vAlign w:val="center"/>
            <w:hideMark/>
          </w:tcPr>
          <w:p w14:paraId="152B57BE" w14:textId="77777777" w:rsidR="009C1A57" w:rsidRPr="009C1A57" w:rsidRDefault="009C1A57" w:rsidP="009C1A57">
            <w:pPr>
              <w:spacing w:line="240" w:lineRule="auto"/>
              <w:rPr>
                <w:ins w:id="565" w:author="Eduardo" w:date="2014-06-12T11:10: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3AD1DA02" w14:textId="77777777" w:rsidR="009C1A57" w:rsidRPr="009C1A57" w:rsidRDefault="009C1A57" w:rsidP="009C1A57">
            <w:pPr>
              <w:spacing w:line="240" w:lineRule="auto"/>
              <w:rPr>
                <w:ins w:id="566" w:author="Eduardo" w:date="2014-06-12T11:10: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1FA54B3B" w14:textId="77777777" w:rsidR="009C1A57" w:rsidRPr="009C1A57" w:rsidRDefault="009C1A57" w:rsidP="009C1A57">
            <w:pPr>
              <w:spacing w:line="240" w:lineRule="auto"/>
              <w:jc w:val="center"/>
              <w:rPr>
                <w:ins w:id="567" w:author="Eduardo" w:date="2014-06-12T11:10:00Z"/>
                <w:rFonts w:ascii="Calibri" w:eastAsia="Times New Roman" w:hAnsi="Calibri" w:cs="Times New Roman"/>
                <w:b/>
                <w:bCs/>
                <w:color w:val="000000"/>
                <w:sz w:val="22"/>
                <w:szCs w:val="22"/>
                <w:lang w:val="en-CA" w:eastAsia="en-CA"/>
              </w:rPr>
            </w:pPr>
            <w:ins w:id="568" w:author="Eduardo" w:date="2014-06-12T11:10: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8" w:space="0" w:color="000000"/>
            </w:tcBorders>
            <w:shd w:val="clear" w:color="auto" w:fill="auto"/>
            <w:hideMark/>
          </w:tcPr>
          <w:p w14:paraId="2343DB5F" w14:textId="77777777" w:rsidR="009C1A57" w:rsidRPr="009C1A57" w:rsidRDefault="009C1A57" w:rsidP="009C1A57">
            <w:pPr>
              <w:spacing w:line="240" w:lineRule="auto"/>
              <w:jc w:val="right"/>
              <w:rPr>
                <w:ins w:id="569" w:author="Eduardo" w:date="2014-06-12T11:10:00Z"/>
                <w:rFonts w:ascii="Calibri" w:eastAsia="Times New Roman" w:hAnsi="Calibri" w:cs="Times New Roman"/>
                <w:color w:val="000000"/>
                <w:sz w:val="22"/>
                <w:szCs w:val="22"/>
                <w:lang w:val="en-CA" w:eastAsia="en-CA"/>
              </w:rPr>
            </w:pPr>
            <w:ins w:id="570" w:author="Eduardo" w:date="2014-06-12T11:10:00Z">
              <w:r w:rsidRPr="009C1A57">
                <w:rPr>
                  <w:rFonts w:ascii="Calibri" w:eastAsia="Times New Roman" w:hAnsi="Calibri" w:cs="Times New Roman"/>
                  <w:color w:val="000000"/>
                  <w:sz w:val="22"/>
                  <w:szCs w:val="22"/>
                  <w:lang w:val="en-CA" w:eastAsia="en-CA"/>
                </w:rPr>
                <w:t>6.51</w:t>
              </w:r>
            </w:ins>
          </w:p>
        </w:tc>
      </w:tr>
      <w:tr w:rsidR="009C1A57" w:rsidRPr="009C1A57" w14:paraId="50079465" w14:textId="77777777" w:rsidTr="009C1A57">
        <w:trPr>
          <w:trHeight w:val="300"/>
          <w:ins w:id="571" w:author="Eduardo" w:date="2014-06-12T11:10:00Z"/>
        </w:trPr>
        <w:tc>
          <w:tcPr>
            <w:tcW w:w="2400" w:type="dxa"/>
            <w:vMerge w:val="restart"/>
            <w:tcBorders>
              <w:top w:val="nil"/>
              <w:left w:val="single" w:sz="8" w:space="0" w:color="000000"/>
              <w:bottom w:val="single" w:sz="4" w:space="0" w:color="000000"/>
              <w:right w:val="single" w:sz="4" w:space="0" w:color="000000"/>
            </w:tcBorders>
            <w:shd w:val="clear" w:color="auto" w:fill="auto"/>
            <w:hideMark/>
          </w:tcPr>
          <w:p w14:paraId="220C7A58" w14:textId="77777777" w:rsidR="009C1A57" w:rsidRPr="009C1A57" w:rsidRDefault="009C1A57" w:rsidP="009C1A57">
            <w:pPr>
              <w:spacing w:line="240" w:lineRule="auto"/>
              <w:jc w:val="center"/>
              <w:rPr>
                <w:ins w:id="572" w:author="Eduardo" w:date="2014-06-12T11:10:00Z"/>
                <w:rFonts w:ascii="Calibri" w:eastAsia="Times New Roman" w:hAnsi="Calibri" w:cs="Times New Roman"/>
                <w:b/>
                <w:bCs/>
                <w:color w:val="000000"/>
                <w:sz w:val="22"/>
                <w:szCs w:val="22"/>
                <w:lang w:val="en-CA" w:eastAsia="en-CA"/>
              </w:rPr>
            </w:pPr>
            <w:ins w:id="573" w:author="Eduardo" w:date="2014-06-12T11:10:00Z">
              <w:r w:rsidRPr="009C1A57">
                <w:rPr>
                  <w:rFonts w:ascii="Calibri" w:eastAsia="Times New Roman" w:hAnsi="Calibri" w:cs="Times New Roman"/>
                  <w:b/>
                  <w:bCs/>
                  <w:color w:val="000000"/>
                  <w:sz w:val="22"/>
                  <w:szCs w:val="22"/>
                  <w:lang w:val="en-CA" w:eastAsia="en-CA"/>
                </w:rPr>
                <w:t>Pastoral</w:t>
              </w:r>
            </w:ins>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53BE348B" w14:textId="77777777" w:rsidR="009C1A57" w:rsidRPr="009C1A57" w:rsidRDefault="009C1A57" w:rsidP="009C1A57">
            <w:pPr>
              <w:spacing w:line="240" w:lineRule="auto"/>
              <w:jc w:val="center"/>
              <w:rPr>
                <w:ins w:id="574" w:author="Eduardo" w:date="2014-06-12T11:10:00Z"/>
                <w:rFonts w:ascii="Calibri" w:eastAsia="Times New Roman" w:hAnsi="Calibri" w:cs="Times New Roman"/>
                <w:b/>
                <w:bCs/>
                <w:color w:val="000000"/>
                <w:sz w:val="22"/>
                <w:szCs w:val="22"/>
                <w:lang w:val="en-CA" w:eastAsia="en-CA"/>
              </w:rPr>
            </w:pPr>
            <w:ins w:id="575" w:author="Eduardo" w:date="2014-06-12T11:10: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42F2A9A3" w14:textId="77777777" w:rsidR="009C1A57" w:rsidRPr="009C1A57" w:rsidRDefault="009C1A57" w:rsidP="009C1A57">
            <w:pPr>
              <w:spacing w:line="240" w:lineRule="auto"/>
              <w:jc w:val="center"/>
              <w:rPr>
                <w:ins w:id="576" w:author="Eduardo" w:date="2014-06-12T11:10:00Z"/>
                <w:rFonts w:ascii="Calibri" w:eastAsia="Times New Roman" w:hAnsi="Calibri" w:cs="Times New Roman"/>
                <w:b/>
                <w:bCs/>
                <w:color w:val="000000"/>
                <w:sz w:val="22"/>
                <w:szCs w:val="22"/>
                <w:lang w:val="en-CA" w:eastAsia="en-CA"/>
              </w:rPr>
            </w:pPr>
            <w:ins w:id="577" w:author="Eduardo" w:date="2014-06-12T11:10: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7262B6B1" w14:textId="77777777" w:rsidR="009C1A57" w:rsidRPr="009C1A57" w:rsidRDefault="009C1A57" w:rsidP="009C1A57">
            <w:pPr>
              <w:spacing w:line="240" w:lineRule="auto"/>
              <w:jc w:val="right"/>
              <w:rPr>
                <w:ins w:id="578" w:author="Eduardo" w:date="2014-06-12T11:10:00Z"/>
                <w:rFonts w:ascii="Calibri" w:eastAsia="Times New Roman" w:hAnsi="Calibri" w:cs="Times New Roman"/>
                <w:color w:val="000000"/>
                <w:sz w:val="22"/>
                <w:szCs w:val="22"/>
                <w:lang w:val="en-CA" w:eastAsia="en-CA"/>
              </w:rPr>
            </w:pPr>
            <w:ins w:id="579" w:author="Eduardo" w:date="2014-06-12T11:10:00Z">
              <w:r w:rsidRPr="009C1A57">
                <w:rPr>
                  <w:rFonts w:ascii="Calibri" w:eastAsia="Times New Roman" w:hAnsi="Calibri" w:cs="Times New Roman"/>
                  <w:color w:val="000000"/>
                  <w:sz w:val="22"/>
                  <w:szCs w:val="22"/>
                  <w:lang w:val="en-CA" w:eastAsia="en-CA"/>
                </w:rPr>
                <w:t>0.23</w:t>
              </w:r>
            </w:ins>
          </w:p>
        </w:tc>
      </w:tr>
      <w:tr w:rsidR="009C1A57" w:rsidRPr="009C1A57" w14:paraId="540CAB6A" w14:textId="77777777" w:rsidTr="009C1A57">
        <w:trPr>
          <w:trHeight w:val="300"/>
          <w:ins w:id="580" w:author="Eduardo" w:date="2014-06-12T11:10:00Z"/>
        </w:trPr>
        <w:tc>
          <w:tcPr>
            <w:tcW w:w="2400" w:type="dxa"/>
            <w:vMerge/>
            <w:tcBorders>
              <w:top w:val="nil"/>
              <w:left w:val="single" w:sz="8" w:space="0" w:color="000000"/>
              <w:bottom w:val="single" w:sz="4" w:space="0" w:color="000000"/>
              <w:right w:val="single" w:sz="4" w:space="0" w:color="000000"/>
            </w:tcBorders>
            <w:vAlign w:val="center"/>
            <w:hideMark/>
          </w:tcPr>
          <w:p w14:paraId="4DD4B657" w14:textId="77777777" w:rsidR="009C1A57" w:rsidRPr="009C1A57" w:rsidRDefault="009C1A57" w:rsidP="009C1A57">
            <w:pPr>
              <w:spacing w:line="240" w:lineRule="auto"/>
              <w:rPr>
                <w:ins w:id="581" w:author="Eduardo" w:date="2014-06-12T11:10: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746404AA" w14:textId="77777777" w:rsidR="009C1A57" w:rsidRPr="009C1A57" w:rsidRDefault="009C1A57" w:rsidP="009C1A57">
            <w:pPr>
              <w:spacing w:line="240" w:lineRule="auto"/>
              <w:rPr>
                <w:ins w:id="582" w:author="Eduardo" w:date="2014-06-12T11:10: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3C13DE87" w14:textId="77777777" w:rsidR="009C1A57" w:rsidRPr="009C1A57" w:rsidRDefault="009C1A57" w:rsidP="009C1A57">
            <w:pPr>
              <w:spacing w:line="240" w:lineRule="auto"/>
              <w:jc w:val="center"/>
              <w:rPr>
                <w:ins w:id="583" w:author="Eduardo" w:date="2014-06-12T11:10:00Z"/>
                <w:rFonts w:ascii="Calibri" w:eastAsia="Times New Roman" w:hAnsi="Calibri" w:cs="Times New Roman"/>
                <w:b/>
                <w:bCs/>
                <w:color w:val="000000"/>
                <w:sz w:val="22"/>
                <w:szCs w:val="22"/>
                <w:lang w:val="en-CA" w:eastAsia="en-CA"/>
              </w:rPr>
            </w:pPr>
            <w:ins w:id="584" w:author="Eduardo" w:date="2014-06-12T11:10: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8" w:space="0" w:color="000000"/>
            </w:tcBorders>
            <w:shd w:val="clear" w:color="auto" w:fill="auto"/>
            <w:hideMark/>
          </w:tcPr>
          <w:p w14:paraId="614CA2C1" w14:textId="77777777" w:rsidR="009C1A57" w:rsidRPr="009C1A57" w:rsidRDefault="009C1A57" w:rsidP="009C1A57">
            <w:pPr>
              <w:spacing w:line="240" w:lineRule="auto"/>
              <w:jc w:val="right"/>
              <w:rPr>
                <w:ins w:id="585" w:author="Eduardo" w:date="2014-06-12T11:10:00Z"/>
                <w:rFonts w:ascii="Calibri" w:eastAsia="Times New Roman" w:hAnsi="Calibri" w:cs="Times New Roman"/>
                <w:color w:val="000000"/>
                <w:sz w:val="22"/>
                <w:szCs w:val="22"/>
                <w:lang w:val="en-CA" w:eastAsia="en-CA"/>
              </w:rPr>
            </w:pPr>
            <w:ins w:id="586" w:author="Eduardo" w:date="2014-06-12T11:10:00Z">
              <w:r w:rsidRPr="009C1A57">
                <w:rPr>
                  <w:rFonts w:ascii="Calibri" w:eastAsia="Times New Roman" w:hAnsi="Calibri" w:cs="Times New Roman"/>
                  <w:color w:val="000000"/>
                  <w:sz w:val="22"/>
                  <w:szCs w:val="22"/>
                  <w:lang w:val="en-CA" w:eastAsia="en-CA"/>
                </w:rPr>
                <w:t>3.33</w:t>
              </w:r>
            </w:ins>
          </w:p>
        </w:tc>
      </w:tr>
      <w:tr w:rsidR="009C1A57" w:rsidRPr="009C1A57" w14:paraId="63793694" w14:textId="77777777" w:rsidTr="009C1A57">
        <w:trPr>
          <w:trHeight w:val="300"/>
          <w:ins w:id="587" w:author="Eduardo" w:date="2014-06-12T11:10:00Z"/>
        </w:trPr>
        <w:tc>
          <w:tcPr>
            <w:tcW w:w="2400" w:type="dxa"/>
            <w:vMerge w:val="restart"/>
            <w:tcBorders>
              <w:top w:val="nil"/>
              <w:left w:val="single" w:sz="8" w:space="0" w:color="000000"/>
              <w:bottom w:val="single" w:sz="4" w:space="0" w:color="000000"/>
              <w:right w:val="single" w:sz="4" w:space="0" w:color="000000"/>
            </w:tcBorders>
            <w:shd w:val="clear" w:color="auto" w:fill="auto"/>
            <w:hideMark/>
          </w:tcPr>
          <w:p w14:paraId="0518F188" w14:textId="77777777" w:rsidR="009C1A57" w:rsidRPr="009C1A57" w:rsidRDefault="009C1A57" w:rsidP="009C1A57">
            <w:pPr>
              <w:spacing w:line="240" w:lineRule="auto"/>
              <w:jc w:val="center"/>
              <w:rPr>
                <w:ins w:id="588" w:author="Eduardo" w:date="2014-06-12T11:10:00Z"/>
                <w:rFonts w:ascii="Calibri" w:eastAsia="Times New Roman" w:hAnsi="Calibri" w:cs="Times New Roman"/>
                <w:b/>
                <w:bCs/>
                <w:color w:val="000000"/>
                <w:sz w:val="22"/>
                <w:szCs w:val="22"/>
                <w:lang w:val="en-CA" w:eastAsia="en-CA"/>
              </w:rPr>
            </w:pPr>
            <w:ins w:id="589" w:author="Eduardo" w:date="2014-06-12T11:10:00Z">
              <w:r w:rsidRPr="009C1A57">
                <w:rPr>
                  <w:rFonts w:ascii="Calibri" w:eastAsia="Times New Roman" w:hAnsi="Calibri" w:cs="Times New Roman"/>
                  <w:b/>
                  <w:bCs/>
                  <w:color w:val="000000"/>
                  <w:sz w:val="22"/>
                  <w:szCs w:val="22"/>
                  <w:lang w:val="en-CA" w:eastAsia="en-CA"/>
                </w:rPr>
                <w:t>Highland Perennial</w:t>
              </w:r>
            </w:ins>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28F690BA" w14:textId="77777777" w:rsidR="009C1A57" w:rsidRPr="009C1A57" w:rsidRDefault="009C1A57" w:rsidP="009C1A57">
            <w:pPr>
              <w:spacing w:line="240" w:lineRule="auto"/>
              <w:jc w:val="center"/>
              <w:rPr>
                <w:ins w:id="590" w:author="Eduardo" w:date="2014-06-12T11:10:00Z"/>
                <w:rFonts w:ascii="Calibri" w:eastAsia="Times New Roman" w:hAnsi="Calibri" w:cs="Times New Roman"/>
                <w:b/>
                <w:bCs/>
                <w:color w:val="000000"/>
                <w:sz w:val="22"/>
                <w:szCs w:val="22"/>
                <w:lang w:val="en-CA" w:eastAsia="en-CA"/>
              </w:rPr>
            </w:pPr>
            <w:ins w:id="591" w:author="Eduardo" w:date="2014-06-12T11:10:00Z">
              <w:r w:rsidRPr="009C1A57">
                <w:rPr>
                  <w:rFonts w:ascii="Calibri" w:eastAsia="Times New Roman" w:hAnsi="Calibri" w:cs="Times New Roman"/>
                  <w:b/>
                  <w:bCs/>
                  <w:color w:val="000000"/>
                  <w:sz w:val="22"/>
                  <w:szCs w:val="22"/>
                  <w:lang w:val="en-CA" w:eastAsia="en-CA"/>
                </w:rPr>
                <w:t>H</w:t>
              </w:r>
            </w:ins>
          </w:p>
        </w:tc>
        <w:tc>
          <w:tcPr>
            <w:tcW w:w="1700" w:type="dxa"/>
            <w:tcBorders>
              <w:top w:val="nil"/>
              <w:left w:val="nil"/>
              <w:bottom w:val="single" w:sz="4" w:space="0" w:color="000000"/>
              <w:right w:val="single" w:sz="4" w:space="0" w:color="000000"/>
            </w:tcBorders>
            <w:shd w:val="clear" w:color="auto" w:fill="auto"/>
            <w:hideMark/>
          </w:tcPr>
          <w:p w14:paraId="161AEA64" w14:textId="77777777" w:rsidR="009C1A57" w:rsidRPr="009C1A57" w:rsidRDefault="009C1A57" w:rsidP="009C1A57">
            <w:pPr>
              <w:spacing w:line="240" w:lineRule="auto"/>
              <w:jc w:val="center"/>
              <w:rPr>
                <w:ins w:id="592" w:author="Eduardo" w:date="2014-06-12T11:10:00Z"/>
                <w:rFonts w:ascii="Calibri" w:eastAsia="Times New Roman" w:hAnsi="Calibri" w:cs="Times New Roman"/>
                <w:b/>
                <w:bCs/>
                <w:color w:val="000000"/>
                <w:sz w:val="22"/>
                <w:szCs w:val="22"/>
                <w:lang w:val="en-CA" w:eastAsia="en-CA"/>
              </w:rPr>
            </w:pPr>
            <w:ins w:id="593" w:author="Eduardo" w:date="2014-06-12T11:10: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219EC85C" w14:textId="77777777" w:rsidR="009C1A57" w:rsidRPr="009C1A57" w:rsidRDefault="009C1A57" w:rsidP="009C1A57">
            <w:pPr>
              <w:spacing w:line="240" w:lineRule="auto"/>
              <w:jc w:val="right"/>
              <w:rPr>
                <w:ins w:id="594" w:author="Eduardo" w:date="2014-06-12T11:10:00Z"/>
                <w:rFonts w:ascii="Calibri" w:eastAsia="Times New Roman" w:hAnsi="Calibri" w:cs="Times New Roman"/>
                <w:color w:val="000000"/>
                <w:sz w:val="22"/>
                <w:szCs w:val="22"/>
                <w:lang w:val="en-CA" w:eastAsia="en-CA"/>
              </w:rPr>
            </w:pPr>
            <w:ins w:id="595" w:author="Eduardo" w:date="2014-06-12T11:10:00Z">
              <w:r w:rsidRPr="009C1A57">
                <w:rPr>
                  <w:rFonts w:ascii="Calibri" w:eastAsia="Times New Roman" w:hAnsi="Calibri" w:cs="Times New Roman"/>
                  <w:color w:val="000000"/>
                  <w:sz w:val="22"/>
                  <w:szCs w:val="22"/>
                  <w:lang w:val="en-CA" w:eastAsia="en-CA"/>
                </w:rPr>
                <w:t>2.08</w:t>
              </w:r>
            </w:ins>
          </w:p>
        </w:tc>
      </w:tr>
      <w:tr w:rsidR="009C1A57" w:rsidRPr="009C1A57" w14:paraId="2435B3DB" w14:textId="77777777" w:rsidTr="009C1A57">
        <w:trPr>
          <w:trHeight w:val="300"/>
          <w:ins w:id="596" w:author="Eduardo" w:date="2014-06-12T11:10:00Z"/>
        </w:trPr>
        <w:tc>
          <w:tcPr>
            <w:tcW w:w="2400" w:type="dxa"/>
            <w:vMerge/>
            <w:tcBorders>
              <w:top w:val="nil"/>
              <w:left w:val="single" w:sz="8" w:space="0" w:color="000000"/>
              <w:bottom w:val="single" w:sz="4" w:space="0" w:color="000000"/>
              <w:right w:val="single" w:sz="4" w:space="0" w:color="000000"/>
            </w:tcBorders>
            <w:vAlign w:val="center"/>
            <w:hideMark/>
          </w:tcPr>
          <w:p w14:paraId="3C2FBEB5" w14:textId="77777777" w:rsidR="009C1A57" w:rsidRPr="009C1A57" w:rsidRDefault="009C1A57" w:rsidP="009C1A57">
            <w:pPr>
              <w:spacing w:line="240" w:lineRule="auto"/>
              <w:rPr>
                <w:ins w:id="597" w:author="Eduardo" w:date="2014-06-12T11:10: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0EB3F1A9" w14:textId="77777777" w:rsidR="009C1A57" w:rsidRPr="009C1A57" w:rsidRDefault="009C1A57" w:rsidP="009C1A57">
            <w:pPr>
              <w:spacing w:line="240" w:lineRule="auto"/>
              <w:rPr>
                <w:ins w:id="598" w:author="Eduardo" w:date="2014-06-12T11:10: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284A93F2" w14:textId="77777777" w:rsidR="009C1A57" w:rsidRPr="009C1A57" w:rsidRDefault="009C1A57" w:rsidP="009C1A57">
            <w:pPr>
              <w:spacing w:line="240" w:lineRule="auto"/>
              <w:jc w:val="center"/>
              <w:rPr>
                <w:ins w:id="599" w:author="Eduardo" w:date="2014-06-12T11:10:00Z"/>
                <w:rFonts w:ascii="Calibri" w:eastAsia="Times New Roman" w:hAnsi="Calibri" w:cs="Times New Roman"/>
                <w:b/>
                <w:bCs/>
                <w:color w:val="000000"/>
                <w:sz w:val="22"/>
                <w:szCs w:val="22"/>
                <w:lang w:val="en-CA" w:eastAsia="en-CA"/>
              </w:rPr>
            </w:pPr>
            <w:ins w:id="600" w:author="Eduardo" w:date="2014-06-12T11:10: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8" w:space="0" w:color="000000"/>
            </w:tcBorders>
            <w:shd w:val="clear" w:color="auto" w:fill="auto"/>
            <w:hideMark/>
          </w:tcPr>
          <w:p w14:paraId="501A838E" w14:textId="77777777" w:rsidR="009C1A57" w:rsidRPr="009C1A57" w:rsidRDefault="009C1A57" w:rsidP="009C1A57">
            <w:pPr>
              <w:spacing w:line="240" w:lineRule="auto"/>
              <w:jc w:val="right"/>
              <w:rPr>
                <w:ins w:id="601" w:author="Eduardo" w:date="2014-06-12T11:10:00Z"/>
                <w:rFonts w:ascii="Calibri" w:eastAsia="Times New Roman" w:hAnsi="Calibri" w:cs="Times New Roman"/>
                <w:color w:val="000000"/>
                <w:sz w:val="22"/>
                <w:szCs w:val="22"/>
                <w:lang w:val="en-CA" w:eastAsia="en-CA"/>
              </w:rPr>
            </w:pPr>
            <w:ins w:id="602" w:author="Eduardo" w:date="2014-06-12T11:10:00Z">
              <w:r w:rsidRPr="009C1A57">
                <w:rPr>
                  <w:rFonts w:ascii="Calibri" w:eastAsia="Times New Roman" w:hAnsi="Calibri" w:cs="Times New Roman"/>
                  <w:color w:val="000000"/>
                  <w:sz w:val="22"/>
                  <w:szCs w:val="22"/>
                  <w:lang w:val="en-CA" w:eastAsia="en-CA"/>
                </w:rPr>
                <w:t>0.9</w:t>
              </w:r>
            </w:ins>
          </w:p>
        </w:tc>
      </w:tr>
      <w:tr w:rsidR="009C1A57" w:rsidRPr="009C1A57" w14:paraId="1D3FCCA0" w14:textId="77777777" w:rsidTr="009C1A57">
        <w:trPr>
          <w:trHeight w:val="300"/>
          <w:ins w:id="603" w:author="Eduardo" w:date="2014-06-12T11:10:00Z"/>
        </w:trPr>
        <w:tc>
          <w:tcPr>
            <w:tcW w:w="2400" w:type="dxa"/>
            <w:vMerge/>
            <w:tcBorders>
              <w:top w:val="nil"/>
              <w:left w:val="single" w:sz="8" w:space="0" w:color="000000"/>
              <w:bottom w:val="single" w:sz="4" w:space="0" w:color="000000"/>
              <w:right w:val="single" w:sz="4" w:space="0" w:color="000000"/>
            </w:tcBorders>
            <w:vAlign w:val="center"/>
            <w:hideMark/>
          </w:tcPr>
          <w:p w14:paraId="3B41A729" w14:textId="77777777" w:rsidR="009C1A57" w:rsidRPr="009C1A57" w:rsidRDefault="009C1A57" w:rsidP="009C1A57">
            <w:pPr>
              <w:spacing w:line="240" w:lineRule="auto"/>
              <w:rPr>
                <w:ins w:id="604" w:author="Eduardo" w:date="2014-06-12T11:10:00Z"/>
                <w:rFonts w:ascii="Calibri" w:eastAsia="Times New Roman" w:hAnsi="Calibri" w:cs="Times New Roman"/>
                <w:b/>
                <w:bCs/>
                <w:color w:val="000000"/>
                <w:sz w:val="22"/>
                <w:szCs w:val="22"/>
                <w:lang w:val="en-CA" w:eastAsia="en-CA"/>
              </w:rPr>
            </w:pPr>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60B69820" w14:textId="77777777" w:rsidR="009C1A57" w:rsidRPr="009C1A57" w:rsidRDefault="009C1A57" w:rsidP="009C1A57">
            <w:pPr>
              <w:spacing w:line="240" w:lineRule="auto"/>
              <w:jc w:val="center"/>
              <w:rPr>
                <w:ins w:id="605" w:author="Eduardo" w:date="2014-06-12T11:10:00Z"/>
                <w:rFonts w:ascii="Calibri" w:eastAsia="Times New Roman" w:hAnsi="Calibri" w:cs="Times New Roman"/>
                <w:b/>
                <w:bCs/>
                <w:color w:val="000000"/>
                <w:sz w:val="22"/>
                <w:szCs w:val="22"/>
                <w:lang w:val="en-CA" w:eastAsia="en-CA"/>
              </w:rPr>
            </w:pPr>
            <w:ins w:id="606" w:author="Eduardo" w:date="2014-06-12T11:10: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57F6E15C" w14:textId="77777777" w:rsidR="009C1A57" w:rsidRPr="009C1A57" w:rsidRDefault="009C1A57" w:rsidP="009C1A57">
            <w:pPr>
              <w:spacing w:line="240" w:lineRule="auto"/>
              <w:jc w:val="center"/>
              <w:rPr>
                <w:ins w:id="607" w:author="Eduardo" w:date="2014-06-12T11:10:00Z"/>
                <w:rFonts w:ascii="Calibri" w:eastAsia="Times New Roman" w:hAnsi="Calibri" w:cs="Times New Roman"/>
                <w:b/>
                <w:bCs/>
                <w:color w:val="000000"/>
                <w:sz w:val="22"/>
                <w:szCs w:val="22"/>
                <w:lang w:val="en-CA" w:eastAsia="en-CA"/>
              </w:rPr>
            </w:pPr>
            <w:ins w:id="608" w:author="Eduardo" w:date="2014-06-12T11:10: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3530692E" w14:textId="77777777" w:rsidR="009C1A57" w:rsidRPr="009C1A57" w:rsidRDefault="009C1A57" w:rsidP="009C1A57">
            <w:pPr>
              <w:spacing w:line="240" w:lineRule="auto"/>
              <w:jc w:val="right"/>
              <w:rPr>
                <w:ins w:id="609" w:author="Eduardo" w:date="2014-06-12T11:10:00Z"/>
                <w:rFonts w:ascii="Calibri" w:eastAsia="Times New Roman" w:hAnsi="Calibri" w:cs="Times New Roman"/>
                <w:color w:val="000000"/>
                <w:sz w:val="22"/>
                <w:szCs w:val="22"/>
                <w:lang w:val="en-CA" w:eastAsia="en-CA"/>
              </w:rPr>
            </w:pPr>
            <w:ins w:id="610" w:author="Eduardo" w:date="2014-06-12T11:10:00Z">
              <w:r w:rsidRPr="009C1A57">
                <w:rPr>
                  <w:rFonts w:ascii="Calibri" w:eastAsia="Times New Roman" w:hAnsi="Calibri" w:cs="Times New Roman"/>
                  <w:color w:val="000000"/>
                  <w:sz w:val="22"/>
                  <w:szCs w:val="22"/>
                  <w:lang w:val="en-CA" w:eastAsia="en-CA"/>
                </w:rPr>
                <w:t>1.82</w:t>
              </w:r>
            </w:ins>
          </w:p>
        </w:tc>
      </w:tr>
      <w:tr w:rsidR="009C1A57" w:rsidRPr="009C1A57" w14:paraId="4937312B" w14:textId="77777777" w:rsidTr="009C1A57">
        <w:trPr>
          <w:trHeight w:val="300"/>
          <w:ins w:id="611" w:author="Eduardo" w:date="2014-06-12T11:10:00Z"/>
        </w:trPr>
        <w:tc>
          <w:tcPr>
            <w:tcW w:w="2400" w:type="dxa"/>
            <w:vMerge/>
            <w:tcBorders>
              <w:top w:val="nil"/>
              <w:left w:val="single" w:sz="8" w:space="0" w:color="000000"/>
              <w:bottom w:val="single" w:sz="4" w:space="0" w:color="000000"/>
              <w:right w:val="single" w:sz="4" w:space="0" w:color="000000"/>
            </w:tcBorders>
            <w:vAlign w:val="center"/>
            <w:hideMark/>
          </w:tcPr>
          <w:p w14:paraId="3399D178" w14:textId="77777777" w:rsidR="009C1A57" w:rsidRPr="009C1A57" w:rsidRDefault="009C1A57" w:rsidP="009C1A57">
            <w:pPr>
              <w:spacing w:line="240" w:lineRule="auto"/>
              <w:rPr>
                <w:ins w:id="612" w:author="Eduardo" w:date="2014-06-12T11:10: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2F05BD0A" w14:textId="77777777" w:rsidR="009C1A57" w:rsidRPr="009C1A57" w:rsidRDefault="009C1A57" w:rsidP="009C1A57">
            <w:pPr>
              <w:spacing w:line="240" w:lineRule="auto"/>
              <w:rPr>
                <w:ins w:id="613" w:author="Eduardo" w:date="2014-06-12T11:10: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0A31F750" w14:textId="77777777" w:rsidR="009C1A57" w:rsidRPr="009C1A57" w:rsidRDefault="009C1A57" w:rsidP="009C1A57">
            <w:pPr>
              <w:spacing w:line="240" w:lineRule="auto"/>
              <w:jc w:val="center"/>
              <w:rPr>
                <w:ins w:id="614" w:author="Eduardo" w:date="2014-06-12T11:10:00Z"/>
                <w:rFonts w:ascii="Calibri" w:eastAsia="Times New Roman" w:hAnsi="Calibri" w:cs="Times New Roman"/>
                <w:b/>
                <w:bCs/>
                <w:color w:val="000000"/>
                <w:sz w:val="22"/>
                <w:szCs w:val="22"/>
                <w:lang w:val="en-CA" w:eastAsia="en-CA"/>
              </w:rPr>
            </w:pPr>
            <w:ins w:id="615" w:author="Eduardo" w:date="2014-06-12T11:10: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8" w:space="0" w:color="000000"/>
            </w:tcBorders>
            <w:shd w:val="clear" w:color="auto" w:fill="auto"/>
            <w:hideMark/>
          </w:tcPr>
          <w:p w14:paraId="39E960E6" w14:textId="77777777" w:rsidR="009C1A57" w:rsidRPr="009C1A57" w:rsidRDefault="009C1A57" w:rsidP="009C1A57">
            <w:pPr>
              <w:spacing w:line="240" w:lineRule="auto"/>
              <w:jc w:val="right"/>
              <w:rPr>
                <w:ins w:id="616" w:author="Eduardo" w:date="2014-06-12T11:10:00Z"/>
                <w:rFonts w:ascii="Calibri" w:eastAsia="Times New Roman" w:hAnsi="Calibri" w:cs="Times New Roman"/>
                <w:color w:val="000000"/>
                <w:sz w:val="22"/>
                <w:szCs w:val="22"/>
                <w:lang w:val="en-CA" w:eastAsia="en-CA"/>
              </w:rPr>
            </w:pPr>
            <w:ins w:id="617" w:author="Eduardo" w:date="2014-06-12T11:10:00Z">
              <w:r w:rsidRPr="009C1A57">
                <w:rPr>
                  <w:rFonts w:ascii="Calibri" w:eastAsia="Times New Roman" w:hAnsi="Calibri" w:cs="Times New Roman"/>
                  <w:color w:val="000000"/>
                  <w:sz w:val="22"/>
                  <w:szCs w:val="22"/>
                  <w:lang w:val="en-CA" w:eastAsia="en-CA"/>
                </w:rPr>
                <w:t>12.64</w:t>
              </w:r>
            </w:ins>
          </w:p>
        </w:tc>
      </w:tr>
      <w:tr w:rsidR="009C1A57" w:rsidRPr="009C1A57" w14:paraId="0C2E12CB" w14:textId="77777777" w:rsidTr="009C1A57">
        <w:trPr>
          <w:trHeight w:val="300"/>
          <w:ins w:id="618" w:author="Eduardo" w:date="2014-06-12T11:10:00Z"/>
        </w:trPr>
        <w:tc>
          <w:tcPr>
            <w:tcW w:w="2400" w:type="dxa"/>
            <w:vMerge w:val="restart"/>
            <w:tcBorders>
              <w:top w:val="nil"/>
              <w:left w:val="single" w:sz="8" w:space="0" w:color="000000"/>
              <w:bottom w:val="single" w:sz="4" w:space="0" w:color="000000"/>
              <w:right w:val="single" w:sz="4" w:space="0" w:color="000000"/>
            </w:tcBorders>
            <w:shd w:val="clear" w:color="auto" w:fill="auto"/>
            <w:hideMark/>
          </w:tcPr>
          <w:p w14:paraId="656621C0" w14:textId="77777777" w:rsidR="009C1A57" w:rsidRPr="009C1A57" w:rsidRDefault="009C1A57" w:rsidP="009C1A57">
            <w:pPr>
              <w:spacing w:line="240" w:lineRule="auto"/>
              <w:jc w:val="center"/>
              <w:rPr>
                <w:ins w:id="619" w:author="Eduardo" w:date="2014-06-12T11:10:00Z"/>
                <w:rFonts w:ascii="Calibri" w:eastAsia="Times New Roman" w:hAnsi="Calibri" w:cs="Times New Roman"/>
                <w:b/>
                <w:bCs/>
                <w:color w:val="000000"/>
                <w:sz w:val="22"/>
                <w:szCs w:val="22"/>
                <w:lang w:val="en-CA" w:eastAsia="en-CA"/>
              </w:rPr>
            </w:pPr>
            <w:ins w:id="620" w:author="Eduardo" w:date="2014-06-12T11:10:00Z">
              <w:r w:rsidRPr="009C1A57">
                <w:rPr>
                  <w:rFonts w:ascii="Calibri" w:eastAsia="Times New Roman" w:hAnsi="Calibri" w:cs="Times New Roman"/>
                  <w:b/>
                  <w:bCs/>
                  <w:color w:val="000000"/>
                  <w:sz w:val="22"/>
                  <w:szCs w:val="22"/>
                  <w:lang w:val="en-CA" w:eastAsia="en-CA"/>
                </w:rPr>
                <w:t>Highland Mixed</w:t>
              </w:r>
            </w:ins>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1A29A881" w14:textId="77777777" w:rsidR="009C1A57" w:rsidRPr="009C1A57" w:rsidRDefault="009C1A57" w:rsidP="009C1A57">
            <w:pPr>
              <w:spacing w:line="240" w:lineRule="auto"/>
              <w:jc w:val="center"/>
              <w:rPr>
                <w:ins w:id="621" w:author="Eduardo" w:date="2014-06-12T11:10:00Z"/>
                <w:rFonts w:ascii="Calibri" w:eastAsia="Times New Roman" w:hAnsi="Calibri" w:cs="Times New Roman"/>
                <w:b/>
                <w:bCs/>
                <w:color w:val="000000"/>
                <w:sz w:val="22"/>
                <w:szCs w:val="22"/>
                <w:lang w:val="en-CA" w:eastAsia="en-CA"/>
              </w:rPr>
            </w:pPr>
            <w:ins w:id="622" w:author="Eduardo" w:date="2014-06-12T11:10:00Z">
              <w:r w:rsidRPr="009C1A57">
                <w:rPr>
                  <w:rFonts w:ascii="Calibri" w:eastAsia="Times New Roman" w:hAnsi="Calibri" w:cs="Times New Roman"/>
                  <w:b/>
                  <w:bCs/>
                  <w:color w:val="000000"/>
                  <w:sz w:val="22"/>
                  <w:szCs w:val="22"/>
                  <w:lang w:val="en-CA" w:eastAsia="en-CA"/>
                </w:rPr>
                <w:t>H</w:t>
              </w:r>
            </w:ins>
          </w:p>
        </w:tc>
        <w:tc>
          <w:tcPr>
            <w:tcW w:w="1700" w:type="dxa"/>
            <w:tcBorders>
              <w:top w:val="nil"/>
              <w:left w:val="nil"/>
              <w:bottom w:val="single" w:sz="4" w:space="0" w:color="000000"/>
              <w:right w:val="single" w:sz="4" w:space="0" w:color="000000"/>
            </w:tcBorders>
            <w:shd w:val="clear" w:color="auto" w:fill="auto"/>
            <w:hideMark/>
          </w:tcPr>
          <w:p w14:paraId="4B3229F7" w14:textId="77777777" w:rsidR="009C1A57" w:rsidRPr="009C1A57" w:rsidRDefault="009C1A57" w:rsidP="009C1A57">
            <w:pPr>
              <w:spacing w:line="240" w:lineRule="auto"/>
              <w:jc w:val="center"/>
              <w:rPr>
                <w:ins w:id="623" w:author="Eduardo" w:date="2014-06-12T11:10:00Z"/>
                <w:rFonts w:ascii="Calibri" w:eastAsia="Times New Roman" w:hAnsi="Calibri" w:cs="Times New Roman"/>
                <w:b/>
                <w:bCs/>
                <w:color w:val="000000"/>
                <w:sz w:val="22"/>
                <w:szCs w:val="22"/>
                <w:lang w:val="en-CA" w:eastAsia="en-CA"/>
              </w:rPr>
            </w:pPr>
            <w:ins w:id="624" w:author="Eduardo" w:date="2014-06-12T11:10: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5E80BF0C" w14:textId="77777777" w:rsidR="009C1A57" w:rsidRPr="009C1A57" w:rsidRDefault="009C1A57" w:rsidP="009C1A57">
            <w:pPr>
              <w:spacing w:line="240" w:lineRule="auto"/>
              <w:jc w:val="right"/>
              <w:rPr>
                <w:ins w:id="625" w:author="Eduardo" w:date="2014-06-12T11:10:00Z"/>
                <w:rFonts w:ascii="Calibri" w:eastAsia="Times New Roman" w:hAnsi="Calibri" w:cs="Times New Roman"/>
                <w:color w:val="000000"/>
                <w:sz w:val="22"/>
                <w:szCs w:val="22"/>
                <w:lang w:val="en-CA" w:eastAsia="en-CA"/>
              </w:rPr>
            </w:pPr>
            <w:ins w:id="626" w:author="Eduardo" w:date="2014-06-12T11:10:00Z">
              <w:r w:rsidRPr="009C1A57">
                <w:rPr>
                  <w:rFonts w:ascii="Calibri" w:eastAsia="Times New Roman" w:hAnsi="Calibri" w:cs="Times New Roman"/>
                  <w:color w:val="000000"/>
                  <w:sz w:val="22"/>
                  <w:szCs w:val="22"/>
                  <w:lang w:val="en-CA" w:eastAsia="en-CA"/>
                </w:rPr>
                <w:t>1.54</w:t>
              </w:r>
            </w:ins>
          </w:p>
        </w:tc>
      </w:tr>
      <w:tr w:rsidR="009C1A57" w:rsidRPr="009C1A57" w14:paraId="5987613E" w14:textId="77777777" w:rsidTr="009C1A57">
        <w:trPr>
          <w:trHeight w:val="300"/>
          <w:ins w:id="627" w:author="Eduardo" w:date="2014-06-12T11:10:00Z"/>
        </w:trPr>
        <w:tc>
          <w:tcPr>
            <w:tcW w:w="2400" w:type="dxa"/>
            <w:vMerge/>
            <w:tcBorders>
              <w:top w:val="nil"/>
              <w:left w:val="single" w:sz="8" w:space="0" w:color="000000"/>
              <w:bottom w:val="single" w:sz="4" w:space="0" w:color="000000"/>
              <w:right w:val="single" w:sz="4" w:space="0" w:color="000000"/>
            </w:tcBorders>
            <w:vAlign w:val="center"/>
            <w:hideMark/>
          </w:tcPr>
          <w:p w14:paraId="5E93AAA5" w14:textId="77777777" w:rsidR="009C1A57" w:rsidRPr="009C1A57" w:rsidRDefault="009C1A57" w:rsidP="009C1A57">
            <w:pPr>
              <w:spacing w:line="240" w:lineRule="auto"/>
              <w:rPr>
                <w:ins w:id="628" w:author="Eduardo" w:date="2014-06-12T11:10: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62065EEC" w14:textId="77777777" w:rsidR="009C1A57" w:rsidRPr="009C1A57" w:rsidRDefault="009C1A57" w:rsidP="009C1A57">
            <w:pPr>
              <w:spacing w:line="240" w:lineRule="auto"/>
              <w:rPr>
                <w:ins w:id="629" w:author="Eduardo" w:date="2014-06-12T11:10: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29745B8D" w14:textId="77777777" w:rsidR="009C1A57" w:rsidRPr="009C1A57" w:rsidRDefault="009C1A57" w:rsidP="009C1A57">
            <w:pPr>
              <w:spacing w:line="240" w:lineRule="auto"/>
              <w:jc w:val="center"/>
              <w:rPr>
                <w:ins w:id="630" w:author="Eduardo" w:date="2014-06-12T11:10:00Z"/>
                <w:rFonts w:ascii="Calibri" w:eastAsia="Times New Roman" w:hAnsi="Calibri" w:cs="Times New Roman"/>
                <w:b/>
                <w:bCs/>
                <w:color w:val="000000"/>
                <w:sz w:val="22"/>
                <w:szCs w:val="22"/>
                <w:lang w:val="en-CA" w:eastAsia="en-CA"/>
              </w:rPr>
            </w:pPr>
            <w:ins w:id="631" w:author="Eduardo" w:date="2014-06-12T11:10: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8" w:space="0" w:color="000000"/>
            </w:tcBorders>
            <w:shd w:val="clear" w:color="auto" w:fill="auto"/>
            <w:hideMark/>
          </w:tcPr>
          <w:p w14:paraId="6FE90590" w14:textId="77777777" w:rsidR="009C1A57" w:rsidRPr="009C1A57" w:rsidRDefault="009C1A57" w:rsidP="009C1A57">
            <w:pPr>
              <w:spacing w:line="240" w:lineRule="auto"/>
              <w:jc w:val="right"/>
              <w:rPr>
                <w:ins w:id="632" w:author="Eduardo" w:date="2014-06-12T11:10:00Z"/>
                <w:rFonts w:ascii="Calibri" w:eastAsia="Times New Roman" w:hAnsi="Calibri" w:cs="Times New Roman"/>
                <w:color w:val="000000"/>
                <w:sz w:val="22"/>
                <w:szCs w:val="22"/>
                <w:lang w:val="en-CA" w:eastAsia="en-CA"/>
              </w:rPr>
            </w:pPr>
            <w:ins w:id="633" w:author="Eduardo" w:date="2014-06-12T11:10:00Z">
              <w:r w:rsidRPr="009C1A57">
                <w:rPr>
                  <w:rFonts w:ascii="Calibri" w:eastAsia="Times New Roman" w:hAnsi="Calibri" w:cs="Times New Roman"/>
                  <w:color w:val="000000"/>
                  <w:sz w:val="22"/>
                  <w:szCs w:val="22"/>
                  <w:lang w:val="en-CA" w:eastAsia="en-CA"/>
                </w:rPr>
                <w:t>1.23</w:t>
              </w:r>
            </w:ins>
          </w:p>
        </w:tc>
      </w:tr>
      <w:tr w:rsidR="009C1A57" w:rsidRPr="009C1A57" w14:paraId="2076A948" w14:textId="77777777" w:rsidTr="009C1A57">
        <w:trPr>
          <w:trHeight w:val="300"/>
          <w:ins w:id="634" w:author="Eduardo" w:date="2014-06-12T11:10:00Z"/>
        </w:trPr>
        <w:tc>
          <w:tcPr>
            <w:tcW w:w="2400" w:type="dxa"/>
            <w:vMerge/>
            <w:tcBorders>
              <w:top w:val="nil"/>
              <w:left w:val="single" w:sz="8" w:space="0" w:color="000000"/>
              <w:bottom w:val="single" w:sz="4" w:space="0" w:color="000000"/>
              <w:right w:val="single" w:sz="4" w:space="0" w:color="000000"/>
            </w:tcBorders>
            <w:vAlign w:val="center"/>
            <w:hideMark/>
          </w:tcPr>
          <w:p w14:paraId="39AA7226" w14:textId="77777777" w:rsidR="009C1A57" w:rsidRPr="009C1A57" w:rsidRDefault="009C1A57" w:rsidP="009C1A57">
            <w:pPr>
              <w:spacing w:line="240" w:lineRule="auto"/>
              <w:rPr>
                <w:ins w:id="635" w:author="Eduardo" w:date="2014-06-12T11:10:00Z"/>
                <w:rFonts w:ascii="Calibri" w:eastAsia="Times New Roman" w:hAnsi="Calibri" w:cs="Times New Roman"/>
                <w:b/>
                <w:bCs/>
                <w:color w:val="000000"/>
                <w:sz w:val="22"/>
                <w:szCs w:val="22"/>
                <w:lang w:val="en-CA" w:eastAsia="en-CA"/>
              </w:rPr>
            </w:pPr>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14:paraId="5AE9E17D" w14:textId="77777777" w:rsidR="009C1A57" w:rsidRPr="009C1A57" w:rsidRDefault="009C1A57" w:rsidP="009C1A57">
            <w:pPr>
              <w:spacing w:line="240" w:lineRule="auto"/>
              <w:jc w:val="center"/>
              <w:rPr>
                <w:ins w:id="636" w:author="Eduardo" w:date="2014-06-12T11:10:00Z"/>
                <w:rFonts w:ascii="Calibri" w:eastAsia="Times New Roman" w:hAnsi="Calibri" w:cs="Times New Roman"/>
                <w:b/>
                <w:bCs/>
                <w:color w:val="000000"/>
                <w:sz w:val="22"/>
                <w:szCs w:val="22"/>
                <w:lang w:val="en-CA" w:eastAsia="en-CA"/>
              </w:rPr>
            </w:pPr>
            <w:ins w:id="637" w:author="Eduardo" w:date="2014-06-12T11:10: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597C4F67" w14:textId="77777777" w:rsidR="009C1A57" w:rsidRPr="009C1A57" w:rsidRDefault="009C1A57" w:rsidP="009C1A57">
            <w:pPr>
              <w:spacing w:line="240" w:lineRule="auto"/>
              <w:jc w:val="center"/>
              <w:rPr>
                <w:ins w:id="638" w:author="Eduardo" w:date="2014-06-12T11:10:00Z"/>
                <w:rFonts w:ascii="Calibri" w:eastAsia="Times New Roman" w:hAnsi="Calibri" w:cs="Times New Roman"/>
                <w:b/>
                <w:bCs/>
                <w:color w:val="000000"/>
                <w:sz w:val="22"/>
                <w:szCs w:val="22"/>
                <w:lang w:val="en-CA" w:eastAsia="en-CA"/>
              </w:rPr>
            </w:pPr>
            <w:ins w:id="639" w:author="Eduardo" w:date="2014-06-12T11:10: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10FEF7D7" w14:textId="77777777" w:rsidR="009C1A57" w:rsidRPr="009C1A57" w:rsidRDefault="009C1A57" w:rsidP="009C1A57">
            <w:pPr>
              <w:spacing w:line="240" w:lineRule="auto"/>
              <w:jc w:val="right"/>
              <w:rPr>
                <w:ins w:id="640" w:author="Eduardo" w:date="2014-06-12T11:10:00Z"/>
                <w:rFonts w:ascii="Calibri" w:eastAsia="Times New Roman" w:hAnsi="Calibri" w:cs="Times New Roman"/>
                <w:color w:val="000000"/>
                <w:sz w:val="22"/>
                <w:szCs w:val="22"/>
                <w:lang w:val="en-CA" w:eastAsia="en-CA"/>
              </w:rPr>
            </w:pPr>
            <w:ins w:id="641" w:author="Eduardo" w:date="2014-06-12T11:10:00Z">
              <w:r w:rsidRPr="009C1A57">
                <w:rPr>
                  <w:rFonts w:ascii="Calibri" w:eastAsia="Times New Roman" w:hAnsi="Calibri" w:cs="Times New Roman"/>
                  <w:color w:val="000000"/>
                  <w:sz w:val="22"/>
                  <w:szCs w:val="22"/>
                  <w:lang w:val="en-CA" w:eastAsia="en-CA"/>
                </w:rPr>
                <w:t>8.46</w:t>
              </w:r>
            </w:ins>
          </w:p>
        </w:tc>
      </w:tr>
      <w:tr w:rsidR="009C1A57" w:rsidRPr="009C1A57" w14:paraId="4DA379E0" w14:textId="77777777" w:rsidTr="009C1A57">
        <w:trPr>
          <w:trHeight w:val="300"/>
          <w:ins w:id="642" w:author="Eduardo" w:date="2014-06-12T11:10:00Z"/>
        </w:trPr>
        <w:tc>
          <w:tcPr>
            <w:tcW w:w="2400" w:type="dxa"/>
            <w:vMerge/>
            <w:tcBorders>
              <w:top w:val="nil"/>
              <w:left w:val="single" w:sz="8" w:space="0" w:color="000000"/>
              <w:bottom w:val="single" w:sz="4" w:space="0" w:color="000000"/>
              <w:right w:val="single" w:sz="4" w:space="0" w:color="000000"/>
            </w:tcBorders>
            <w:vAlign w:val="center"/>
            <w:hideMark/>
          </w:tcPr>
          <w:p w14:paraId="0348EF26" w14:textId="77777777" w:rsidR="009C1A57" w:rsidRPr="009C1A57" w:rsidRDefault="009C1A57" w:rsidP="009C1A57">
            <w:pPr>
              <w:spacing w:line="240" w:lineRule="auto"/>
              <w:rPr>
                <w:ins w:id="643" w:author="Eduardo" w:date="2014-06-12T11:10: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4" w:space="0" w:color="000000"/>
              <w:right w:val="single" w:sz="4" w:space="0" w:color="000000"/>
            </w:tcBorders>
            <w:vAlign w:val="center"/>
            <w:hideMark/>
          </w:tcPr>
          <w:p w14:paraId="200B3CEE" w14:textId="77777777" w:rsidR="009C1A57" w:rsidRPr="009C1A57" w:rsidRDefault="009C1A57" w:rsidP="009C1A57">
            <w:pPr>
              <w:spacing w:line="240" w:lineRule="auto"/>
              <w:rPr>
                <w:ins w:id="644" w:author="Eduardo" w:date="2014-06-12T11:10:00Z"/>
                <w:rFonts w:ascii="Calibri" w:eastAsia="Times New Roman" w:hAnsi="Calibri" w:cs="Times New Roman"/>
                <w:b/>
                <w:bCs/>
                <w:color w:val="000000"/>
                <w:sz w:val="22"/>
                <w:szCs w:val="22"/>
                <w:lang w:val="en-CA" w:eastAsia="en-CA"/>
              </w:rPr>
            </w:pPr>
          </w:p>
        </w:tc>
        <w:tc>
          <w:tcPr>
            <w:tcW w:w="1700" w:type="dxa"/>
            <w:tcBorders>
              <w:top w:val="nil"/>
              <w:left w:val="nil"/>
              <w:bottom w:val="single" w:sz="4" w:space="0" w:color="000000"/>
              <w:right w:val="single" w:sz="4" w:space="0" w:color="000000"/>
            </w:tcBorders>
            <w:shd w:val="clear" w:color="auto" w:fill="auto"/>
            <w:hideMark/>
          </w:tcPr>
          <w:p w14:paraId="6A2D2BCF" w14:textId="77777777" w:rsidR="009C1A57" w:rsidRPr="009C1A57" w:rsidRDefault="009C1A57" w:rsidP="009C1A57">
            <w:pPr>
              <w:spacing w:line="240" w:lineRule="auto"/>
              <w:jc w:val="center"/>
              <w:rPr>
                <w:ins w:id="645" w:author="Eduardo" w:date="2014-06-12T11:10:00Z"/>
                <w:rFonts w:ascii="Calibri" w:eastAsia="Times New Roman" w:hAnsi="Calibri" w:cs="Times New Roman"/>
                <w:b/>
                <w:bCs/>
                <w:color w:val="000000"/>
                <w:sz w:val="22"/>
                <w:szCs w:val="22"/>
                <w:lang w:val="en-CA" w:eastAsia="en-CA"/>
              </w:rPr>
            </w:pPr>
            <w:ins w:id="646" w:author="Eduardo" w:date="2014-06-12T11:10: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8" w:space="0" w:color="000000"/>
            </w:tcBorders>
            <w:shd w:val="clear" w:color="auto" w:fill="auto"/>
            <w:hideMark/>
          </w:tcPr>
          <w:p w14:paraId="61F6A1A1" w14:textId="77777777" w:rsidR="009C1A57" w:rsidRPr="009C1A57" w:rsidRDefault="009C1A57" w:rsidP="009C1A57">
            <w:pPr>
              <w:spacing w:line="240" w:lineRule="auto"/>
              <w:jc w:val="right"/>
              <w:rPr>
                <w:ins w:id="647" w:author="Eduardo" w:date="2014-06-12T11:10:00Z"/>
                <w:rFonts w:ascii="Calibri" w:eastAsia="Times New Roman" w:hAnsi="Calibri" w:cs="Times New Roman"/>
                <w:color w:val="000000"/>
                <w:sz w:val="22"/>
                <w:szCs w:val="22"/>
                <w:lang w:val="en-CA" w:eastAsia="en-CA"/>
              </w:rPr>
            </w:pPr>
            <w:ins w:id="648" w:author="Eduardo" w:date="2014-06-12T11:10:00Z">
              <w:r w:rsidRPr="009C1A57">
                <w:rPr>
                  <w:rFonts w:ascii="Calibri" w:eastAsia="Times New Roman" w:hAnsi="Calibri" w:cs="Times New Roman"/>
                  <w:color w:val="000000"/>
                  <w:sz w:val="22"/>
                  <w:szCs w:val="22"/>
                  <w:lang w:val="en-CA" w:eastAsia="en-CA"/>
                </w:rPr>
                <w:t>33.85</w:t>
              </w:r>
            </w:ins>
          </w:p>
        </w:tc>
      </w:tr>
      <w:tr w:rsidR="009C1A57" w:rsidRPr="009C1A57" w14:paraId="56000097" w14:textId="77777777" w:rsidTr="009C1A57">
        <w:trPr>
          <w:trHeight w:val="300"/>
          <w:ins w:id="649" w:author="Eduardo" w:date="2014-06-12T11:10:00Z"/>
        </w:trPr>
        <w:tc>
          <w:tcPr>
            <w:tcW w:w="2400" w:type="dxa"/>
            <w:vMerge w:val="restart"/>
            <w:tcBorders>
              <w:top w:val="nil"/>
              <w:left w:val="single" w:sz="8" w:space="0" w:color="000000"/>
              <w:bottom w:val="single" w:sz="4" w:space="0" w:color="000000"/>
              <w:right w:val="single" w:sz="4" w:space="0" w:color="000000"/>
            </w:tcBorders>
            <w:shd w:val="clear" w:color="auto" w:fill="auto"/>
            <w:hideMark/>
          </w:tcPr>
          <w:p w14:paraId="13875ECB" w14:textId="77777777" w:rsidR="009C1A57" w:rsidRPr="009C1A57" w:rsidRDefault="009C1A57" w:rsidP="009C1A57">
            <w:pPr>
              <w:spacing w:line="240" w:lineRule="auto"/>
              <w:jc w:val="center"/>
              <w:rPr>
                <w:ins w:id="650" w:author="Eduardo" w:date="2014-06-12T11:10:00Z"/>
                <w:rFonts w:ascii="Calibri" w:eastAsia="Times New Roman" w:hAnsi="Calibri" w:cs="Times New Roman"/>
                <w:b/>
                <w:bCs/>
                <w:color w:val="000000"/>
                <w:sz w:val="22"/>
                <w:szCs w:val="22"/>
                <w:lang w:val="en-CA" w:eastAsia="en-CA"/>
              </w:rPr>
            </w:pPr>
            <w:ins w:id="651" w:author="Eduardo" w:date="2014-06-12T11:10:00Z">
              <w:r w:rsidRPr="009C1A57">
                <w:rPr>
                  <w:rFonts w:ascii="Calibri" w:eastAsia="Times New Roman" w:hAnsi="Calibri" w:cs="Times New Roman"/>
                  <w:b/>
                  <w:bCs/>
                  <w:color w:val="000000"/>
                  <w:sz w:val="22"/>
                  <w:szCs w:val="22"/>
                  <w:lang w:val="en-CA" w:eastAsia="en-CA"/>
                </w:rPr>
                <w:t>Cereal/Root Crop Mixed</w:t>
              </w:r>
            </w:ins>
          </w:p>
        </w:tc>
        <w:tc>
          <w:tcPr>
            <w:tcW w:w="1500" w:type="dxa"/>
            <w:tcBorders>
              <w:top w:val="nil"/>
              <w:left w:val="nil"/>
              <w:bottom w:val="single" w:sz="4" w:space="0" w:color="000000"/>
              <w:right w:val="single" w:sz="4" w:space="0" w:color="000000"/>
            </w:tcBorders>
            <w:shd w:val="clear" w:color="auto" w:fill="auto"/>
            <w:hideMark/>
          </w:tcPr>
          <w:p w14:paraId="4B4C521C" w14:textId="77777777" w:rsidR="009C1A57" w:rsidRPr="009C1A57" w:rsidRDefault="009C1A57" w:rsidP="009C1A57">
            <w:pPr>
              <w:spacing w:line="240" w:lineRule="auto"/>
              <w:jc w:val="center"/>
              <w:rPr>
                <w:ins w:id="652" w:author="Eduardo" w:date="2014-06-12T11:10:00Z"/>
                <w:rFonts w:ascii="Calibri" w:eastAsia="Times New Roman" w:hAnsi="Calibri" w:cs="Times New Roman"/>
                <w:b/>
                <w:bCs/>
                <w:color w:val="000000"/>
                <w:sz w:val="22"/>
                <w:szCs w:val="22"/>
                <w:lang w:val="en-CA" w:eastAsia="en-CA"/>
              </w:rPr>
            </w:pPr>
            <w:ins w:id="653" w:author="Eduardo" w:date="2014-06-12T11:10:00Z">
              <w:r w:rsidRPr="009C1A57">
                <w:rPr>
                  <w:rFonts w:ascii="Calibri" w:eastAsia="Times New Roman" w:hAnsi="Calibri" w:cs="Times New Roman"/>
                  <w:b/>
                  <w:bCs/>
                  <w:color w:val="000000"/>
                  <w:sz w:val="22"/>
                  <w:szCs w:val="22"/>
                  <w:lang w:val="en-CA" w:eastAsia="en-CA"/>
                </w:rPr>
                <w:t>H</w:t>
              </w:r>
            </w:ins>
          </w:p>
        </w:tc>
        <w:tc>
          <w:tcPr>
            <w:tcW w:w="1700" w:type="dxa"/>
            <w:tcBorders>
              <w:top w:val="nil"/>
              <w:left w:val="nil"/>
              <w:bottom w:val="single" w:sz="4" w:space="0" w:color="000000"/>
              <w:right w:val="single" w:sz="4" w:space="0" w:color="000000"/>
            </w:tcBorders>
            <w:shd w:val="clear" w:color="auto" w:fill="auto"/>
            <w:hideMark/>
          </w:tcPr>
          <w:p w14:paraId="49F6D722" w14:textId="77777777" w:rsidR="009C1A57" w:rsidRPr="009C1A57" w:rsidRDefault="009C1A57" w:rsidP="009C1A57">
            <w:pPr>
              <w:spacing w:line="240" w:lineRule="auto"/>
              <w:jc w:val="center"/>
              <w:rPr>
                <w:ins w:id="654" w:author="Eduardo" w:date="2014-06-12T11:10:00Z"/>
                <w:rFonts w:ascii="Calibri" w:eastAsia="Times New Roman" w:hAnsi="Calibri" w:cs="Times New Roman"/>
                <w:b/>
                <w:bCs/>
                <w:color w:val="000000"/>
                <w:sz w:val="22"/>
                <w:szCs w:val="22"/>
                <w:lang w:val="en-CA" w:eastAsia="en-CA"/>
              </w:rPr>
            </w:pPr>
            <w:ins w:id="655" w:author="Eduardo" w:date="2014-06-12T11:10: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1DA820D3" w14:textId="77777777" w:rsidR="009C1A57" w:rsidRPr="009C1A57" w:rsidRDefault="009C1A57" w:rsidP="009C1A57">
            <w:pPr>
              <w:spacing w:line="240" w:lineRule="auto"/>
              <w:jc w:val="right"/>
              <w:rPr>
                <w:ins w:id="656" w:author="Eduardo" w:date="2014-06-12T11:10:00Z"/>
                <w:rFonts w:ascii="Calibri" w:eastAsia="Times New Roman" w:hAnsi="Calibri" w:cs="Times New Roman"/>
                <w:color w:val="000000"/>
                <w:sz w:val="22"/>
                <w:szCs w:val="22"/>
                <w:lang w:val="en-CA" w:eastAsia="en-CA"/>
              </w:rPr>
            </w:pPr>
            <w:ins w:id="657" w:author="Eduardo" w:date="2014-06-12T11:10:00Z">
              <w:r w:rsidRPr="009C1A57">
                <w:rPr>
                  <w:rFonts w:ascii="Calibri" w:eastAsia="Times New Roman" w:hAnsi="Calibri" w:cs="Times New Roman"/>
                  <w:color w:val="000000"/>
                  <w:sz w:val="22"/>
                  <w:szCs w:val="22"/>
                  <w:lang w:val="en-CA" w:eastAsia="en-CA"/>
                </w:rPr>
                <w:t>0.31</w:t>
              </w:r>
            </w:ins>
          </w:p>
        </w:tc>
      </w:tr>
      <w:tr w:rsidR="009C1A57" w:rsidRPr="009C1A57" w14:paraId="79A5CA7F" w14:textId="77777777" w:rsidTr="009C1A57">
        <w:trPr>
          <w:trHeight w:val="300"/>
          <w:ins w:id="658" w:author="Eduardo" w:date="2014-06-12T11:10:00Z"/>
        </w:trPr>
        <w:tc>
          <w:tcPr>
            <w:tcW w:w="2400" w:type="dxa"/>
            <w:vMerge/>
            <w:tcBorders>
              <w:top w:val="nil"/>
              <w:left w:val="single" w:sz="8" w:space="0" w:color="000000"/>
              <w:bottom w:val="single" w:sz="4" w:space="0" w:color="000000"/>
              <w:right w:val="single" w:sz="4" w:space="0" w:color="000000"/>
            </w:tcBorders>
            <w:vAlign w:val="center"/>
            <w:hideMark/>
          </w:tcPr>
          <w:p w14:paraId="592374B3" w14:textId="77777777" w:rsidR="009C1A57" w:rsidRPr="009C1A57" w:rsidRDefault="009C1A57" w:rsidP="009C1A57">
            <w:pPr>
              <w:spacing w:line="240" w:lineRule="auto"/>
              <w:rPr>
                <w:ins w:id="659" w:author="Eduardo" w:date="2014-06-12T11:10:00Z"/>
                <w:rFonts w:ascii="Calibri" w:eastAsia="Times New Roman" w:hAnsi="Calibri" w:cs="Times New Roman"/>
                <w:b/>
                <w:bCs/>
                <w:color w:val="000000"/>
                <w:sz w:val="22"/>
                <w:szCs w:val="22"/>
                <w:lang w:val="en-CA" w:eastAsia="en-CA"/>
              </w:rPr>
            </w:pPr>
          </w:p>
        </w:tc>
        <w:tc>
          <w:tcPr>
            <w:tcW w:w="1500" w:type="dxa"/>
            <w:tcBorders>
              <w:top w:val="nil"/>
              <w:left w:val="nil"/>
              <w:bottom w:val="single" w:sz="4" w:space="0" w:color="000000"/>
              <w:right w:val="single" w:sz="4" w:space="0" w:color="000000"/>
            </w:tcBorders>
            <w:shd w:val="clear" w:color="auto" w:fill="auto"/>
            <w:hideMark/>
          </w:tcPr>
          <w:p w14:paraId="4040DAAF" w14:textId="77777777" w:rsidR="009C1A57" w:rsidRPr="009C1A57" w:rsidRDefault="009C1A57" w:rsidP="009C1A57">
            <w:pPr>
              <w:spacing w:line="240" w:lineRule="auto"/>
              <w:jc w:val="center"/>
              <w:rPr>
                <w:ins w:id="660" w:author="Eduardo" w:date="2014-06-12T11:10:00Z"/>
                <w:rFonts w:ascii="Calibri" w:eastAsia="Times New Roman" w:hAnsi="Calibri" w:cs="Times New Roman"/>
                <w:b/>
                <w:bCs/>
                <w:color w:val="000000"/>
                <w:sz w:val="22"/>
                <w:szCs w:val="22"/>
                <w:lang w:val="en-CA" w:eastAsia="en-CA"/>
              </w:rPr>
            </w:pPr>
            <w:ins w:id="661" w:author="Eduardo" w:date="2014-06-12T11:10: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13123562" w14:textId="77777777" w:rsidR="009C1A57" w:rsidRPr="009C1A57" w:rsidRDefault="009C1A57" w:rsidP="009C1A57">
            <w:pPr>
              <w:spacing w:line="240" w:lineRule="auto"/>
              <w:jc w:val="center"/>
              <w:rPr>
                <w:ins w:id="662" w:author="Eduardo" w:date="2014-06-12T11:10:00Z"/>
                <w:rFonts w:ascii="Calibri" w:eastAsia="Times New Roman" w:hAnsi="Calibri" w:cs="Times New Roman"/>
                <w:b/>
                <w:bCs/>
                <w:color w:val="000000"/>
                <w:sz w:val="22"/>
                <w:szCs w:val="22"/>
                <w:lang w:val="en-CA" w:eastAsia="en-CA"/>
              </w:rPr>
            </w:pPr>
            <w:ins w:id="663" w:author="Eduardo" w:date="2014-06-12T11:10: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4" w:space="0" w:color="000000"/>
              <w:right w:val="single" w:sz="8" w:space="0" w:color="000000"/>
            </w:tcBorders>
            <w:shd w:val="clear" w:color="auto" w:fill="auto"/>
            <w:hideMark/>
          </w:tcPr>
          <w:p w14:paraId="3C96A0DB" w14:textId="77777777" w:rsidR="009C1A57" w:rsidRPr="009C1A57" w:rsidRDefault="009C1A57" w:rsidP="009C1A57">
            <w:pPr>
              <w:spacing w:line="240" w:lineRule="auto"/>
              <w:jc w:val="right"/>
              <w:rPr>
                <w:ins w:id="664" w:author="Eduardo" w:date="2014-06-12T11:10:00Z"/>
                <w:rFonts w:ascii="Calibri" w:eastAsia="Times New Roman" w:hAnsi="Calibri" w:cs="Times New Roman"/>
                <w:color w:val="000000"/>
                <w:sz w:val="22"/>
                <w:szCs w:val="22"/>
                <w:lang w:val="en-CA" w:eastAsia="en-CA"/>
              </w:rPr>
            </w:pPr>
            <w:ins w:id="665" w:author="Eduardo" w:date="2014-06-12T11:10:00Z">
              <w:r w:rsidRPr="009C1A57">
                <w:rPr>
                  <w:rFonts w:ascii="Calibri" w:eastAsia="Times New Roman" w:hAnsi="Calibri" w:cs="Times New Roman"/>
                  <w:color w:val="000000"/>
                  <w:sz w:val="22"/>
                  <w:szCs w:val="22"/>
                  <w:lang w:val="en-CA" w:eastAsia="en-CA"/>
                </w:rPr>
                <w:t>1.18</w:t>
              </w:r>
            </w:ins>
          </w:p>
        </w:tc>
      </w:tr>
      <w:tr w:rsidR="009C1A57" w:rsidRPr="009C1A57" w14:paraId="0459A7F8" w14:textId="77777777" w:rsidTr="009C1A57">
        <w:trPr>
          <w:trHeight w:val="300"/>
          <w:ins w:id="666" w:author="Eduardo" w:date="2014-06-12T11:10:00Z"/>
        </w:trPr>
        <w:tc>
          <w:tcPr>
            <w:tcW w:w="2400" w:type="dxa"/>
            <w:vMerge w:val="restart"/>
            <w:tcBorders>
              <w:top w:val="nil"/>
              <w:left w:val="single" w:sz="8" w:space="0" w:color="000000"/>
              <w:bottom w:val="single" w:sz="8" w:space="0" w:color="000000"/>
              <w:right w:val="single" w:sz="4" w:space="0" w:color="000000"/>
            </w:tcBorders>
            <w:shd w:val="clear" w:color="auto" w:fill="auto"/>
            <w:hideMark/>
          </w:tcPr>
          <w:p w14:paraId="68565B47" w14:textId="77777777" w:rsidR="009C1A57" w:rsidRPr="009C1A57" w:rsidRDefault="009C1A57" w:rsidP="009C1A57">
            <w:pPr>
              <w:spacing w:line="240" w:lineRule="auto"/>
              <w:jc w:val="center"/>
              <w:rPr>
                <w:ins w:id="667" w:author="Eduardo" w:date="2014-06-12T11:10:00Z"/>
                <w:rFonts w:ascii="Calibri" w:eastAsia="Times New Roman" w:hAnsi="Calibri" w:cs="Times New Roman"/>
                <w:b/>
                <w:bCs/>
                <w:color w:val="000000"/>
                <w:sz w:val="22"/>
                <w:szCs w:val="22"/>
                <w:lang w:val="en-CA" w:eastAsia="en-CA"/>
              </w:rPr>
            </w:pPr>
            <w:ins w:id="668" w:author="Eduardo" w:date="2014-06-12T11:10:00Z">
              <w:r w:rsidRPr="009C1A57">
                <w:rPr>
                  <w:rFonts w:ascii="Calibri" w:eastAsia="Times New Roman" w:hAnsi="Calibri" w:cs="Times New Roman"/>
                  <w:b/>
                  <w:bCs/>
                  <w:color w:val="000000"/>
                  <w:sz w:val="22"/>
                  <w:szCs w:val="22"/>
                  <w:lang w:val="en-CA" w:eastAsia="en-CA"/>
                </w:rPr>
                <w:t>Maize Mixed</w:t>
              </w:r>
            </w:ins>
          </w:p>
        </w:tc>
        <w:tc>
          <w:tcPr>
            <w:tcW w:w="1500" w:type="dxa"/>
            <w:tcBorders>
              <w:top w:val="nil"/>
              <w:left w:val="nil"/>
              <w:bottom w:val="single" w:sz="4" w:space="0" w:color="000000"/>
              <w:right w:val="single" w:sz="4" w:space="0" w:color="000000"/>
            </w:tcBorders>
            <w:shd w:val="clear" w:color="auto" w:fill="auto"/>
            <w:hideMark/>
          </w:tcPr>
          <w:p w14:paraId="53F8976C" w14:textId="77777777" w:rsidR="009C1A57" w:rsidRPr="009C1A57" w:rsidRDefault="009C1A57" w:rsidP="009C1A57">
            <w:pPr>
              <w:spacing w:line="240" w:lineRule="auto"/>
              <w:jc w:val="center"/>
              <w:rPr>
                <w:ins w:id="669" w:author="Eduardo" w:date="2014-06-12T11:10:00Z"/>
                <w:rFonts w:ascii="Calibri" w:eastAsia="Times New Roman" w:hAnsi="Calibri" w:cs="Times New Roman"/>
                <w:b/>
                <w:bCs/>
                <w:color w:val="000000"/>
                <w:sz w:val="22"/>
                <w:szCs w:val="22"/>
                <w:lang w:val="en-CA" w:eastAsia="en-CA"/>
              </w:rPr>
            </w:pPr>
            <w:ins w:id="670" w:author="Eduardo" w:date="2014-06-12T11:10:00Z">
              <w:r w:rsidRPr="009C1A57">
                <w:rPr>
                  <w:rFonts w:ascii="Calibri" w:eastAsia="Times New Roman" w:hAnsi="Calibri" w:cs="Times New Roman"/>
                  <w:b/>
                  <w:bCs/>
                  <w:color w:val="000000"/>
                  <w:sz w:val="22"/>
                  <w:szCs w:val="22"/>
                  <w:lang w:val="en-CA" w:eastAsia="en-CA"/>
                </w:rPr>
                <w:t>H</w:t>
              </w:r>
            </w:ins>
          </w:p>
        </w:tc>
        <w:tc>
          <w:tcPr>
            <w:tcW w:w="1700" w:type="dxa"/>
            <w:tcBorders>
              <w:top w:val="nil"/>
              <w:left w:val="nil"/>
              <w:bottom w:val="single" w:sz="4" w:space="0" w:color="000000"/>
              <w:right w:val="single" w:sz="4" w:space="0" w:color="000000"/>
            </w:tcBorders>
            <w:shd w:val="clear" w:color="auto" w:fill="auto"/>
            <w:hideMark/>
          </w:tcPr>
          <w:p w14:paraId="02D5E1E8" w14:textId="77777777" w:rsidR="009C1A57" w:rsidRPr="009C1A57" w:rsidRDefault="009C1A57" w:rsidP="009C1A57">
            <w:pPr>
              <w:spacing w:line="240" w:lineRule="auto"/>
              <w:jc w:val="center"/>
              <w:rPr>
                <w:ins w:id="671" w:author="Eduardo" w:date="2014-06-12T11:10:00Z"/>
                <w:rFonts w:ascii="Calibri" w:eastAsia="Times New Roman" w:hAnsi="Calibri" w:cs="Times New Roman"/>
                <w:b/>
                <w:bCs/>
                <w:color w:val="000000"/>
                <w:sz w:val="22"/>
                <w:szCs w:val="22"/>
                <w:lang w:val="en-CA" w:eastAsia="en-CA"/>
              </w:rPr>
            </w:pPr>
            <w:ins w:id="672" w:author="Eduardo" w:date="2014-06-12T11:10: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62482253" w14:textId="77777777" w:rsidR="009C1A57" w:rsidRPr="009C1A57" w:rsidRDefault="009C1A57" w:rsidP="009C1A57">
            <w:pPr>
              <w:spacing w:line="240" w:lineRule="auto"/>
              <w:jc w:val="right"/>
              <w:rPr>
                <w:ins w:id="673" w:author="Eduardo" w:date="2014-06-12T11:10:00Z"/>
                <w:rFonts w:ascii="Calibri" w:eastAsia="Times New Roman" w:hAnsi="Calibri" w:cs="Times New Roman"/>
                <w:color w:val="000000"/>
                <w:sz w:val="22"/>
                <w:szCs w:val="22"/>
                <w:lang w:val="en-CA" w:eastAsia="en-CA"/>
              </w:rPr>
            </w:pPr>
            <w:ins w:id="674" w:author="Eduardo" w:date="2014-06-12T11:10:00Z">
              <w:r w:rsidRPr="009C1A57">
                <w:rPr>
                  <w:rFonts w:ascii="Calibri" w:eastAsia="Times New Roman" w:hAnsi="Calibri" w:cs="Times New Roman"/>
                  <w:color w:val="000000"/>
                  <w:sz w:val="22"/>
                  <w:szCs w:val="22"/>
                  <w:lang w:val="en-CA" w:eastAsia="en-CA"/>
                </w:rPr>
                <w:t>6.05</w:t>
              </w:r>
            </w:ins>
          </w:p>
        </w:tc>
      </w:tr>
      <w:tr w:rsidR="009C1A57" w:rsidRPr="009C1A57" w14:paraId="0BBFD95F" w14:textId="77777777" w:rsidTr="009C1A57">
        <w:trPr>
          <w:trHeight w:val="300"/>
          <w:ins w:id="675" w:author="Eduardo" w:date="2014-06-12T11:10:00Z"/>
        </w:trPr>
        <w:tc>
          <w:tcPr>
            <w:tcW w:w="2400" w:type="dxa"/>
            <w:vMerge/>
            <w:tcBorders>
              <w:top w:val="nil"/>
              <w:left w:val="single" w:sz="8" w:space="0" w:color="000000"/>
              <w:bottom w:val="single" w:sz="8" w:space="0" w:color="000000"/>
              <w:right w:val="single" w:sz="4" w:space="0" w:color="000000"/>
            </w:tcBorders>
            <w:vAlign w:val="center"/>
            <w:hideMark/>
          </w:tcPr>
          <w:p w14:paraId="7E8D8917" w14:textId="77777777" w:rsidR="009C1A57" w:rsidRPr="009C1A57" w:rsidRDefault="009C1A57" w:rsidP="009C1A57">
            <w:pPr>
              <w:spacing w:line="240" w:lineRule="auto"/>
              <w:rPr>
                <w:ins w:id="676" w:author="Eduardo" w:date="2014-06-12T11:10:00Z"/>
                <w:rFonts w:ascii="Calibri" w:eastAsia="Times New Roman" w:hAnsi="Calibri" w:cs="Times New Roman"/>
                <w:b/>
                <w:bCs/>
                <w:color w:val="000000"/>
                <w:sz w:val="22"/>
                <w:szCs w:val="22"/>
                <w:lang w:val="en-CA" w:eastAsia="en-CA"/>
              </w:rPr>
            </w:pPr>
          </w:p>
        </w:tc>
        <w:tc>
          <w:tcPr>
            <w:tcW w:w="1500" w:type="dxa"/>
            <w:vMerge w:val="restart"/>
            <w:tcBorders>
              <w:top w:val="nil"/>
              <w:left w:val="single" w:sz="4" w:space="0" w:color="000000"/>
              <w:bottom w:val="single" w:sz="8" w:space="0" w:color="000000"/>
              <w:right w:val="single" w:sz="4" w:space="0" w:color="000000"/>
            </w:tcBorders>
            <w:shd w:val="clear" w:color="auto" w:fill="auto"/>
            <w:hideMark/>
          </w:tcPr>
          <w:p w14:paraId="16D139CF" w14:textId="77777777" w:rsidR="009C1A57" w:rsidRPr="009C1A57" w:rsidRDefault="009C1A57" w:rsidP="009C1A57">
            <w:pPr>
              <w:spacing w:line="240" w:lineRule="auto"/>
              <w:jc w:val="center"/>
              <w:rPr>
                <w:ins w:id="677" w:author="Eduardo" w:date="2014-06-12T11:10:00Z"/>
                <w:rFonts w:ascii="Calibri" w:eastAsia="Times New Roman" w:hAnsi="Calibri" w:cs="Times New Roman"/>
                <w:b/>
                <w:bCs/>
                <w:color w:val="000000"/>
                <w:sz w:val="22"/>
                <w:szCs w:val="22"/>
                <w:lang w:val="en-CA" w:eastAsia="en-CA"/>
              </w:rPr>
            </w:pPr>
            <w:ins w:id="678" w:author="Eduardo" w:date="2014-06-12T11:10:00Z">
              <w:r w:rsidRPr="009C1A57">
                <w:rPr>
                  <w:rFonts w:ascii="Calibri" w:eastAsia="Times New Roman" w:hAnsi="Calibri" w:cs="Times New Roman"/>
                  <w:b/>
                  <w:bCs/>
                  <w:color w:val="000000"/>
                  <w:sz w:val="22"/>
                  <w:szCs w:val="22"/>
                  <w:lang w:val="en-CA" w:eastAsia="en-CA"/>
                </w:rPr>
                <w:t>L</w:t>
              </w:r>
            </w:ins>
          </w:p>
        </w:tc>
        <w:tc>
          <w:tcPr>
            <w:tcW w:w="1700" w:type="dxa"/>
            <w:tcBorders>
              <w:top w:val="nil"/>
              <w:left w:val="nil"/>
              <w:bottom w:val="single" w:sz="4" w:space="0" w:color="000000"/>
              <w:right w:val="single" w:sz="4" w:space="0" w:color="000000"/>
            </w:tcBorders>
            <w:shd w:val="clear" w:color="auto" w:fill="auto"/>
            <w:hideMark/>
          </w:tcPr>
          <w:p w14:paraId="73A376D0" w14:textId="77777777" w:rsidR="009C1A57" w:rsidRPr="009C1A57" w:rsidRDefault="009C1A57" w:rsidP="009C1A57">
            <w:pPr>
              <w:spacing w:line="240" w:lineRule="auto"/>
              <w:jc w:val="center"/>
              <w:rPr>
                <w:ins w:id="679" w:author="Eduardo" w:date="2014-06-12T11:10:00Z"/>
                <w:rFonts w:ascii="Calibri" w:eastAsia="Times New Roman" w:hAnsi="Calibri" w:cs="Times New Roman"/>
                <w:b/>
                <w:bCs/>
                <w:color w:val="000000"/>
                <w:sz w:val="22"/>
                <w:szCs w:val="22"/>
                <w:lang w:val="en-CA" w:eastAsia="en-CA"/>
              </w:rPr>
            </w:pPr>
            <w:ins w:id="680" w:author="Eduardo" w:date="2014-06-12T11:10:00Z">
              <w:r w:rsidRPr="009C1A57">
                <w:rPr>
                  <w:rFonts w:ascii="Calibri" w:eastAsia="Times New Roman" w:hAnsi="Calibri" w:cs="Times New Roman"/>
                  <w:b/>
                  <w:bCs/>
                  <w:color w:val="000000"/>
                  <w:sz w:val="22"/>
                  <w:szCs w:val="22"/>
                  <w:lang w:val="en-CA" w:eastAsia="en-CA"/>
                </w:rPr>
                <w:t>H</w:t>
              </w:r>
            </w:ins>
          </w:p>
        </w:tc>
        <w:tc>
          <w:tcPr>
            <w:tcW w:w="2700" w:type="dxa"/>
            <w:tcBorders>
              <w:top w:val="nil"/>
              <w:left w:val="nil"/>
              <w:bottom w:val="single" w:sz="4" w:space="0" w:color="000000"/>
              <w:right w:val="single" w:sz="8" w:space="0" w:color="000000"/>
            </w:tcBorders>
            <w:shd w:val="clear" w:color="auto" w:fill="auto"/>
            <w:hideMark/>
          </w:tcPr>
          <w:p w14:paraId="611207BD" w14:textId="77777777" w:rsidR="009C1A57" w:rsidRPr="009C1A57" w:rsidRDefault="009C1A57" w:rsidP="009C1A57">
            <w:pPr>
              <w:spacing w:line="240" w:lineRule="auto"/>
              <w:jc w:val="right"/>
              <w:rPr>
                <w:ins w:id="681" w:author="Eduardo" w:date="2014-06-12T11:10:00Z"/>
                <w:rFonts w:ascii="Calibri" w:eastAsia="Times New Roman" w:hAnsi="Calibri" w:cs="Times New Roman"/>
                <w:color w:val="000000"/>
                <w:sz w:val="22"/>
                <w:szCs w:val="22"/>
                <w:lang w:val="en-CA" w:eastAsia="en-CA"/>
              </w:rPr>
            </w:pPr>
            <w:ins w:id="682" w:author="Eduardo" w:date="2014-06-12T11:10:00Z">
              <w:r w:rsidRPr="009C1A57">
                <w:rPr>
                  <w:rFonts w:ascii="Calibri" w:eastAsia="Times New Roman" w:hAnsi="Calibri" w:cs="Times New Roman"/>
                  <w:color w:val="000000"/>
                  <w:sz w:val="22"/>
                  <w:szCs w:val="22"/>
                  <w:lang w:val="en-CA" w:eastAsia="en-CA"/>
                </w:rPr>
                <w:t>2.21</w:t>
              </w:r>
            </w:ins>
          </w:p>
        </w:tc>
      </w:tr>
      <w:tr w:rsidR="009C1A57" w:rsidRPr="009C1A57" w14:paraId="1628F838" w14:textId="77777777" w:rsidTr="009C1A57">
        <w:trPr>
          <w:trHeight w:val="315"/>
          <w:ins w:id="683" w:author="Eduardo" w:date="2014-06-12T11:10:00Z"/>
        </w:trPr>
        <w:tc>
          <w:tcPr>
            <w:tcW w:w="2400" w:type="dxa"/>
            <w:vMerge/>
            <w:tcBorders>
              <w:top w:val="nil"/>
              <w:left w:val="single" w:sz="8" w:space="0" w:color="000000"/>
              <w:bottom w:val="single" w:sz="8" w:space="0" w:color="000000"/>
              <w:right w:val="single" w:sz="4" w:space="0" w:color="000000"/>
            </w:tcBorders>
            <w:vAlign w:val="center"/>
            <w:hideMark/>
          </w:tcPr>
          <w:p w14:paraId="5A02C0B7" w14:textId="77777777" w:rsidR="009C1A57" w:rsidRPr="009C1A57" w:rsidRDefault="009C1A57" w:rsidP="009C1A57">
            <w:pPr>
              <w:spacing w:line="240" w:lineRule="auto"/>
              <w:rPr>
                <w:ins w:id="684" w:author="Eduardo" w:date="2014-06-12T11:10:00Z"/>
                <w:rFonts w:ascii="Calibri" w:eastAsia="Times New Roman" w:hAnsi="Calibri" w:cs="Times New Roman"/>
                <w:b/>
                <w:bCs/>
                <w:color w:val="000000"/>
                <w:sz w:val="22"/>
                <w:szCs w:val="22"/>
                <w:lang w:val="en-CA" w:eastAsia="en-CA"/>
              </w:rPr>
            </w:pPr>
          </w:p>
        </w:tc>
        <w:tc>
          <w:tcPr>
            <w:tcW w:w="1500" w:type="dxa"/>
            <w:vMerge/>
            <w:tcBorders>
              <w:top w:val="nil"/>
              <w:left w:val="single" w:sz="4" w:space="0" w:color="000000"/>
              <w:bottom w:val="single" w:sz="8" w:space="0" w:color="000000"/>
              <w:right w:val="single" w:sz="4" w:space="0" w:color="000000"/>
            </w:tcBorders>
            <w:vAlign w:val="center"/>
            <w:hideMark/>
          </w:tcPr>
          <w:p w14:paraId="36A816F4" w14:textId="77777777" w:rsidR="009C1A57" w:rsidRPr="009C1A57" w:rsidRDefault="009C1A57" w:rsidP="009C1A57">
            <w:pPr>
              <w:spacing w:line="240" w:lineRule="auto"/>
              <w:rPr>
                <w:ins w:id="685" w:author="Eduardo" w:date="2014-06-12T11:10:00Z"/>
                <w:rFonts w:ascii="Calibri" w:eastAsia="Times New Roman" w:hAnsi="Calibri" w:cs="Times New Roman"/>
                <w:b/>
                <w:bCs/>
                <w:color w:val="000000"/>
                <w:sz w:val="22"/>
                <w:szCs w:val="22"/>
                <w:lang w:val="en-CA" w:eastAsia="en-CA"/>
              </w:rPr>
            </w:pPr>
          </w:p>
        </w:tc>
        <w:tc>
          <w:tcPr>
            <w:tcW w:w="1700" w:type="dxa"/>
            <w:tcBorders>
              <w:top w:val="nil"/>
              <w:left w:val="nil"/>
              <w:bottom w:val="single" w:sz="8" w:space="0" w:color="000000"/>
              <w:right w:val="single" w:sz="4" w:space="0" w:color="000000"/>
            </w:tcBorders>
            <w:shd w:val="clear" w:color="auto" w:fill="auto"/>
            <w:hideMark/>
          </w:tcPr>
          <w:p w14:paraId="69856CC0" w14:textId="77777777" w:rsidR="009C1A57" w:rsidRPr="009C1A57" w:rsidRDefault="009C1A57" w:rsidP="009C1A57">
            <w:pPr>
              <w:spacing w:line="240" w:lineRule="auto"/>
              <w:jc w:val="center"/>
              <w:rPr>
                <w:ins w:id="686" w:author="Eduardo" w:date="2014-06-12T11:10:00Z"/>
                <w:rFonts w:ascii="Calibri" w:eastAsia="Times New Roman" w:hAnsi="Calibri" w:cs="Times New Roman"/>
                <w:b/>
                <w:bCs/>
                <w:color w:val="000000"/>
                <w:sz w:val="22"/>
                <w:szCs w:val="22"/>
                <w:lang w:val="en-CA" w:eastAsia="en-CA"/>
              </w:rPr>
            </w:pPr>
            <w:ins w:id="687" w:author="Eduardo" w:date="2014-06-12T11:10:00Z">
              <w:r w:rsidRPr="009C1A57">
                <w:rPr>
                  <w:rFonts w:ascii="Calibri" w:eastAsia="Times New Roman" w:hAnsi="Calibri" w:cs="Times New Roman"/>
                  <w:b/>
                  <w:bCs/>
                  <w:color w:val="000000"/>
                  <w:sz w:val="22"/>
                  <w:szCs w:val="22"/>
                  <w:lang w:val="en-CA" w:eastAsia="en-CA"/>
                </w:rPr>
                <w:t>L</w:t>
              </w:r>
            </w:ins>
          </w:p>
        </w:tc>
        <w:tc>
          <w:tcPr>
            <w:tcW w:w="2700" w:type="dxa"/>
            <w:tcBorders>
              <w:top w:val="nil"/>
              <w:left w:val="nil"/>
              <w:bottom w:val="single" w:sz="8" w:space="0" w:color="000000"/>
              <w:right w:val="single" w:sz="8" w:space="0" w:color="000000"/>
            </w:tcBorders>
            <w:shd w:val="clear" w:color="auto" w:fill="auto"/>
            <w:hideMark/>
          </w:tcPr>
          <w:p w14:paraId="3EA9E0FC" w14:textId="77777777" w:rsidR="009C1A57" w:rsidRPr="009C1A57" w:rsidRDefault="009C1A57" w:rsidP="009C1A57">
            <w:pPr>
              <w:spacing w:line="240" w:lineRule="auto"/>
              <w:jc w:val="right"/>
              <w:rPr>
                <w:ins w:id="688" w:author="Eduardo" w:date="2014-06-12T11:10:00Z"/>
                <w:rFonts w:ascii="Calibri" w:eastAsia="Times New Roman" w:hAnsi="Calibri" w:cs="Times New Roman"/>
                <w:color w:val="000000"/>
                <w:sz w:val="22"/>
                <w:szCs w:val="22"/>
                <w:lang w:val="en-CA" w:eastAsia="en-CA"/>
              </w:rPr>
            </w:pPr>
            <w:ins w:id="689" w:author="Eduardo" w:date="2014-06-12T11:10:00Z">
              <w:r w:rsidRPr="009C1A57">
                <w:rPr>
                  <w:rFonts w:ascii="Calibri" w:eastAsia="Times New Roman" w:hAnsi="Calibri" w:cs="Times New Roman"/>
                  <w:color w:val="000000"/>
                  <w:sz w:val="22"/>
                  <w:szCs w:val="22"/>
                  <w:lang w:val="en-CA" w:eastAsia="en-CA"/>
                </w:rPr>
                <w:t>13.41</w:t>
              </w:r>
            </w:ins>
          </w:p>
        </w:tc>
      </w:tr>
    </w:tbl>
    <w:p w14:paraId="311496C2" w14:textId="77777777" w:rsidR="009C1A57" w:rsidRPr="009C1A57" w:rsidRDefault="009C1A57" w:rsidP="009C1A57">
      <w:pPr>
        <w:pPrChange w:id="690" w:author="Eduardo" w:date="2014-06-12T11:07:00Z">
          <w:pPr>
            <w:pStyle w:val="Caption"/>
          </w:pPr>
        </w:pPrChange>
      </w:pPr>
    </w:p>
    <w:p w14:paraId="39465F32" w14:textId="77777777" w:rsidR="006C710F" w:rsidRPr="008E5C99" w:rsidRDefault="006C710F" w:rsidP="006C710F">
      <w:pPr>
        <w:pStyle w:val="Heading1"/>
      </w:pPr>
      <w:r w:rsidRPr="008E5C99">
        <w:t>Country Briefs</w:t>
      </w:r>
    </w:p>
    <w:p w14:paraId="5BBEC832" w14:textId="77777777" w:rsidR="006C710F" w:rsidRPr="008E5C99" w:rsidDel="00D12518" w:rsidRDefault="006C710F" w:rsidP="006C710F">
      <w:pPr>
        <w:pStyle w:val="BodyText"/>
        <w:rPr>
          <w:del w:id="691" w:author="Rico Natali (Synergos)" w:date="2014-06-11T22:15:00Z"/>
        </w:rPr>
      </w:pPr>
      <w:r w:rsidRPr="008E5C99">
        <w:t>The segmentation analysis will lead to country briefs that summarize key decision information as succinctly as possible. The proposed content is as follows:</w:t>
      </w:r>
    </w:p>
    <w:p w14:paraId="4113077F" w14:textId="01361B6A" w:rsidR="006C710F" w:rsidRPr="008E5C99" w:rsidDel="00D12518" w:rsidRDefault="006C710F">
      <w:pPr>
        <w:rPr>
          <w:del w:id="692" w:author="Rico Natali (Synergos)" w:date="2014-06-11T22:15:00Z"/>
        </w:rPr>
        <w:pPrChange w:id="693" w:author="Rico Natali (Synergos)" w:date="2014-06-11T22:15:00Z">
          <w:pPr>
            <w:pStyle w:val="Hyperlink"/>
            <w:numPr>
              <w:numId w:val="6"/>
            </w:numPr>
            <w:ind w:left="720" w:hanging="360"/>
          </w:pPr>
        </w:pPrChange>
      </w:pPr>
      <w:del w:id="694" w:author="Rico Natali (Synergos)" w:date="2014-06-11T22:15:00Z">
        <w:r w:rsidRPr="008E5C99" w:rsidDel="00D12518">
          <w:delText>Description and map of farming systems</w:delText>
        </w:r>
      </w:del>
    </w:p>
    <w:p w14:paraId="12136B1B" w14:textId="3BD25818" w:rsidR="006C710F" w:rsidRPr="008E5C99" w:rsidDel="00D12518" w:rsidRDefault="006C710F">
      <w:pPr>
        <w:rPr>
          <w:del w:id="695" w:author="Rico Natali (Synergos)" w:date="2014-06-11T22:15:00Z"/>
        </w:rPr>
        <w:pPrChange w:id="696" w:author="Rico Natali (Synergos)" w:date="2014-06-11T22:15:00Z">
          <w:pPr>
            <w:pStyle w:val="Hyperlink"/>
            <w:numPr>
              <w:numId w:val="6"/>
            </w:numPr>
            <w:ind w:left="720" w:hanging="360"/>
          </w:pPr>
        </w:pPrChange>
      </w:pPr>
      <w:del w:id="697" w:author="Rico Natali (Synergos)" w:date="2014-06-11T22:15:00Z">
        <w:r w:rsidRPr="008E5C99" w:rsidDel="00D12518">
          <w:delText xml:space="preserve">Description and map of agricultural potential </w:delText>
        </w:r>
      </w:del>
    </w:p>
    <w:p w14:paraId="0E00A7BB" w14:textId="0F8A5CD0" w:rsidR="006C710F" w:rsidRDefault="006C710F">
      <w:pPr>
        <w:pStyle w:val="BodyText"/>
        <w:rPr>
          <w:ins w:id="698" w:author="Rico Natali (Synergos)" w:date="2014-06-11T22:15:00Z"/>
        </w:rPr>
        <w:pPrChange w:id="699" w:author="Rico Natali (Synergos)" w:date="2014-06-11T22:15:00Z">
          <w:pPr>
            <w:pStyle w:val="Hyperlink"/>
            <w:numPr>
              <w:numId w:val="6"/>
            </w:numPr>
            <w:ind w:left="720" w:hanging="360"/>
          </w:pPr>
        </w:pPrChange>
      </w:pPr>
      <w:del w:id="700" w:author="Rico Natali (Synergos)" w:date="2014-06-11T22:15:00Z">
        <w:r w:rsidRPr="008E5C99" w:rsidDel="00D12518">
          <w:delText>Description and map of market access</w:delText>
        </w:r>
      </w:del>
    </w:p>
    <w:p w14:paraId="38FAC53A" w14:textId="076D2521" w:rsidR="00D12518" w:rsidRPr="008E5C99" w:rsidRDefault="00D12518" w:rsidP="006C710F">
      <w:pPr>
        <w:pStyle w:val="ListParagraph"/>
        <w:numPr>
          <w:ilvl w:val="0"/>
          <w:numId w:val="6"/>
        </w:numPr>
      </w:pPr>
      <w:ins w:id="701" w:author="Rico Natali (Synergos)" w:date="2014-06-11T22:15:00Z">
        <w:r>
          <w:t>Methodology</w:t>
        </w:r>
      </w:ins>
    </w:p>
    <w:p w14:paraId="4A2F57E5" w14:textId="76337611" w:rsidR="006C710F" w:rsidRPr="008E5C99" w:rsidRDefault="006C710F" w:rsidP="006C710F">
      <w:pPr>
        <w:pStyle w:val="ListParagraph"/>
        <w:numPr>
          <w:ilvl w:val="0"/>
          <w:numId w:val="6"/>
        </w:numPr>
      </w:pPr>
      <w:r w:rsidRPr="008E5C99">
        <w:t xml:space="preserve">Map of </w:t>
      </w:r>
      <w:r>
        <w:t>segment</w:t>
      </w:r>
      <w:ins w:id="702" w:author="Rico Natali (Synergos)" w:date="2014-06-11T22:15:00Z">
        <w:r w:rsidR="00D12518">
          <w:t>s</w:t>
        </w:r>
      </w:ins>
      <w:del w:id="703" w:author="Rico Natali (Synergos)" w:date="2014-06-11T22:15:00Z">
        <w:r w:rsidDel="00D12518">
          <w:delText xml:space="preserve"> cross-classification</w:delText>
        </w:r>
      </w:del>
    </w:p>
    <w:p w14:paraId="154BD76B" w14:textId="77777777" w:rsidR="006C710F" w:rsidRPr="008E5C99" w:rsidRDefault="006C710F" w:rsidP="006C710F">
      <w:pPr>
        <w:pStyle w:val="ListParagraph"/>
        <w:numPr>
          <w:ilvl w:val="0"/>
          <w:numId w:val="6"/>
        </w:numPr>
      </w:pPr>
      <w:r w:rsidRPr="008E5C99">
        <w:t>Table and figures showing the characteristics of each segment</w:t>
      </w:r>
      <w:r>
        <w:t xml:space="preserve"> (disaggregated by gender whenever feasible)</w:t>
      </w:r>
      <w:r w:rsidRPr="008E5C99">
        <w:t xml:space="preserve">:  </w:t>
      </w:r>
    </w:p>
    <w:p w14:paraId="1993D494" w14:textId="77777777" w:rsidR="006C710F" w:rsidRPr="008E5C99" w:rsidRDefault="006C710F" w:rsidP="006C710F">
      <w:pPr>
        <w:pStyle w:val="ListParagraph"/>
        <w:numPr>
          <w:ilvl w:val="1"/>
          <w:numId w:val="8"/>
        </w:numPr>
      </w:pPr>
      <w:r w:rsidRPr="008E5C99">
        <w:t>population size</w:t>
      </w:r>
      <w:r>
        <w:t xml:space="preserve"> (individuals and farms)</w:t>
      </w:r>
    </w:p>
    <w:p w14:paraId="574EE7CA" w14:textId="77777777" w:rsidR="006C710F" w:rsidRPr="008E5C99" w:rsidRDefault="006C710F" w:rsidP="006C710F">
      <w:pPr>
        <w:pStyle w:val="ListParagraph"/>
        <w:numPr>
          <w:ilvl w:val="1"/>
          <w:numId w:val="8"/>
        </w:numPr>
      </w:pPr>
      <w:r w:rsidRPr="008E5C99">
        <w:t>population density</w:t>
      </w:r>
    </w:p>
    <w:p w14:paraId="091F08CD" w14:textId="77777777" w:rsidR="006C710F" w:rsidRPr="008E5C99" w:rsidRDefault="006C710F" w:rsidP="006C710F">
      <w:pPr>
        <w:pStyle w:val="ListParagraph"/>
        <w:numPr>
          <w:ilvl w:val="1"/>
          <w:numId w:val="8"/>
        </w:numPr>
      </w:pPr>
      <w:r w:rsidRPr="008E5C99">
        <w:t>poverty rate</w:t>
      </w:r>
    </w:p>
    <w:p w14:paraId="06A160D7" w14:textId="77777777" w:rsidR="006C710F" w:rsidRPr="008E5C99" w:rsidRDefault="006C710F" w:rsidP="006C710F">
      <w:pPr>
        <w:pStyle w:val="ListParagraph"/>
        <w:numPr>
          <w:ilvl w:val="1"/>
          <w:numId w:val="8"/>
        </w:numPr>
      </w:pPr>
      <w:r w:rsidRPr="008E5C99">
        <w:t>average farm size</w:t>
      </w:r>
    </w:p>
    <w:p w14:paraId="780CCCB4" w14:textId="77777777" w:rsidR="006C710F" w:rsidRDefault="006C710F" w:rsidP="006C710F">
      <w:pPr>
        <w:pStyle w:val="ListParagraph"/>
        <w:numPr>
          <w:ilvl w:val="1"/>
          <w:numId w:val="8"/>
        </w:numPr>
      </w:pPr>
      <w:r w:rsidRPr="008E5C99">
        <w:t>average household size</w:t>
      </w:r>
      <w:r>
        <w:t xml:space="preserve"> and composition</w:t>
      </w:r>
    </w:p>
    <w:p w14:paraId="291840E0" w14:textId="227D8873" w:rsidR="00C67F9B" w:rsidRPr="008E5C99" w:rsidRDefault="00C67F9B" w:rsidP="006C710F">
      <w:pPr>
        <w:pStyle w:val="ListParagraph"/>
        <w:numPr>
          <w:ilvl w:val="1"/>
          <w:numId w:val="8"/>
        </w:numPr>
      </w:pPr>
      <w:r>
        <w:t>gender variables</w:t>
      </w:r>
    </w:p>
    <w:p w14:paraId="1E1602DD" w14:textId="77777777" w:rsidR="006C710F" w:rsidRDefault="006C710F" w:rsidP="006C710F">
      <w:pPr>
        <w:pStyle w:val="ListParagraph"/>
        <w:numPr>
          <w:ilvl w:val="1"/>
          <w:numId w:val="8"/>
        </w:numPr>
      </w:pPr>
      <w:r w:rsidRPr="008E5C99">
        <w:t>main crop and livestock</w:t>
      </w:r>
      <w:r>
        <w:t xml:space="preserve"> productions</w:t>
      </w:r>
    </w:p>
    <w:p w14:paraId="4D789A4C" w14:textId="77777777" w:rsidR="006C710F" w:rsidRPr="008E5C99" w:rsidRDefault="006C710F" w:rsidP="006C710F">
      <w:pPr>
        <w:pStyle w:val="ListParagraph"/>
        <w:numPr>
          <w:ilvl w:val="1"/>
          <w:numId w:val="8"/>
        </w:numPr>
      </w:pPr>
      <w:r>
        <w:t>technical efficiency</w:t>
      </w:r>
    </w:p>
    <w:p w14:paraId="26C4306D" w14:textId="77777777" w:rsidR="006C710F" w:rsidRPr="008E5C99" w:rsidRDefault="006C710F" w:rsidP="006C710F">
      <w:pPr>
        <w:pStyle w:val="ListParagraph"/>
        <w:numPr>
          <w:ilvl w:val="1"/>
          <w:numId w:val="8"/>
        </w:numPr>
      </w:pPr>
      <w:r w:rsidRPr="008E5C99">
        <w:t>consumption</w:t>
      </w:r>
      <w:r>
        <w:t xml:space="preserve"> patterns</w:t>
      </w:r>
    </w:p>
    <w:p w14:paraId="4F827EC4" w14:textId="77777777" w:rsidR="006C710F" w:rsidRDefault="006C710F" w:rsidP="006C710F">
      <w:pPr>
        <w:pStyle w:val="ListParagraph"/>
        <w:numPr>
          <w:ilvl w:val="1"/>
          <w:numId w:val="8"/>
        </w:numPr>
      </w:pPr>
      <w:r w:rsidRPr="008E5C99">
        <w:t>input use</w:t>
      </w:r>
    </w:p>
    <w:p w14:paraId="5C4615BE" w14:textId="77777777" w:rsidR="006C710F" w:rsidRDefault="006C710F" w:rsidP="006C710F">
      <w:pPr>
        <w:pStyle w:val="ListParagraph"/>
        <w:numPr>
          <w:ilvl w:val="1"/>
          <w:numId w:val="8"/>
        </w:numPr>
      </w:pPr>
      <w:r>
        <w:t>income sources</w:t>
      </w:r>
    </w:p>
    <w:p w14:paraId="07BD137C" w14:textId="77777777" w:rsidR="006C710F" w:rsidRPr="008E5C99" w:rsidRDefault="006C710F" w:rsidP="006C710F">
      <w:pPr>
        <w:pStyle w:val="ListParagraph"/>
        <w:numPr>
          <w:ilvl w:val="1"/>
          <w:numId w:val="8"/>
        </w:numPr>
      </w:pPr>
      <w:r>
        <w:t>risk exposure</w:t>
      </w:r>
    </w:p>
    <w:p w14:paraId="7BA14061" w14:textId="77777777" w:rsidR="006C710F" w:rsidRPr="008E5C99" w:rsidRDefault="006C710F" w:rsidP="006C710F">
      <w:pPr>
        <w:pStyle w:val="ListParagraph"/>
        <w:numPr>
          <w:ilvl w:val="1"/>
          <w:numId w:val="8"/>
        </w:numPr>
      </w:pPr>
      <w:r w:rsidRPr="008E5C99">
        <w:t>etc.</w:t>
      </w:r>
    </w:p>
    <w:p w14:paraId="742FBC40" w14:textId="77777777" w:rsidR="006C710F" w:rsidRPr="008E5C99" w:rsidRDefault="006C710F" w:rsidP="006C710F">
      <w:pPr>
        <w:pStyle w:val="ListParagraph"/>
        <w:numPr>
          <w:ilvl w:val="0"/>
          <w:numId w:val="6"/>
        </w:numPr>
      </w:pPr>
      <w:r w:rsidRPr="008E5C99">
        <w:t>Identification of subgroups of interest based on analysis of household variabi</w:t>
      </w:r>
      <w:r w:rsidRPr="008E5C99">
        <w:t>l</w:t>
      </w:r>
      <w:r w:rsidRPr="008E5C99">
        <w:t>ity within segments</w:t>
      </w:r>
    </w:p>
    <w:p w14:paraId="6655DC8F" w14:textId="572C2919" w:rsidR="006C710F" w:rsidRPr="008E5C99" w:rsidRDefault="006C710F" w:rsidP="006C710F">
      <w:pPr>
        <w:pStyle w:val="ListParagraph"/>
        <w:numPr>
          <w:ilvl w:val="0"/>
          <w:numId w:val="6"/>
        </w:numPr>
      </w:pPr>
      <w:r w:rsidRPr="008E5C99">
        <w:lastRenderedPageBreak/>
        <w:t>Suggested ranking of segments and subgroups against Foundation goals and key choices/tradeoffs to be considered</w:t>
      </w:r>
      <w:r w:rsidR="00C67F9B">
        <w:t>, to be summarized in a table.</w:t>
      </w:r>
    </w:p>
    <w:p w14:paraId="1FB1AA01" w14:textId="61E42C1C" w:rsidR="00D01269" w:rsidRDefault="006C710F" w:rsidP="00D01269">
      <w:pPr>
        <w:pStyle w:val="ListParagraph"/>
        <w:numPr>
          <w:ilvl w:val="0"/>
          <w:numId w:val="6"/>
        </w:numPr>
        <w:rPr>
          <w:ins w:id="704" w:author="Eduardo" w:date="2014-06-12T13:20:00Z"/>
        </w:rPr>
      </w:pPr>
      <w:r w:rsidRPr="008E5C99">
        <w:t>Analysis of the kinds of interventions that would make most sense for each of the priory segments and subgroups.</w:t>
      </w:r>
    </w:p>
    <w:p w14:paraId="1FC27C01" w14:textId="77777777" w:rsidR="00D01269" w:rsidRDefault="00D01269" w:rsidP="00D01269">
      <w:pPr>
        <w:ind w:left="720"/>
        <w:rPr>
          <w:ins w:id="705" w:author="Eduardo" w:date="2014-06-12T13:21:00Z"/>
        </w:rPr>
        <w:pPrChange w:id="706" w:author="Eduardo" w:date="2014-06-12T13:21:00Z">
          <w:pPr>
            <w:pStyle w:val="Hyperlink"/>
            <w:numPr>
              <w:numId w:val="6"/>
            </w:numPr>
            <w:ind w:left="720" w:hanging="360"/>
          </w:pPr>
        </w:pPrChange>
      </w:pPr>
    </w:p>
    <w:p w14:paraId="2FB7C60E" w14:textId="77777777" w:rsidR="00D01269" w:rsidRDefault="00D01269" w:rsidP="00D01269">
      <w:pPr>
        <w:rPr>
          <w:ins w:id="707" w:author="Eduardo" w:date="2014-06-12T13:21:00Z"/>
        </w:rPr>
      </w:pPr>
    </w:p>
    <w:p w14:paraId="3835E173" w14:textId="77777777" w:rsidR="00D01269" w:rsidRDefault="00D01269" w:rsidP="00D01269">
      <w:pPr>
        <w:rPr>
          <w:ins w:id="708" w:author="Eduardo" w:date="2014-06-12T13:21:00Z"/>
        </w:rPr>
      </w:pPr>
    </w:p>
    <w:p w14:paraId="0616D4DE" w14:textId="77777777" w:rsidR="00D01269" w:rsidRDefault="00D01269" w:rsidP="00D01269">
      <w:pPr>
        <w:rPr>
          <w:ins w:id="709" w:author="Eduardo" w:date="2014-06-12T13:21:00Z"/>
        </w:rPr>
      </w:pPr>
    </w:p>
    <w:p w14:paraId="2C562EC5" w14:textId="31B137B2" w:rsidR="00D01269" w:rsidRDefault="00D01269" w:rsidP="00D01269">
      <w:ins w:id="710" w:author="Eduardo" w:date="2014-06-12T13:21:00Z">
        <w:r>
          <w:t xml:space="preserve">Table xx: Shares of household crop production used for consumption and sales and average </w:t>
        </w:r>
      </w:ins>
      <w:ins w:id="711" w:author="Eduardo" w:date="2014-06-12T13:22:00Z">
        <w:r>
          <w:t>cultivated land</w:t>
        </w:r>
      </w:ins>
      <w:ins w:id="712" w:author="Eduardo" w:date="2014-06-12T13:21:00Z">
        <w:r>
          <w:t>.</w:t>
        </w:r>
      </w:ins>
    </w:p>
    <w:p w14:paraId="6E7198E1" w14:textId="77777777" w:rsidR="006C710F" w:rsidRPr="005E3482" w:rsidRDefault="006C710F" w:rsidP="006C710F">
      <w:pPr>
        <w:ind w:left="360"/>
      </w:pPr>
    </w:p>
    <w:p w14:paraId="49E38A88" w14:textId="77777777" w:rsidR="006C710F" w:rsidRPr="006C710F" w:rsidRDefault="006C710F" w:rsidP="006C710F"/>
    <w:p w14:paraId="6DA79E49" w14:textId="77777777" w:rsidR="00727DDF" w:rsidRDefault="00727DDF" w:rsidP="008E5C99">
      <w:pPr>
        <w:sectPr w:rsidR="00727DDF" w:rsidSect="00B026F2">
          <w:footerReference w:type="even" r:id="rId20"/>
          <w:footerReference w:type="default" r:id="rId21"/>
          <w:pgSz w:w="11900" w:h="16840"/>
          <w:pgMar w:top="1440" w:right="1800" w:bottom="1440" w:left="1800" w:header="708" w:footer="708" w:gutter="0"/>
          <w:cols w:space="708"/>
          <w:docGrid w:linePitch="360"/>
        </w:sectPr>
      </w:pPr>
    </w:p>
    <w:tbl>
      <w:tblPr>
        <w:tblW w:w="0" w:type="auto"/>
        <w:tblInd w:w="98" w:type="dxa"/>
        <w:tblLook w:val="04A0" w:firstRow="1" w:lastRow="0" w:firstColumn="1" w:lastColumn="0" w:noHBand="0" w:noVBand="1"/>
        <w:tblDescription w:val="Page Layout"/>
      </w:tblPr>
      <w:tblGrid>
        <w:gridCol w:w="1012"/>
        <w:gridCol w:w="813"/>
        <w:gridCol w:w="813"/>
        <w:gridCol w:w="1075"/>
        <w:gridCol w:w="928"/>
        <w:gridCol w:w="887"/>
        <w:gridCol w:w="1075"/>
        <w:gridCol w:w="928"/>
        <w:gridCol w:w="887"/>
        <w:tblGridChange w:id="713">
          <w:tblGrid>
            <w:gridCol w:w="1012"/>
            <w:gridCol w:w="813"/>
            <w:gridCol w:w="813"/>
            <w:gridCol w:w="1075"/>
            <w:gridCol w:w="928"/>
            <w:gridCol w:w="887"/>
            <w:gridCol w:w="1075"/>
            <w:gridCol w:w="928"/>
            <w:gridCol w:w="887"/>
          </w:tblGrid>
        </w:tblGridChange>
      </w:tblGrid>
      <w:tr w:rsidR="00D01269" w:rsidRPr="00D01269" w14:paraId="56A3FF41" w14:textId="77777777" w:rsidTr="00D01269">
        <w:trPr>
          <w:trHeight w:val="300"/>
          <w:ins w:id="714" w:author="Eduardo" w:date="2014-06-12T13:19:00Z"/>
        </w:trPr>
        <w:tc>
          <w:tcPr>
            <w:tcW w:w="0" w:type="auto"/>
            <w:gridSpan w:val="3"/>
            <w:vMerge w:val="restart"/>
            <w:tcBorders>
              <w:top w:val="single" w:sz="8" w:space="0" w:color="000000"/>
              <w:left w:val="single" w:sz="8" w:space="0" w:color="000000"/>
              <w:bottom w:val="single" w:sz="4" w:space="0" w:color="000000"/>
              <w:right w:val="single" w:sz="4" w:space="0" w:color="000000"/>
            </w:tcBorders>
            <w:shd w:val="clear" w:color="auto" w:fill="auto"/>
            <w:hideMark/>
          </w:tcPr>
          <w:p w14:paraId="680699D9" w14:textId="77777777" w:rsidR="00D01269" w:rsidRPr="00D01269" w:rsidRDefault="00D01269" w:rsidP="00D01269">
            <w:pPr>
              <w:spacing w:line="240" w:lineRule="auto"/>
              <w:jc w:val="center"/>
              <w:rPr>
                <w:ins w:id="715" w:author="Eduardo" w:date="2014-06-12T13:19:00Z"/>
                <w:rFonts w:ascii="Calibri" w:eastAsia="Times New Roman" w:hAnsi="Calibri" w:cs="Times New Roman"/>
                <w:b/>
                <w:bCs/>
                <w:color w:val="000000"/>
                <w:sz w:val="18"/>
                <w:szCs w:val="18"/>
                <w:lang w:val="en-CA" w:eastAsia="en-CA"/>
              </w:rPr>
            </w:pPr>
            <w:ins w:id="716" w:author="Eduardo" w:date="2014-06-12T13:19:00Z">
              <w:r w:rsidRPr="00D01269">
                <w:rPr>
                  <w:rFonts w:ascii="Calibri" w:eastAsia="Times New Roman" w:hAnsi="Calibri" w:cs="Times New Roman"/>
                  <w:b/>
                  <w:bCs/>
                  <w:color w:val="000000"/>
                  <w:sz w:val="18"/>
                  <w:szCs w:val="18"/>
                  <w:lang w:val="en-CA" w:eastAsia="en-CA"/>
                </w:rPr>
                <w:lastRenderedPageBreak/>
                <w:t> </w:t>
              </w:r>
            </w:ins>
          </w:p>
        </w:tc>
        <w:tc>
          <w:tcPr>
            <w:tcW w:w="0" w:type="auto"/>
            <w:tcBorders>
              <w:top w:val="single" w:sz="8" w:space="0" w:color="000000"/>
              <w:left w:val="nil"/>
              <w:bottom w:val="nil"/>
              <w:right w:val="single" w:sz="4" w:space="0" w:color="000000"/>
            </w:tcBorders>
            <w:shd w:val="clear" w:color="auto" w:fill="auto"/>
            <w:hideMark/>
          </w:tcPr>
          <w:p w14:paraId="60490B7F" w14:textId="77777777" w:rsidR="00D01269" w:rsidRPr="00D01269" w:rsidRDefault="00D01269" w:rsidP="00D01269">
            <w:pPr>
              <w:spacing w:line="240" w:lineRule="auto"/>
              <w:jc w:val="center"/>
              <w:rPr>
                <w:ins w:id="717" w:author="Eduardo" w:date="2014-06-12T13:19:00Z"/>
                <w:rFonts w:ascii="Calibri" w:eastAsia="Times New Roman" w:hAnsi="Calibri" w:cs="Times New Roman"/>
                <w:b/>
                <w:bCs/>
                <w:color w:val="000000"/>
                <w:sz w:val="18"/>
                <w:szCs w:val="18"/>
                <w:lang w:val="en-CA" w:eastAsia="en-CA"/>
              </w:rPr>
            </w:pPr>
            <w:ins w:id="718" w:author="Eduardo" w:date="2014-06-12T13:19:00Z">
              <w:r w:rsidRPr="00D01269">
                <w:rPr>
                  <w:rFonts w:ascii="Calibri" w:eastAsia="Times New Roman" w:hAnsi="Calibri" w:cs="Times New Roman"/>
                  <w:b/>
                  <w:bCs/>
                  <w:color w:val="000000"/>
                  <w:sz w:val="18"/>
                  <w:szCs w:val="18"/>
                  <w:lang w:val="en-CA" w:eastAsia="en-CA"/>
                </w:rPr>
                <w:t>Proportion</w:t>
              </w:r>
            </w:ins>
          </w:p>
        </w:tc>
        <w:tc>
          <w:tcPr>
            <w:tcW w:w="0" w:type="auto"/>
            <w:tcBorders>
              <w:top w:val="single" w:sz="8" w:space="0" w:color="000000"/>
              <w:left w:val="nil"/>
              <w:bottom w:val="nil"/>
              <w:right w:val="single" w:sz="4" w:space="0" w:color="000000"/>
            </w:tcBorders>
            <w:shd w:val="clear" w:color="auto" w:fill="auto"/>
            <w:hideMark/>
          </w:tcPr>
          <w:p w14:paraId="6D4AF607" w14:textId="77777777" w:rsidR="00D01269" w:rsidRPr="00D01269" w:rsidRDefault="00D01269" w:rsidP="00D01269">
            <w:pPr>
              <w:spacing w:line="240" w:lineRule="auto"/>
              <w:jc w:val="center"/>
              <w:rPr>
                <w:ins w:id="719" w:author="Eduardo" w:date="2014-06-12T13:19:00Z"/>
                <w:rFonts w:ascii="Calibri" w:eastAsia="Times New Roman" w:hAnsi="Calibri" w:cs="Times New Roman"/>
                <w:b/>
                <w:bCs/>
                <w:color w:val="000000"/>
                <w:sz w:val="18"/>
                <w:szCs w:val="18"/>
                <w:lang w:val="en-CA" w:eastAsia="en-CA"/>
              </w:rPr>
            </w:pPr>
            <w:ins w:id="720" w:author="Eduardo" w:date="2014-06-12T13:19:00Z">
              <w:r w:rsidRPr="00D01269">
                <w:rPr>
                  <w:rFonts w:ascii="Calibri" w:eastAsia="Times New Roman" w:hAnsi="Calibri" w:cs="Times New Roman"/>
                  <w:b/>
                  <w:bCs/>
                  <w:color w:val="000000"/>
                  <w:sz w:val="18"/>
                  <w:szCs w:val="18"/>
                  <w:lang w:val="en-CA" w:eastAsia="en-CA"/>
                </w:rPr>
                <w:t>Propo</w:t>
              </w:r>
              <w:r w:rsidRPr="00D01269">
                <w:rPr>
                  <w:rFonts w:ascii="Calibri" w:eastAsia="Times New Roman" w:hAnsi="Calibri" w:cs="Times New Roman"/>
                  <w:b/>
                  <w:bCs/>
                  <w:color w:val="000000"/>
                  <w:sz w:val="18"/>
                  <w:szCs w:val="18"/>
                  <w:lang w:val="en-CA" w:eastAsia="en-CA"/>
                </w:rPr>
                <w:t>r</w:t>
              </w:r>
              <w:r w:rsidRPr="00D01269">
                <w:rPr>
                  <w:rFonts w:ascii="Calibri" w:eastAsia="Times New Roman" w:hAnsi="Calibri" w:cs="Times New Roman"/>
                  <w:b/>
                  <w:bCs/>
                  <w:color w:val="000000"/>
                  <w:sz w:val="18"/>
                  <w:szCs w:val="18"/>
                  <w:lang w:val="en-CA" w:eastAsia="en-CA"/>
                </w:rPr>
                <w:t>tion</w:t>
              </w:r>
            </w:ins>
          </w:p>
        </w:tc>
        <w:tc>
          <w:tcPr>
            <w:tcW w:w="0" w:type="auto"/>
            <w:tcBorders>
              <w:top w:val="single" w:sz="8" w:space="0" w:color="000000"/>
              <w:left w:val="nil"/>
              <w:bottom w:val="nil"/>
              <w:right w:val="single" w:sz="4" w:space="0" w:color="000000"/>
            </w:tcBorders>
            <w:shd w:val="clear" w:color="auto" w:fill="auto"/>
            <w:hideMark/>
          </w:tcPr>
          <w:p w14:paraId="6FCD6426" w14:textId="77777777" w:rsidR="00D01269" w:rsidRPr="00D01269" w:rsidRDefault="00D01269" w:rsidP="00D01269">
            <w:pPr>
              <w:spacing w:line="240" w:lineRule="auto"/>
              <w:rPr>
                <w:ins w:id="721" w:author="Eduardo" w:date="2014-06-12T13:19:00Z"/>
                <w:rFonts w:ascii="Calibri" w:eastAsia="Times New Roman" w:hAnsi="Calibri" w:cs="Times New Roman"/>
                <w:b/>
                <w:bCs/>
                <w:color w:val="000000"/>
                <w:sz w:val="18"/>
                <w:szCs w:val="18"/>
                <w:lang w:val="en-CA" w:eastAsia="en-CA"/>
              </w:rPr>
            </w:pPr>
            <w:ins w:id="722" w:author="Eduardo" w:date="2014-06-12T13:19:00Z">
              <w:r w:rsidRPr="00D01269">
                <w:rPr>
                  <w:rFonts w:ascii="Calibri" w:eastAsia="Times New Roman" w:hAnsi="Calibri" w:cs="Times New Roman"/>
                  <w:b/>
                  <w:bCs/>
                  <w:color w:val="000000"/>
                  <w:sz w:val="18"/>
                  <w:szCs w:val="18"/>
                  <w:lang w:val="en-CA" w:eastAsia="en-CA"/>
                </w:rPr>
                <w:t>Cultiva</w:t>
              </w:r>
              <w:r w:rsidRPr="00D01269">
                <w:rPr>
                  <w:rFonts w:ascii="Calibri" w:eastAsia="Times New Roman" w:hAnsi="Calibri" w:cs="Times New Roman"/>
                  <w:b/>
                  <w:bCs/>
                  <w:color w:val="000000"/>
                  <w:sz w:val="18"/>
                  <w:szCs w:val="18"/>
                  <w:lang w:val="en-CA" w:eastAsia="en-CA"/>
                </w:rPr>
                <w:t>t</w:t>
              </w:r>
              <w:r w:rsidRPr="00D01269">
                <w:rPr>
                  <w:rFonts w:ascii="Calibri" w:eastAsia="Times New Roman" w:hAnsi="Calibri" w:cs="Times New Roman"/>
                  <w:b/>
                  <w:bCs/>
                  <w:color w:val="000000"/>
                  <w:sz w:val="18"/>
                  <w:szCs w:val="18"/>
                  <w:lang w:val="en-CA" w:eastAsia="en-CA"/>
                </w:rPr>
                <w:t>ed Land (ha)</w:t>
              </w:r>
            </w:ins>
          </w:p>
        </w:tc>
        <w:tc>
          <w:tcPr>
            <w:tcW w:w="0" w:type="auto"/>
            <w:tcBorders>
              <w:top w:val="single" w:sz="8" w:space="0" w:color="000000"/>
              <w:left w:val="nil"/>
              <w:bottom w:val="nil"/>
              <w:right w:val="single" w:sz="4" w:space="0" w:color="000000"/>
            </w:tcBorders>
            <w:shd w:val="clear" w:color="auto" w:fill="auto"/>
            <w:hideMark/>
          </w:tcPr>
          <w:p w14:paraId="3587FE84" w14:textId="77777777" w:rsidR="00D01269" w:rsidRPr="00D01269" w:rsidRDefault="00D01269" w:rsidP="00D01269">
            <w:pPr>
              <w:spacing w:line="240" w:lineRule="auto"/>
              <w:jc w:val="center"/>
              <w:rPr>
                <w:ins w:id="723" w:author="Eduardo" w:date="2014-06-12T13:19:00Z"/>
                <w:rFonts w:ascii="Calibri" w:eastAsia="Times New Roman" w:hAnsi="Calibri" w:cs="Times New Roman"/>
                <w:b/>
                <w:bCs/>
                <w:color w:val="000000"/>
                <w:sz w:val="18"/>
                <w:szCs w:val="18"/>
                <w:lang w:val="en-CA" w:eastAsia="en-CA"/>
              </w:rPr>
            </w:pPr>
            <w:ins w:id="724" w:author="Eduardo" w:date="2014-06-12T13:19:00Z">
              <w:r w:rsidRPr="00D01269">
                <w:rPr>
                  <w:rFonts w:ascii="Calibri" w:eastAsia="Times New Roman" w:hAnsi="Calibri" w:cs="Times New Roman"/>
                  <w:b/>
                  <w:bCs/>
                  <w:color w:val="000000"/>
                  <w:sz w:val="18"/>
                  <w:szCs w:val="18"/>
                  <w:lang w:val="en-CA" w:eastAsia="en-CA"/>
                </w:rPr>
                <w:t>Proportion</w:t>
              </w:r>
            </w:ins>
          </w:p>
        </w:tc>
        <w:tc>
          <w:tcPr>
            <w:tcW w:w="0" w:type="auto"/>
            <w:tcBorders>
              <w:top w:val="single" w:sz="8" w:space="0" w:color="000000"/>
              <w:left w:val="nil"/>
              <w:bottom w:val="nil"/>
              <w:right w:val="single" w:sz="4" w:space="0" w:color="000000"/>
            </w:tcBorders>
            <w:shd w:val="clear" w:color="auto" w:fill="auto"/>
            <w:hideMark/>
          </w:tcPr>
          <w:p w14:paraId="3D3BD968" w14:textId="77777777" w:rsidR="00D01269" w:rsidRPr="00D01269" w:rsidRDefault="00D01269" w:rsidP="00D01269">
            <w:pPr>
              <w:spacing w:line="240" w:lineRule="auto"/>
              <w:jc w:val="center"/>
              <w:rPr>
                <w:ins w:id="725" w:author="Eduardo" w:date="2014-06-12T13:19:00Z"/>
                <w:rFonts w:ascii="Calibri" w:eastAsia="Times New Roman" w:hAnsi="Calibri" w:cs="Times New Roman"/>
                <w:b/>
                <w:bCs/>
                <w:color w:val="000000"/>
                <w:sz w:val="18"/>
                <w:szCs w:val="18"/>
                <w:lang w:val="en-CA" w:eastAsia="en-CA"/>
              </w:rPr>
            </w:pPr>
            <w:ins w:id="726" w:author="Eduardo" w:date="2014-06-12T13:19:00Z">
              <w:r w:rsidRPr="00D01269">
                <w:rPr>
                  <w:rFonts w:ascii="Calibri" w:eastAsia="Times New Roman" w:hAnsi="Calibri" w:cs="Times New Roman"/>
                  <w:b/>
                  <w:bCs/>
                  <w:color w:val="000000"/>
                  <w:sz w:val="18"/>
                  <w:szCs w:val="18"/>
                  <w:lang w:val="en-CA" w:eastAsia="en-CA"/>
                </w:rPr>
                <w:t>Propo</w:t>
              </w:r>
              <w:r w:rsidRPr="00D01269">
                <w:rPr>
                  <w:rFonts w:ascii="Calibri" w:eastAsia="Times New Roman" w:hAnsi="Calibri" w:cs="Times New Roman"/>
                  <w:b/>
                  <w:bCs/>
                  <w:color w:val="000000"/>
                  <w:sz w:val="18"/>
                  <w:szCs w:val="18"/>
                  <w:lang w:val="en-CA" w:eastAsia="en-CA"/>
                </w:rPr>
                <w:t>r</w:t>
              </w:r>
              <w:r w:rsidRPr="00D01269">
                <w:rPr>
                  <w:rFonts w:ascii="Calibri" w:eastAsia="Times New Roman" w:hAnsi="Calibri" w:cs="Times New Roman"/>
                  <w:b/>
                  <w:bCs/>
                  <w:color w:val="000000"/>
                  <w:sz w:val="18"/>
                  <w:szCs w:val="18"/>
                  <w:lang w:val="en-CA" w:eastAsia="en-CA"/>
                </w:rPr>
                <w:t>tion</w:t>
              </w:r>
            </w:ins>
          </w:p>
        </w:tc>
        <w:tc>
          <w:tcPr>
            <w:tcW w:w="0" w:type="auto"/>
            <w:tcBorders>
              <w:top w:val="single" w:sz="8" w:space="0" w:color="000000"/>
              <w:left w:val="nil"/>
              <w:bottom w:val="nil"/>
              <w:right w:val="single" w:sz="4" w:space="0" w:color="000000"/>
            </w:tcBorders>
            <w:shd w:val="clear" w:color="auto" w:fill="auto"/>
            <w:hideMark/>
          </w:tcPr>
          <w:p w14:paraId="3C104140" w14:textId="77777777" w:rsidR="00D01269" w:rsidRPr="00D01269" w:rsidRDefault="00D01269" w:rsidP="00D01269">
            <w:pPr>
              <w:spacing w:line="240" w:lineRule="auto"/>
              <w:rPr>
                <w:ins w:id="727" w:author="Eduardo" w:date="2014-06-12T13:19:00Z"/>
                <w:rFonts w:ascii="Calibri" w:eastAsia="Times New Roman" w:hAnsi="Calibri" w:cs="Times New Roman"/>
                <w:b/>
                <w:bCs/>
                <w:color w:val="000000"/>
                <w:sz w:val="18"/>
                <w:szCs w:val="18"/>
                <w:lang w:val="en-CA" w:eastAsia="en-CA"/>
              </w:rPr>
            </w:pPr>
            <w:ins w:id="728" w:author="Eduardo" w:date="2014-06-12T13:19:00Z">
              <w:r w:rsidRPr="00D01269">
                <w:rPr>
                  <w:rFonts w:ascii="Calibri" w:eastAsia="Times New Roman" w:hAnsi="Calibri" w:cs="Times New Roman"/>
                  <w:b/>
                  <w:bCs/>
                  <w:color w:val="000000"/>
                  <w:sz w:val="18"/>
                  <w:szCs w:val="18"/>
                  <w:lang w:val="en-CA" w:eastAsia="en-CA"/>
                </w:rPr>
                <w:t>Cultiva</w:t>
              </w:r>
              <w:r w:rsidRPr="00D01269">
                <w:rPr>
                  <w:rFonts w:ascii="Calibri" w:eastAsia="Times New Roman" w:hAnsi="Calibri" w:cs="Times New Roman"/>
                  <w:b/>
                  <w:bCs/>
                  <w:color w:val="000000"/>
                  <w:sz w:val="18"/>
                  <w:szCs w:val="18"/>
                  <w:lang w:val="en-CA" w:eastAsia="en-CA"/>
                </w:rPr>
                <w:t>t</w:t>
              </w:r>
              <w:r w:rsidRPr="00D01269">
                <w:rPr>
                  <w:rFonts w:ascii="Calibri" w:eastAsia="Times New Roman" w:hAnsi="Calibri" w:cs="Times New Roman"/>
                  <w:b/>
                  <w:bCs/>
                  <w:color w:val="000000"/>
                  <w:sz w:val="18"/>
                  <w:szCs w:val="18"/>
                  <w:lang w:val="en-CA" w:eastAsia="en-CA"/>
                </w:rPr>
                <w:t>ed Land (ha)</w:t>
              </w:r>
            </w:ins>
          </w:p>
        </w:tc>
      </w:tr>
      <w:tr w:rsidR="00D01269" w:rsidRPr="00D01269" w14:paraId="76A68FD3" w14:textId="77777777" w:rsidTr="00D01269">
        <w:trPr>
          <w:trHeight w:val="300"/>
          <w:ins w:id="729"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6C8433A2" w14:textId="77777777" w:rsidR="00D01269" w:rsidRPr="00D01269" w:rsidRDefault="00D01269" w:rsidP="00D01269">
            <w:pPr>
              <w:spacing w:line="240" w:lineRule="auto"/>
              <w:rPr>
                <w:ins w:id="730"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26BDB195" w14:textId="77777777" w:rsidR="00D01269" w:rsidRPr="00D01269" w:rsidRDefault="00D01269" w:rsidP="00D01269">
            <w:pPr>
              <w:spacing w:line="240" w:lineRule="auto"/>
              <w:jc w:val="center"/>
              <w:rPr>
                <w:ins w:id="731" w:author="Eduardo" w:date="2014-06-12T13:19:00Z"/>
                <w:rFonts w:ascii="Calibri" w:eastAsia="Times New Roman" w:hAnsi="Calibri" w:cs="Times New Roman"/>
                <w:b/>
                <w:bCs/>
                <w:color w:val="000000"/>
                <w:sz w:val="18"/>
                <w:szCs w:val="18"/>
                <w:lang w:val="en-CA" w:eastAsia="en-CA"/>
              </w:rPr>
            </w:pPr>
            <w:ins w:id="732"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565271FA" w14:textId="77777777" w:rsidR="00D01269" w:rsidRPr="00D01269" w:rsidRDefault="00D01269" w:rsidP="00D01269">
            <w:pPr>
              <w:spacing w:line="240" w:lineRule="auto"/>
              <w:jc w:val="center"/>
              <w:rPr>
                <w:ins w:id="733" w:author="Eduardo" w:date="2014-06-12T13:19:00Z"/>
                <w:rFonts w:ascii="Calibri" w:eastAsia="Times New Roman" w:hAnsi="Calibri" w:cs="Times New Roman"/>
                <w:b/>
                <w:bCs/>
                <w:color w:val="000000"/>
                <w:sz w:val="18"/>
                <w:szCs w:val="18"/>
                <w:lang w:val="en-CA" w:eastAsia="en-CA"/>
              </w:rPr>
            </w:pPr>
            <w:ins w:id="734"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33EB5D49" w14:textId="77777777" w:rsidR="00D01269" w:rsidRPr="00D01269" w:rsidRDefault="00D01269" w:rsidP="00D01269">
            <w:pPr>
              <w:spacing w:line="240" w:lineRule="auto"/>
              <w:rPr>
                <w:ins w:id="735" w:author="Eduardo" w:date="2014-06-12T13:19:00Z"/>
                <w:rFonts w:ascii="Calibri" w:eastAsia="Times New Roman" w:hAnsi="Calibri" w:cs="Times New Roman"/>
                <w:b/>
                <w:bCs/>
                <w:color w:val="000000"/>
                <w:sz w:val="18"/>
                <w:szCs w:val="18"/>
                <w:lang w:val="en-CA" w:eastAsia="en-CA"/>
              </w:rPr>
            </w:pPr>
            <w:ins w:id="736"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nil"/>
              <w:left w:val="nil"/>
              <w:bottom w:val="nil"/>
              <w:right w:val="single" w:sz="4" w:space="0" w:color="000000"/>
            </w:tcBorders>
            <w:shd w:val="clear" w:color="auto" w:fill="auto"/>
            <w:hideMark/>
          </w:tcPr>
          <w:p w14:paraId="67668EB6" w14:textId="77777777" w:rsidR="00D01269" w:rsidRPr="00D01269" w:rsidRDefault="00D01269" w:rsidP="00D01269">
            <w:pPr>
              <w:spacing w:line="240" w:lineRule="auto"/>
              <w:jc w:val="center"/>
              <w:rPr>
                <w:ins w:id="737" w:author="Eduardo" w:date="2014-06-12T13:19:00Z"/>
                <w:rFonts w:ascii="Calibri" w:eastAsia="Times New Roman" w:hAnsi="Calibri" w:cs="Times New Roman"/>
                <w:b/>
                <w:bCs/>
                <w:color w:val="000000"/>
                <w:sz w:val="18"/>
                <w:szCs w:val="18"/>
                <w:lang w:val="en-CA" w:eastAsia="en-CA"/>
              </w:rPr>
            </w:pPr>
            <w:ins w:id="738"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647DCA1C" w14:textId="77777777" w:rsidR="00D01269" w:rsidRPr="00D01269" w:rsidRDefault="00D01269" w:rsidP="00D01269">
            <w:pPr>
              <w:spacing w:line="240" w:lineRule="auto"/>
              <w:jc w:val="center"/>
              <w:rPr>
                <w:ins w:id="739" w:author="Eduardo" w:date="2014-06-12T13:19:00Z"/>
                <w:rFonts w:ascii="Calibri" w:eastAsia="Times New Roman" w:hAnsi="Calibri" w:cs="Times New Roman"/>
                <w:b/>
                <w:bCs/>
                <w:color w:val="000000"/>
                <w:sz w:val="18"/>
                <w:szCs w:val="18"/>
                <w:lang w:val="en-CA" w:eastAsia="en-CA"/>
              </w:rPr>
            </w:pPr>
            <w:ins w:id="740"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48BF86E3" w14:textId="77777777" w:rsidR="00D01269" w:rsidRPr="00D01269" w:rsidRDefault="00D01269" w:rsidP="00D01269">
            <w:pPr>
              <w:spacing w:line="240" w:lineRule="auto"/>
              <w:rPr>
                <w:ins w:id="741" w:author="Eduardo" w:date="2014-06-12T13:19:00Z"/>
                <w:rFonts w:ascii="Calibri" w:eastAsia="Times New Roman" w:hAnsi="Calibri" w:cs="Times New Roman"/>
                <w:b/>
                <w:bCs/>
                <w:color w:val="000000"/>
                <w:sz w:val="18"/>
                <w:szCs w:val="18"/>
                <w:lang w:val="en-CA" w:eastAsia="en-CA"/>
              </w:rPr>
            </w:pPr>
            <w:ins w:id="742" w:author="Eduardo" w:date="2014-06-12T13:19:00Z">
              <w:r w:rsidRPr="00D01269">
                <w:rPr>
                  <w:rFonts w:ascii="Calibri" w:eastAsia="Times New Roman" w:hAnsi="Calibri" w:cs="Times New Roman"/>
                  <w:b/>
                  <w:bCs/>
                  <w:color w:val="000000"/>
                  <w:sz w:val="18"/>
                  <w:szCs w:val="18"/>
                  <w:lang w:val="en-CA" w:eastAsia="en-CA"/>
                </w:rPr>
                <w:t> </w:t>
              </w:r>
            </w:ins>
          </w:p>
        </w:tc>
      </w:tr>
      <w:tr w:rsidR="00D01269" w:rsidRPr="00D01269" w14:paraId="08D7C4C8" w14:textId="77777777" w:rsidTr="00D01269">
        <w:trPr>
          <w:trHeight w:val="300"/>
          <w:ins w:id="743"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6EE877ED" w14:textId="77777777" w:rsidR="00D01269" w:rsidRPr="00D01269" w:rsidRDefault="00D01269" w:rsidP="00D01269">
            <w:pPr>
              <w:spacing w:line="240" w:lineRule="auto"/>
              <w:rPr>
                <w:ins w:id="744"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674DBD0D" w14:textId="77777777" w:rsidR="00D01269" w:rsidRPr="00D01269" w:rsidRDefault="00D01269" w:rsidP="00D01269">
            <w:pPr>
              <w:spacing w:line="240" w:lineRule="auto"/>
              <w:jc w:val="center"/>
              <w:rPr>
                <w:ins w:id="745" w:author="Eduardo" w:date="2014-06-12T13:19:00Z"/>
                <w:rFonts w:ascii="Calibri" w:eastAsia="Times New Roman" w:hAnsi="Calibri" w:cs="Times New Roman"/>
                <w:b/>
                <w:bCs/>
                <w:color w:val="000000"/>
                <w:sz w:val="18"/>
                <w:szCs w:val="18"/>
                <w:lang w:val="en-CA" w:eastAsia="en-CA"/>
              </w:rPr>
            </w:pPr>
            <w:ins w:id="746"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2C5A829A" w14:textId="77777777" w:rsidR="00D01269" w:rsidRPr="00D01269" w:rsidRDefault="00D01269" w:rsidP="00D01269">
            <w:pPr>
              <w:spacing w:line="240" w:lineRule="auto"/>
              <w:jc w:val="center"/>
              <w:rPr>
                <w:ins w:id="747" w:author="Eduardo" w:date="2014-06-12T13:19:00Z"/>
                <w:rFonts w:ascii="Calibri" w:eastAsia="Times New Roman" w:hAnsi="Calibri" w:cs="Times New Roman"/>
                <w:b/>
                <w:bCs/>
                <w:color w:val="000000"/>
                <w:sz w:val="18"/>
                <w:szCs w:val="18"/>
                <w:lang w:val="en-CA" w:eastAsia="en-CA"/>
              </w:rPr>
            </w:pPr>
            <w:ins w:id="748"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2751107C" w14:textId="77777777" w:rsidR="00D01269" w:rsidRPr="00D01269" w:rsidRDefault="00D01269" w:rsidP="00D01269">
            <w:pPr>
              <w:spacing w:line="240" w:lineRule="auto"/>
              <w:rPr>
                <w:ins w:id="749" w:author="Eduardo" w:date="2014-06-12T13:19:00Z"/>
                <w:rFonts w:ascii="Calibri" w:eastAsia="Times New Roman" w:hAnsi="Calibri" w:cs="Times New Roman"/>
                <w:b/>
                <w:bCs/>
                <w:color w:val="000000"/>
                <w:sz w:val="18"/>
                <w:szCs w:val="18"/>
                <w:lang w:val="en-CA" w:eastAsia="en-CA"/>
              </w:rPr>
            </w:pPr>
            <w:ins w:id="750"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nil"/>
              <w:left w:val="nil"/>
              <w:bottom w:val="nil"/>
              <w:right w:val="single" w:sz="4" w:space="0" w:color="000000"/>
            </w:tcBorders>
            <w:shd w:val="clear" w:color="auto" w:fill="auto"/>
            <w:hideMark/>
          </w:tcPr>
          <w:p w14:paraId="6BF223E9" w14:textId="77777777" w:rsidR="00D01269" w:rsidRPr="00D01269" w:rsidRDefault="00D01269" w:rsidP="00D01269">
            <w:pPr>
              <w:spacing w:line="240" w:lineRule="auto"/>
              <w:jc w:val="center"/>
              <w:rPr>
                <w:ins w:id="751" w:author="Eduardo" w:date="2014-06-12T13:19:00Z"/>
                <w:rFonts w:ascii="Calibri" w:eastAsia="Times New Roman" w:hAnsi="Calibri" w:cs="Times New Roman"/>
                <w:b/>
                <w:bCs/>
                <w:color w:val="000000"/>
                <w:sz w:val="18"/>
                <w:szCs w:val="18"/>
                <w:lang w:val="en-CA" w:eastAsia="en-CA"/>
              </w:rPr>
            </w:pPr>
            <w:ins w:id="752"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43588AB2" w14:textId="77777777" w:rsidR="00D01269" w:rsidRPr="00D01269" w:rsidRDefault="00D01269" w:rsidP="00D01269">
            <w:pPr>
              <w:spacing w:line="240" w:lineRule="auto"/>
              <w:jc w:val="center"/>
              <w:rPr>
                <w:ins w:id="753" w:author="Eduardo" w:date="2014-06-12T13:19:00Z"/>
                <w:rFonts w:ascii="Calibri" w:eastAsia="Times New Roman" w:hAnsi="Calibri" w:cs="Times New Roman"/>
                <w:b/>
                <w:bCs/>
                <w:color w:val="000000"/>
                <w:sz w:val="18"/>
                <w:szCs w:val="18"/>
                <w:lang w:val="en-CA" w:eastAsia="en-CA"/>
              </w:rPr>
            </w:pPr>
            <w:ins w:id="754"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36CD9B9E" w14:textId="77777777" w:rsidR="00D01269" w:rsidRPr="00D01269" w:rsidRDefault="00D01269" w:rsidP="00D01269">
            <w:pPr>
              <w:spacing w:line="240" w:lineRule="auto"/>
              <w:rPr>
                <w:ins w:id="755" w:author="Eduardo" w:date="2014-06-12T13:19:00Z"/>
                <w:rFonts w:ascii="Calibri" w:eastAsia="Times New Roman" w:hAnsi="Calibri" w:cs="Times New Roman"/>
                <w:b/>
                <w:bCs/>
                <w:color w:val="000000"/>
                <w:sz w:val="18"/>
                <w:szCs w:val="18"/>
                <w:lang w:val="en-CA" w:eastAsia="en-CA"/>
              </w:rPr>
            </w:pPr>
            <w:ins w:id="756" w:author="Eduardo" w:date="2014-06-12T13:19:00Z">
              <w:r w:rsidRPr="00D01269">
                <w:rPr>
                  <w:rFonts w:ascii="Calibri" w:eastAsia="Times New Roman" w:hAnsi="Calibri" w:cs="Times New Roman"/>
                  <w:b/>
                  <w:bCs/>
                  <w:color w:val="000000"/>
                  <w:sz w:val="18"/>
                  <w:szCs w:val="18"/>
                  <w:lang w:val="en-CA" w:eastAsia="en-CA"/>
                </w:rPr>
                <w:t> </w:t>
              </w:r>
            </w:ins>
          </w:p>
        </w:tc>
      </w:tr>
      <w:tr w:rsidR="00D01269" w:rsidRPr="00D01269" w14:paraId="4C33D1E5" w14:textId="77777777" w:rsidTr="00D01269">
        <w:trPr>
          <w:trHeight w:val="300"/>
          <w:ins w:id="757"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58A4F1F7" w14:textId="77777777" w:rsidR="00D01269" w:rsidRPr="00D01269" w:rsidRDefault="00D01269" w:rsidP="00D01269">
            <w:pPr>
              <w:spacing w:line="240" w:lineRule="auto"/>
              <w:rPr>
                <w:ins w:id="758"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4AE36B3E" w14:textId="77777777" w:rsidR="00D01269" w:rsidRPr="00D01269" w:rsidRDefault="00D01269" w:rsidP="00D01269">
            <w:pPr>
              <w:spacing w:line="240" w:lineRule="auto"/>
              <w:jc w:val="center"/>
              <w:rPr>
                <w:ins w:id="759" w:author="Eduardo" w:date="2014-06-12T13:19:00Z"/>
                <w:rFonts w:ascii="Calibri" w:eastAsia="Times New Roman" w:hAnsi="Calibri" w:cs="Times New Roman"/>
                <w:b/>
                <w:bCs/>
                <w:color w:val="000000"/>
                <w:sz w:val="18"/>
                <w:szCs w:val="18"/>
                <w:lang w:val="en-CA" w:eastAsia="en-CA"/>
              </w:rPr>
            </w:pPr>
            <w:ins w:id="760" w:author="Eduardo" w:date="2014-06-12T13:19:00Z">
              <w:r w:rsidRPr="00D01269">
                <w:rPr>
                  <w:rFonts w:ascii="Calibri" w:eastAsia="Times New Roman" w:hAnsi="Calibri" w:cs="Times New Roman"/>
                  <w:b/>
                  <w:bCs/>
                  <w:color w:val="000000"/>
                  <w:sz w:val="18"/>
                  <w:szCs w:val="18"/>
                  <w:lang w:val="en-CA" w:eastAsia="en-CA"/>
                </w:rPr>
                <w:t>consum</w:t>
              </w:r>
              <w:r w:rsidRPr="00D01269">
                <w:rPr>
                  <w:rFonts w:ascii="Calibri" w:eastAsia="Times New Roman" w:hAnsi="Calibri" w:cs="Times New Roman"/>
                  <w:b/>
                  <w:bCs/>
                  <w:color w:val="000000"/>
                  <w:sz w:val="18"/>
                  <w:szCs w:val="18"/>
                  <w:lang w:val="en-CA" w:eastAsia="en-CA"/>
                </w:rPr>
                <w:t>p</w:t>
              </w:r>
              <w:r w:rsidRPr="00D01269">
                <w:rPr>
                  <w:rFonts w:ascii="Calibri" w:eastAsia="Times New Roman" w:hAnsi="Calibri" w:cs="Times New Roman"/>
                  <w:b/>
                  <w:bCs/>
                  <w:color w:val="000000"/>
                  <w:sz w:val="18"/>
                  <w:szCs w:val="18"/>
                  <w:lang w:val="en-CA" w:eastAsia="en-CA"/>
                </w:rPr>
                <w:t>tion</w:t>
              </w:r>
            </w:ins>
          </w:p>
        </w:tc>
        <w:tc>
          <w:tcPr>
            <w:tcW w:w="0" w:type="auto"/>
            <w:tcBorders>
              <w:top w:val="nil"/>
              <w:left w:val="nil"/>
              <w:bottom w:val="nil"/>
              <w:right w:val="single" w:sz="4" w:space="0" w:color="000000"/>
            </w:tcBorders>
            <w:shd w:val="clear" w:color="auto" w:fill="auto"/>
            <w:hideMark/>
          </w:tcPr>
          <w:p w14:paraId="1196138D" w14:textId="77777777" w:rsidR="00D01269" w:rsidRPr="00D01269" w:rsidRDefault="00D01269" w:rsidP="00D01269">
            <w:pPr>
              <w:spacing w:line="240" w:lineRule="auto"/>
              <w:jc w:val="center"/>
              <w:rPr>
                <w:ins w:id="761" w:author="Eduardo" w:date="2014-06-12T13:19:00Z"/>
                <w:rFonts w:ascii="Calibri" w:eastAsia="Times New Roman" w:hAnsi="Calibri" w:cs="Times New Roman"/>
                <w:b/>
                <w:bCs/>
                <w:color w:val="000000"/>
                <w:sz w:val="18"/>
                <w:szCs w:val="18"/>
                <w:lang w:val="en-CA" w:eastAsia="en-CA"/>
              </w:rPr>
            </w:pPr>
            <w:ins w:id="762" w:author="Eduardo" w:date="2014-06-12T13:19:00Z">
              <w:r w:rsidRPr="00D01269">
                <w:rPr>
                  <w:rFonts w:ascii="Calibri" w:eastAsia="Times New Roman" w:hAnsi="Calibri" w:cs="Times New Roman"/>
                  <w:b/>
                  <w:bCs/>
                  <w:color w:val="000000"/>
                  <w:sz w:val="18"/>
                  <w:szCs w:val="18"/>
                  <w:lang w:val="en-CA" w:eastAsia="en-CA"/>
                </w:rPr>
                <w:t>sale</w:t>
              </w:r>
            </w:ins>
          </w:p>
        </w:tc>
        <w:tc>
          <w:tcPr>
            <w:tcW w:w="0" w:type="auto"/>
            <w:tcBorders>
              <w:top w:val="nil"/>
              <w:left w:val="nil"/>
              <w:bottom w:val="nil"/>
              <w:right w:val="single" w:sz="4" w:space="0" w:color="000000"/>
            </w:tcBorders>
            <w:shd w:val="clear" w:color="auto" w:fill="auto"/>
            <w:hideMark/>
          </w:tcPr>
          <w:p w14:paraId="4578BC86" w14:textId="77777777" w:rsidR="00D01269" w:rsidRPr="00D01269" w:rsidRDefault="00D01269" w:rsidP="00D01269">
            <w:pPr>
              <w:spacing w:line="240" w:lineRule="auto"/>
              <w:rPr>
                <w:ins w:id="763" w:author="Eduardo" w:date="2014-06-12T13:19:00Z"/>
                <w:rFonts w:ascii="Calibri" w:eastAsia="Times New Roman" w:hAnsi="Calibri" w:cs="Times New Roman"/>
                <w:b/>
                <w:bCs/>
                <w:color w:val="000000"/>
                <w:sz w:val="18"/>
                <w:szCs w:val="18"/>
                <w:lang w:val="en-CA" w:eastAsia="en-CA"/>
              </w:rPr>
            </w:pPr>
            <w:ins w:id="764"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nil"/>
              <w:left w:val="nil"/>
              <w:bottom w:val="nil"/>
              <w:right w:val="single" w:sz="4" w:space="0" w:color="000000"/>
            </w:tcBorders>
            <w:shd w:val="clear" w:color="auto" w:fill="auto"/>
            <w:hideMark/>
          </w:tcPr>
          <w:p w14:paraId="43E53247" w14:textId="77777777" w:rsidR="00D01269" w:rsidRPr="00D01269" w:rsidRDefault="00D01269" w:rsidP="00D01269">
            <w:pPr>
              <w:spacing w:line="240" w:lineRule="auto"/>
              <w:jc w:val="center"/>
              <w:rPr>
                <w:ins w:id="765" w:author="Eduardo" w:date="2014-06-12T13:19:00Z"/>
                <w:rFonts w:ascii="Calibri" w:eastAsia="Times New Roman" w:hAnsi="Calibri" w:cs="Times New Roman"/>
                <w:b/>
                <w:bCs/>
                <w:color w:val="000000"/>
                <w:sz w:val="18"/>
                <w:szCs w:val="18"/>
                <w:lang w:val="en-CA" w:eastAsia="en-CA"/>
              </w:rPr>
            </w:pPr>
            <w:ins w:id="766" w:author="Eduardo" w:date="2014-06-12T13:19:00Z">
              <w:r w:rsidRPr="00D01269">
                <w:rPr>
                  <w:rFonts w:ascii="Calibri" w:eastAsia="Times New Roman" w:hAnsi="Calibri" w:cs="Times New Roman"/>
                  <w:b/>
                  <w:bCs/>
                  <w:color w:val="000000"/>
                  <w:sz w:val="18"/>
                  <w:szCs w:val="18"/>
                  <w:lang w:val="en-CA" w:eastAsia="en-CA"/>
                </w:rPr>
                <w:t>consum</w:t>
              </w:r>
              <w:r w:rsidRPr="00D01269">
                <w:rPr>
                  <w:rFonts w:ascii="Calibri" w:eastAsia="Times New Roman" w:hAnsi="Calibri" w:cs="Times New Roman"/>
                  <w:b/>
                  <w:bCs/>
                  <w:color w:val="000000"/>
                  <w:sz w:val="18"/>
                  <w:szCs w:val="18"/>
                  <w:lang w:val="en-CA" w:eastAsia="en-CA"/>
                </w:rPr>
                <w:t>p</w:t>
              </w:r>
              <w:r w:rsidRPr="00D01269">
                <w:rPr>
                  <w:rFonts w:ascii="Calibri" w:eastAsia="Times New Roman" w:hAnsi="Calibri" w:cs="Times New Roman"/>
                  <w:b/>
                  <w:bCs/>
                  <w:color w:val="000000"/>
                  <w:sz w:val="18"/>
                  <w:szCs w:val="18"/>
                  <w:lang w:val="en-CA" w:eastAsia="en-CA"/>
                </w:rPr>
                <w:t>tion</w:t>
              </w:r>
            </w:ins>
          </w:p>
        </w:tc>
        <w:tc>
          <w:tcPr>
            <w:tcW w:w="0" w:type="auto"/>
            <w:tcBorders>
              <w:top w:val="nil"/>
              <w:left w:val="nil"/>
              <w:bottom w:val="nil"/>
              <w:right w:val="single" w:sz="4" w:space="0" w:color="000000"/>
            </w:tcBorders>
            <w:shd w:val="clear" w:color="auto" w:fill="auto"/>
            <w:hideMark/>
          </w:tcPr>
          <w:p w14:paraId="4AC6A037" w14:textId="77777777" w:rsidR="00D01269" w:rsidRPr="00D01269" w:rsidRDefault="00D01269" w:rsidP="00D01269">
            <w:pPr>
              <w:spacing w:line="240" w:lineRule="auto"/>
              <w:jc w:val="center"/>
              <w:rPr>
                <w:ins w:id="767" w:author="Eduardo" w:date="2014-06-12T13:19:00Z"/>
                <w:rFonts w:ascii="Calibri" w:eastAsia="Times New Roman" w:hAnsi="Calibri" w:cs="Times New Roman"/>
                <w:b/>
                <w:bCs/>
                <w:color w:val="000000"/>
                <w:sz w:val="18"/>
                <w:szCs w:val="18"/>
                <w:lang w:val="en-CA" w:eastAsia="en-CA"/>
              </w:rPr>
            </w:pPr>
            <w:ins w:id="768" w:author="Eduardo" w:date="2014-06-12T13:19:00Z">
              <w:r w:rsidRPr="00D01269">
                <w:rPr>
                  <w:rFonts w:ascii="Calibri" w:eastAsia="Times New Roman" w:hAnsi="Calibri" w:cs="Times New Roman"/>
                  <w:b/>
                  <w:bCs/>
                  <w:color w:val="000000"/>
                  <w:sz w:val="18"/>
                  <w:szCs w:val="18"/>
                  <w:lang w:val="en-CA" w:eastAsia="en-CA"/>
                </w:rPr>
                <w:t>sale</w:t>
              </w:r>
            </w:ins>
          </w:p>
        </w:tc>
        <w:tc>
          <w:tcPr>
            <w:tcW w:w="0" w:type="auto"/>
            <w:tcBorders>
              <w:top w:val="nil"/>
              <w:left w:val="nil"/>
              <w:bottom w:val="nil"/>
              <w:right w:val="single" w:sz="4" w:space="0" w:color="000000"/>
            </w:tcBorders>
            <w:shd w:val="clear" w:color="auto" w:fill="auto"/>
            <w:hideMark/>
          </w:tcPr>
          <w:p w14:paraId="40FD3054" w14:textId="77777777" w:rsidR="00D01269" w:rsidRPr="00D01269" w:rsidRDefault="00D01269" w:rsidP="00D01269">
            <w:pPr>
              <w:spacing w:line="240" w:lineRule="auto"/>
              <w:rPr>
                <w:ins w:id="769" w:author="Eduardo" w:date="2014-06-12T13:19:00Z"/>
                <w:rFonts w:ascii="Calibri" w:eastAsia="Times New Roman" w:hAnsi="Calibri" w:cs="Times New Roman"/>
                <w:b/>
                <w:bCs/>
                <w:color w:val="000000"/>
                <w:sz w:val="18"/>
                <w:szCs w:val="18"/>
                <w:lang w:val="en-CA" w:eastAsia="en-CA"/>
              </w:rPr>
            </w:pPr>
            <w:ins w:id="770" w:author="Eduardo" w:date="2014-06-12T13:19:00Z">
              <w:r w:rsidRPr="00D01269">
                <w:rPr>
                  <w:rFonts w:ascii="Calibri" w:eastAsia="Times New Roman" w:hAnsi="Calibri" w:cs="Times New Roman"/>
                  <w:b/>
                  <w:bCs/>
                  <w:color w:val="000000"/>
                  <w:sz w:val="18"/>
                  <w:szCs w:val="18"/>
                  <w:lang w:val="en-CA" w:eastAsia="en-CA"/>
                </w:rPr>
                <w:t> </w:t>
              </w:r>
            </w:ins>
          </w:p>
        </w:tc>
      </w:tr>
      <w:tr w:rsidR="00D01269" w:rsidRPr="00D01269" w14:paraId="29BF11FA" w14:textId="77777777" w:rsidTr="00D01269">
        <w:trPr>
          <w:trHeight w:val="300"/>
          <w:ins w:id="771"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7B080DB0" w14:textId="77777777" w:rsidR="00D01269" w:rsidRPr="00D01269" w:rsidRDefault="00D01269" w:rsidP="00D01269">
            <w:pPr>
              <w:spacing w:line="240" w:lineRule="auto"/>
              <w:rPr>
                <w:ins w:id="772"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7F020E6C" w14:textId="77777777" w:rsidR="00D01269" w:rsidRPr="00D01269" w:rsidRDefault="00D01269" w:rsidP="00D01269">
            <w:pPr>
              <w:spacing w:line="240" w:lineRule="auto"/>
              <w:jc w:val="center"/>
              <w:rPr>
                <w:ins w:id="773" w:author="Eduardo" w:date="2014-06-12T13:19:00Z"/>
                <w:rFonts w:ascii="Calibri" w:eastAsia="Times New Roman" w:hAnsi="Calibri" w:cs="Times New Roman"/>
                <w:b/>
                <w:bCs/>
                <w:color w:val="000000"/>
                <w:sz w:val="18"/>
                <w:szCs w:val="18"/>
                <w:lang w:val="en-CA" w:eastAsia="en-CA"/>
              </w:rPr>
            </w:pPr>
            <w:ins w:id="774" w:author="Eduardo" w:date="2014-06-12T13:19:00Z">
              <w:r w:rsidRPr="00D01269">
                <w:rPr>
                  <w:rFonts w:ascii="Calibri" w:eastAsia="Times New Roman" w:hAnsi="Calibri" w:cs="Times New Roman"/>
                  <w:b/>
                  <w:bCs/>
                  <w:color w:val="000000"/>
                  <w:sz w:val="18"/>
                  <w:szCs w:val="18"/>
                  <w:lang w:val="en-CA" w:eastAsia="en-CA"/>
                </w:rPr>
                <w:t>Barley</w:t>
              </w:r>
            </w:ins>
          </w:p>
        </w:tc>
        <w:tc>
          <w:tcPr>
            <w:tcW w:w="0" w:type="auto"/>
            <w:tcBorders>
              <w:top w:val="nil"/>
              <w:left w:val="nil"/>
              <w:bottom w:val="single" w:sz="4" w:space="0" w:color="000000"/>
              <w:right w:val="single" w:sz="4" w:space="0" w:color="000000"/>
            </w:tcBorders>
            <w:shd w:val="clear" w:color="auto" w:fill="auto"/>
            <w:hideMark/>
          </w:tcPr>
          <w:p w14:paraId="0CF03E3F" w14:textId="77777777" w:rsidR="00D01269" w:rsidRPr="00D01269" w:rsidRDefault="00D01269" w:rsidP="00D01269">
            <w:pPr>
              <w:spacing w:line="240" w:lineRule="auto"/>
              <w:jc w:val="center"/>
              <w:rPr>
                <w:ins w:id="775" w:author="Eduardo" w:date="2014-06-12T13:19:00Z"/>
                <w:rFonts w:ascii="Calibri" w:eastAsia="Times New Roman" w:hAnsi="Calibri" w:cs="Times New Roman"/>
                <w:b/>
                <w:bCs/>
                <w:color w:val="000000"/>
                <w:sz w:val="18"/>
                <w:szCs w:val="18"/>
                <w:lang w:val="en-CA" w:eastAsia="en-CA"/>
              </w:rPr>
            </w:pPr>
            <w:ins w:id="776" w:author="Eduardo" w:date="2014-06-12T13:19:00Z">
              <w:r w:rsidRPr="00D01269">
                <w:rPr>
                  <w:rFonts w:ascii="Calibri" w:eastAsia="Times New Roman" w:hAnsi="Calibri" w:cs="Times New Roman"/>
                  <w:b/>
                  <w:bCs/>
                  <w:color w:val="000000"/>
                  <w:sz w:val="18"/>
                  <w:szCs w:val="18"/>
                  <w:lang w:val="en-CA" w:eastAsia="en-CA"/>
                </w:rPr>
                <w:t>Barley</w:t>
              </w:r>
            </w:ins>
          </w:p>
        </w:tc>
        <w:tc>
          <w:tcPr>
            <w:tcW w:w="0" w:type="auto"/>
            <w:tcBorders>
              <w:top w:val="nil"/>
              <w:left w:val="nil"/>
              <w:bottom w:val="single" w:sz="4" w:space="0" w:color="000000"/>
              <w:right w:val="single" w:sz="4" w:space="0" w:color="000000"/>
            </w:tcBorders>
            <w:shd w:val="clear" w:color="auto" w:fill="auto"/>
            <w:hideMark/>
          </w:tcPr>
          <w:p w14:paraId="7790B7D9" w14:textId="77777777" w:rsidR="00D01269" w:rsidRPr="00D01269" w:rsidRDefault="00D01269" w:rsidP="00D01269">
            <w:pPr>
              <w:spacing w:line="240" w:lineRule="auto"/>
              <w:rPr>
                <w:ins w:id="777" w:author="Eduardo" w:date="2014-06-12T13:19:00Z"/>
                <w:rFonts w:ascii="Calibri" w:eastAsia="Times New Roman" w:hAnsi="Calibri" w:cs="Times New Roman"/>
                <w:b/>
                <w:bCs/>
                <w:color w:val="000000"/>
                <w:sz w:val="18"/>
                <w:szCs w:val="18"/>
                <w:lang w:val="en-CA" w:eastAsia="en-CA"/>
              </w:rPr>
            </w:pPr>
            <w:ins w:id="778" w:author="Eduardo" w:date="2014-06-12T13:19:00Z">
              <w:r w:rsidRPr="00D01269">
                <w:rPr>
                  <w:rFonts w:ascii="Calibri" w:eastAsia="Times New Roman" w:hAnsi="Calibri" w:cs="Times New Roman"/>
                  <w:b/>
                  <w:bCs/>
                  <w:color w:val="000000"/>
                  <w:sz w:val="18"/>
                  <w:szCs w:val="18"/>
                  <w:lang w:val="en-CA" w:eastAsia="en-CA"/>
                </w:rPr>
                <w:t>Barley</w:t>
              </w:r>
            </w:ins>
          </w:p>
        </w:tc>
        <w:tc>
          <w:tcPr>
            <w:tcW w:w="0" w:type="auto"/>
            <w:tcBorders>
              <w:top w:val="nil"/>
              <w:left w:val="nil"/>
              <w:bottom w:val="single" w:sz="4" w:space="0" w:color="000000"/>
              <w:right w:val="single" w:sz="4" w:space="0" w:color="000000"/>
            </w:tcBorders>
            <w:shd w:val="clear" w:color="auto" w:fill="auto"/>
            <w:hideMark/>
          </w:tcPr>
          <w:p w14:paraId="05E9EC2F" w14:textId="77777777" w:rsidR="00D01269" w:rsidRPr="00D01269" w:rsidRDefault="00D01269" w:rsidP="00D01269">
            <w:pPr>
              <w:spacing w:line="240" w:lineRule="auto"/>
              <w:jc w:val="center"/>
              <w:rPr>
                <w:ins w:id="779" w:author="Eduardo" w:date="2014-06-12T13:19:00Z"/>
                <w:rFonts w:ascii="Calibri" w:eastAsia="Times New Roman" w:hAnsi="Calibri" w:cs="Times New Roman"/>
                <w:b/>
                <w:bCs/>
                <w:color w:val="000000"/>
                <w:sz w:val="18"/>
                <w:szCs w:val="18"/>
                <w:lang w:val="en-CA" w:eastAsia="en-CA"/>
              </w:rPr>
            </w:pPr>
            <w:ins w:id="780" w:author="Eduardo" w:date="2014-06-12T13:19:00Z">
              <w:r w:rsidRPr="00D01269">
                <w:rPr>
                  <w:rFonts w:ascii="Calibri" w:eastAsia="Times New Roman" w:hAnsi="Calibri" w:cs="Times New Roman"/>
                  <w:b/>
                  <w:bCs/>
                  <w:color w:val="000000"/>
                  <w:sz w:val="18"/>
                  <w:szCs w:val="18"/>
                  <w:lang w:val="en-CA" w:eastAsia="en-CA"/>
                </w:rPr>
                <w:t>Maize</w:t>
              </w:r>
            </w:ins>
          </w:p>
        </w:tc>
        <w:tc>
          <w:tcPr>
            <w:tcW w:w="0" w:type="auto"/>
            <w:tcBorders>
              <w:top w:val="nil"/>
              <w:left w:val="nil"/>
              <w:bottom w:val="single" w:sz="4" w:space="0" w:color="000000"/>
              <w:right w:val="single" w:sz="4" w:space="0" w:color="000000"/>
            </w:tcBorders>
            <w:shd w:val="clear" w:color="auto" w:fill="auto"/>
            <w:hideMark/>
          </w:tcPr>
          <w:p w14:paraId="7A166D5C" w14:textId="77777777" w:rsidR="00D01269" w:rsidRPr="00D01269" w:rsidRDefault="00D01269" w:rsidP="00D01269">
            <w:pPr>
              <w:spacing w:line="240" w:lineRule="auto"/>
              <w:jc w:val="center"/>
              <w:rPr>
                <w:ins w:id="781" w:author="Eduardo" w:date="2014-06-12T13:19:00Z"/>
                <w:rFonts w:ascii="Calibri" w:eastAsia="Times New Roman" w:hAnsi="Calibri" w:cs="Times New Roman"/>
                <w:b/>
                <w:bCs/>
                <w:color w:val="000000"/>
                <w:sz w:val="18"/>
                <w:szCs w:val="18"/>
                <w:lang w:val="en-CA" w:eastAsia="en-CA"/>
              </w:rPr>
            </w:pPr>
            <w:ins w:id="782" w:author="Eduardo" w:date="2014-06-12T13:19:00Z">
              <w:r w:rsidRPr="00D01269">
                <w:rPr>
                  <w:rFonts w:ascii="Calibri" w:eastAsia="Times New Roman" w:hAnsi="Calibri" w:cs="Times New Roman"/>
                  <w:b/>
                  <w:bCs/>
                  <w:color w:val="000000"/>
                  <w:sz w:val="18"/>
                  <w:szCs w:val="18"/>
                  <w:lang w:val="en-CA" w:eastAsia="en-CA"/>
                </w:rPr>
                <w:t>Maize</w:t>
              </w:r>
            </w:ins>
          </w:p>
        </w:tc>
        <w:tc>
          <w:tcPr>
            <w:tcW w:w="0" w:type="auto"/>
            <w:tcBorders>
              <w:top w:val="nil"/>
              <w:left w:val="nil"/>
              <w:bottom w:val="single" w:sz="4" w:space="0" w:color="000000"/>
              <w:right w:val="single" w:sz="4" w:space="0" w:color="000000"/>
            </w:tcBorders>
            <w:shd w:val="clear" w:color="auto" w:fill="auto"/>
            <w:hideMark/>
          </w:tcPr>
          <w:p w14:paraId="496E5BA8" w14:textId="77777777" w:rsidR="00D01269" w:rsidRPr="00D01269" w:rsidRDefault="00D01269" w:rsidP="00D01269">
            <w:pPr>
              <w:spacing w:line="240" w:lineRule="auto"/>
              <w:jc w:val="center"/>
              <w:rPr>
                <w:ins w:id="783" w:author="Eduardo" w:date="2014-06-12T13:19:00Z"/>
                <w:rFonts w:ascii="Calibri" w:eastAsia="Times New Roman" w:hAnsi="Calibri" w:cs="Times New Roman"/>
                <w:b/>
                <w:bCs/>
                <w:color w:val="000000"/>
                <w:sz w:val="18"/>
                <w:szCs w:val="18"/>
                <w:lang w:val="en-CA" w:eastAsia="en-CA"/>
              </w:rPr>
            </w:pPr>
            <w:ins w:id="784" w:author="Eduardo" w:date="2014-06-12T13:19:00Z">
              <w:r w:rsidRPr="00D01269">
                <w:rPr>
                  <w:rFonts w:ascii="Calibri" w:eastAsia="Times New Roman" w:hAnsi="Calibri" w:cs="Times New Roman"/>
                  <w:b/>
                  <w:bCs/>
                  <w:color w:val="000000"/>
                  <w:sz w:val="18"/>
                  <w:szCs w:val="18"/>
                  <w:lang w:val="en-CA" w:eastAsia="en-CA"/>
                </w:rPr>
                <w:t>Maize</w:t>
              </w:r>
            </w:ins>
          </w:p>
        </w:tc>
      </w:tr>
      <w:tr w:rsidR="00D01269" w:rsidRPr="00D01269" w14:paraId="12540030" w14:textId="77777777" w:rsidTr="00D01269">
        <w:trPr>
          <w:trHeight w:val="300"/>
          <w:ins w:id="785"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22216469" w14:textId="77777777" w:rsidR="00D01269" w:rsidRPr="00D01269" w:rsidRDefault="00D01269" w:rsidP="00D01269">
            <w:pPr>
              <w:spacing w:line="240" w:lineRule="auto"/>
              <w:rPr>
                <w:ins w:id="786"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7615D9A5" w14:textId="77777777" w:rsidR="00D01269" w:rsidRPr="00D01269" w:rsidRDefault="00D01269" w:rsidP="00D01269">
            <w:pPr>
              <w:spacing w:line="240" w:lineRule="auto"/>
              <w:jc w:val="center"/>
              <w:rPr>
                <w:ins w:id="787" w:author="Eduardo" w:date="2014-06-12T13:19:00Z"/>
                <w:rFonts w:ascii="Calibri" w:eastAsia="Times New Roman" w:hAnsi="Calibri" w:cs="Times New Roman"/>
                <w:b/>
                <w:bCs/>
                <w:color w:val="000000"/>
                <w:sz w:val="18"/>
                <w:szCs w:val="18"/>
                <w:lang w:val="en-CA" w:eastAsia="en-CA"/>
              </w:rPr>
            </w:pPr>
            <w:ins w:id="788"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single" w:sz="4" w:space="0" w:color="000000"/>
              <w:right w:val="single" w:sz="4" w:space="0" w:color="000000"/>
            </w:tcBorders>
            <w:shd w:val="clear" w:color="auto" w:fill="auto"/>
            <w:hideMark/>
          </w:tcPr>
          <w:p w14:paraId="3F4B966A" w14:textId="77777777" w:rsidR="00D01269" w:rsidRPr="00D01269" w:rsidRDefault="00D01269" w:rsidP="00D01269">
            <w:pPr>
              <w:spacing w:line="240" w:lineRule="auto"/>
              <w:jc w:val="center"/>
              <w:rPr>
                <w:ins w:id="789" w:author="Eduardo" w:date="2014-06-12T13:19:00Z"/>
                <w:rFonts w:ascii="Calibri" w:eastAsia="Times New Roman" w:hAnsi="Calibri" w:cs="Times New Roman"/>
                <w:b/>
                <w:bCs/>
                <w:color w:val="000000"/>
                <w:sz w:val="18"/>
                <w:szCs w:val="18"/>
                <w:lang w:val="en-CA" w:eastAsia="en-CA"/>
              </w:rPr>
            </w:pPr>
            <w:ins w:id="790"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single" w:sz="4" w:space="0" w:color="000000"/>
              <w:right w:val="single" w:sz="4" w:space="0" w:color="000000"/>
            </w:tcBorders>
            <w:shd w:val="clear" w:color="auto" w:fill="auto"/>
            <w:hideMark/>
          </w:tcPr>
          <w:p w14:paraId="51D62391" w14:textId="77777777" w:rsidR="00D01269" w:rsidRPr="00D01269" w:rsidRDefault="00D01269" w:rsidP="00D01269">
            <w:pPr>
              <w:spacing w:line="240" w:lineRule="auto"/>
              <w:jc w:val="center"/>
              <w:rPr>
                <w:ins w:id="791" w:author="Eduardo" w:date="2014-06-12T13:19:00Z"/>
                <w:rFonts w:ascii="Calibri" w:eastAsia="Times New Roman" w:hAnsi="Calibri" w:cs="Times New Roman"/>
                <w:b/>
                <w:bCs/>
                <w:color w:val="000000"/>
                <w:sz w:val="18"/>
                <w:szCs w:val="18"/>
                <w:lang w:val="en-CA" w:eastAsia="en-CA"/>
              </w:rPr>
            </w:pPr>
            <w:ins w:id="792" w:author="Eduardo" w:date="2014-06-12T13:19:00Z">
              <w:r w:rsidRPr="00D01269">
                <w:rPr>
                  <w:rFonts w:ascii="Calibri" w:eastAsia="Times New Roman" w:hAnsi="Calibri" w:cs="Times New Roman"/>
                  <w:b/>
                  <w:bCs/>
                  <w:color w:val="000000"/>
                  <w:sz w:val="18"/>
                  <w:szCs w:val="18"/>
                  <w:lang w:val="en-CA" w:eastAsia="en-CA"/>
                </w:rPr>
                <w:t>Average (ha)</w:t>
              </w:r>
            </w:ins>
          </w:p>
        </w:tc>
        <w:tc>
          <w:tcPr>
            <w:tcW w:w="0" w:type="auto"/>
            <w:tcBorders>
              <w:top w:val="nil"/>
              <w:left w:val="nil"/>
              <w:bottom w:val="single" w:sz="4" w:space="0" w:color="000000"/>
              <w:right w:val="single" w:sz="4" w:space="0" w:color="000000"/>
            </w:tcBorders>
            <w:shd w:val="clear" w:color="auto" w:fill="auto"/>
            <w:hideMark/>
          </w:tcPr>
          <w:p w14:paraId="1F1F6152" w14:textId="77777777" w:rsidR="00D01269" w:rsidRPr="00D01269" w:rsidRDefault="00D01269" w:rsidP="00D01269">
            <w:pPr>
              <w:spacing w:line="240" w:lineRule="auto"/>
              <w:jc w:val="center"/>
              <w:rPr>
                <w:ins w:id="793" w:author="Eduardo" w:date="2014-06-12T13:19:00Z"/>
                <w:rFonts w:ascii="Calibri" w:eastAsia="Times New Roman" w:hAnsi="Calibri" w:cs="Times New Roman"/>
                <w:b/>
                <w:bCs/>
                <w:color w:val="000000"/>
                <w:sz w:val="18"/>
                <w:szCs w:val="18"/>
                <w:lang w:val="en-CA" w:eastAsia="en-CA"/>
              </w:rPr>
            </w:pPr>
            <w:ins w:id="794"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single" w:sz="4" w:space="0" w:color="000000"/>
              <w:right w:val="single" w:sz="4" w:space="0" w:color="000000"/>
            </w:tcBorders>
            <w:shd w:val="clear" w:color="auto" w:fill="auto"/>
            <w:hideMark/>
          </w:tcPr>
          <w:p w14:paraId="11E552FF" w14:textId="77777777" w:rsidR="00D01269" w:rsidRPr="00D01269" w:rsidRDefault="00D01269" w:rsidP="00D01269">
            <w:pPr>
              <w:spacing w:line="240" w:lineRule="auto"/>
              <w:jc w:val="center"/>
              <w:rPr>
                <w:ins w:id="795" w:author="Eduardo" w:date="2014-06-12T13:19:00Z"/>
                <w:rFonts w:ascii="Calibri" w:eastAsia="Times New Roman" w:hAnsi="Calibri" w:cs="Times New Roman"/>
                <w:b/>
                <w:bCs/>
                <w:color w:val="000000"/>
                <w:sz w:val="18"/>
                <w:szCs w:val="18"/>
                <w:lang w:val="en-CA" w:eastAsia="en-CA"/>
              </w:rPr>
            </w:pPr>
            <w:ins w:id="796"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single" w:sz="4" w:space="0" w:color="000000"/>
              <w:right w:val="single" w:sz="4" w:space="0" w:color="000000"/>
            </w:tcBorders>
            <w:shd w:val="clear" w:color="auto" w:fill="auto"/>
            <w:hideMark/>
          </w:tcPr>
          <w:p w14:paraId="25ADA9B3" w14:textId="77777777" w:rsidR="00D01269" w:rsidRPr="00D01269" w:rsidRDefault="00D01269" w:rsidP="00D01269">
            <w:pPr>
              <w:spacing w:line="240" w:lineRule="auto"/>
              <w:jc w:val="center"/>
              <w:rPr>
                <w:ins w:id="797" w:author="Eduardo" w:date="2014-06-12T13:19:00Z"/>
                <w:rFonts w:ascii="Calibri" w:eastAsia="Times New Roman" w:hAnsi="Calibri" w:cs="Times New Roman"/>
                <w:b/>
                <w:bCs/>
                <w:color w:val="000000"/>
                <w:sz w:val="18"/>
                <w:szCs w:val="18"/>
                <w:lang w:val="en-CA" w:eastAsia="en-CA"/>
              </w:rPr>
            </w:pPr>
            <w:ins w:id="798" w:author="Eduardo" w:date="2014-06-12T13:19:00Z">
              <w:r w:rsidRPr="00D01269">
                <w:rPr>
                  <w:rFonts w:ascii="Calibri" w:eastAsia="Times New Roman" w:hAnsi="Calibri" w:cs="Times New Roman"/>
                  <w:b/>
                  <w:bCs/>
                  <w:color w:val="000000"/>
                  <w:sz w:val="18"/>
                  <w:szCs w:val="18"/>
                  <w:lang w:val="en-CA" w:eastAsia="en-CA"/>
                </w:rPr>
                <w:t>Average (ha)</w:t>
              </w:r>
            </w:ins>
          </w:p>
        </w:tc>
      </w:tr>
      <w:tr w:rsidR="00D01269" w:rsidRPr="00D01269" w14:paraId="0F3AF83E" w14:textId="77777777" w:rsidTr="00D01269">
        <w:trPr>
          <w:trHeight w:val="300"/>
          <w:ins w:id="799" w:author="Eduardo" w:date="2014-06-12T13:19:00Z"/>
        </w:trPr>
        <w:tc>
          <w:tcPr>
            <w:tcW w:w="0" w:type="auto"/>
            <w:tcBorders>
              <w:top w:val="nil"/>
              <w:left w:val="single" w:sz="8" w:space="0" w:color="000000"/>
              <w:bottom w:val="single" w:sz="4" w:space="0" w:color="000000"/>
              <w:right w:val="single" w:sz="4" w:space="0" w:color="000000"/>
            </w:tcBorders>
            <w:shd w:val="clear" w:color="auto" w:fill="auto"/>
            <w:hideMark/>
          </w:tcPr>
          <w:p w14:paraId="3B97E1D7" w14:textId="77777777" w:rsidR="00D01269" w:rsidRPr="00D01269" w:rsidRDefault="00D01269" w:rsidP="00D01269">
            <w:pPr>
              <w:spacing w:line="240" w:lineRule="auto"/>
              <w:jc w:val="center"/>
              <w:rPr>
                <w:ins w:id="800" w:author="Eduardo" w:date="2014-06-12T13:19:00Z"/>
                <w:rFonts w:ascii="Calibri" w:eastAsia="Times New Roman" w:hAnsi="Calibri" w:cs="Times New Roman"/>
                <w:b/>
                <w:bCs/>
                <w:color w:val="000000"/>
                <w:sz w:val="18"/>
                <w:szCs w:val="18"/>
                <w:lang w:val="en-CA" w:eastAsia="en-CA"/>
              </w:rPr>
            </w:pPr>
            <w:ins w:id="801" w:author="Eduardo" w:date="2014-06-12T13:19:00Z">
              <w:r w:rsidRPr="00D01269">
                <w:rPr>
                  <w:rFonts w:ascii="Calibri" w:eastAsia="Times New Roman" w:hAnsi="Calibri" w:cs="Times New Roman"/>
                  <w:b/>
                  <w:bCs/>
                  <w:color w:val="000000"/>
                  <w:sz w:val="18"/>
                  <w:szCs w:val="18"/>
                  <w:lang w:val="en-CA" w:eastAsia="en-CA"/>
                </w:rPr>
                <w:t>Farming System</w:t>
              </w:r>
            </w:ins>
          </w:p>
        </w:tc>
        <w:tc>
          <w:tcPr>
            <w:tcW w:w="0" w:type="auto"/>
            <w:tcBorders>
              <w:top w:val="nil"/>
              <w:left w:val="nil"/>
              <w:bottom w:val="single" w:sz="4" w:space="0" w:color="000000"/>
              <w:right w:val="single" w:sz="4" w:space="0" w:color="000000"/>
            </w:tcBorders>
            <w:shd w:val="clear" w:color="auto" w:fill="auto"/>
            <w:hideMark/>
          </w:tcPr>
          <w:p w14:paraId="4CBFDBFB" w14:textId="77777777" w:rsidR="00D01269" w:rsidRPr="00D01269" w:rsidRDefault="00D01269" w:rsidP="00D01269">
            <w:pPr>
              <w:spacing w:line="240" w:lineRule="auto"/>
              <w:jc w:val="center"/>
              <w:rPr>
                <w:ins w:id="802" w:author="Eduardo" w:date="2014-06-12T13:19:00Z"/>
                <w:rFonts w:ascii="Calibri" w:eastAsia="Times New Roman" w:hAnsi="Calibri" w:cs="Times New Roman"/>
                <w:b/>
                <w:bCs/>
                <w:color w:val="000000"/>
                <w:sz w:val="18"/>
                <w:szCs w:val="18"/>
                <w:lang w:val="en-CA" w:eastAsia="en-CA"/>
              </w:rPr>
            </w:pPr>
            <w:ins w:id="803" w:author="Eduardo" w:date="2014-06-12T13:19:00Z">
              <w:r w:rsidRPr="00D01269">
                <w:rPr>
                  <w:rFonts w:ascii="Calibri" w:eastAsia="Times New Roman" w:hAnsi="Calibri" w:cs="Times New Roman"/>
                  <w:b/>
                  <w:bCs/>
                  <w:color w:val="000000"/>
                  <w:sz w:val="18"/>
                  <w:szCs w:val="18"/>
                  <w:lang w:val="en-CA" w:eastAsia="en-CA"/>
                </w:rPr>
                <w:t>Yield Pote</w:t>
              </w:r>
              <w:r w:rsidRPr="00D01269">
                <w:rPr>
                  <w:rFonts w:ascii="Calibri" w:eastAsia="Times New Roman" w:hAnsi="Calibri" w:cs="Times New Roman"/>
                  <w:b/>
                  <w:bCs/>
                  <w:color w:val="000000"/>
                  <w:sz w:val="18"/>
                  <w:szCs w:val="18"/>
                  <w:lang w:val="en-CA" w:eastAsia="en-CA"/>
                </w:rPr>
                <w:t>n</w:t>
              </w:r>
              <w:r w:rsidRPr="00D01269">
                <w:rPr>
                  <w:rFonts w:ascii="Calibri" w:eastAsia="Times New Roman" w:hAnsi="Calibri" w:cs="Times New Roman"/>
                  <w:b/>
                  <w:bCs/>
                  <w:color w:val="000000"/>
                  <w:sz w:val="18"/>
                  <w:szCs w:val="18"/>
                  <w:lang w:val="en-CA" w:eastAsia="en-CA"/>
                </w:rPr>
                <w:t>tial</w:t>
              </w:r>
            </w:ins>
          </w:p>
        </w:tc>
        <w:tc>
          <w:tcPr>
            <w:tcW w:w="0" w:type="auto"/>
            <w:tcBorders>
              <w:top w:val="nil"/>
              <w:left w:val="nil"/>
              <w:bottom w:val="single" w:sz="4" w:space="0" w:color="000000"/>
              <w:right w:val="single" w:sz="4" w:space="0" w:color="000000"/>
            </w:tcBorders>
            <w:shd w:val="clear" w:color="auto" w:fill="auto"/>
            <w:hideMark/>
          </w:tcPr>
          <w:p w14:paraId="77671515" w14:textId="77777777" w:rsidR="00D01269" w:rsidRPr="00D01269" w:rsidRDefault="00D01269" w:rsidP="00D01269">
            <w:pPr>
              <w:spacing w:line="240" w:lineRule="auto"/>
              <w:jc w:val="center"/>
              <w:rPr>
                <w:ins w:id="804" w:author="Eduardo" w:date="2014-06-12T13:19:00Z"/>
                <w:rFonts w:ascii="Calibri" w:eastAsia="Times New Roman" w:hAnsi="Calibri" w:cs="Times New Roman"/>
                <w:b/>
                <w:bCs/>
                <w:color w:val="000000"/>
                <w:sz w:val="18"/>
                <w:szCs w:val="18"/>
                <w:lang w:val="en-CA" w:eastAsia="en-CA"/>
              </w:rPr>
            </w:pPr>
            <w:ins w:id="805" w:author="Eduardo" w:date="2014-06-12T13:19:00Z">
              <w:r w:rsidRPr="00D01269">
                <w:rPr>
                  <w:rFonts w:ascii="Calibri" w:eastAsia="Times New Roman" w:hAnsi="Calibri" w:cs="Times New Roman"/>
                  <w:b/>
                  <w:bCs/>
                  <w:color w:val="000000"/>
                  <w:sz w:val="18"/>
                  <w:szCs w:val="18"/>
                  <w:lang w:val="en-CA" w:eastAsia="en-CA"/>
                </w:rPr>
                <w:t>Market Pote</w:t>
              </w:r>
              <w:r w:rsidRPr="00D01269">
                <w:rPr>
                  <w:rFonts w:ascii="Calibri" w:eastAsia="Times New Roman" w:hAnsi="Calibri" w:cs="Times New Roman"/>
                  <w:b/>
                  <w:bCs/>
                  <w:color w:val="000000"/>
                  <w:sz w:val="18"/>
                  <w:szCs w:val="18"/>
                  <w:lang w:val="en-CA" w:eastAsia="en-CA"/>
                </w:rPr>
                <w:t>n</w:t>
              </w:r>
              <w:r w:rsidRPr="00D01269">
                <w:rPr>
                  <w:rFonts w:ascii="Calibri" w:eastAsia="Times New Roman" w:hAnsi="Calibri" w:cs="Times New Roman"/>
                  <w:b/>
                  <w:bCs/>
                  <w:color w:val="000000"/>
                  <w:sz w:val="18"/>
                  <w:szCs w:val="18"/>
                  <w:lang w:val="en-CA" w:eastAsia="en-CA"/>
                </w:rPr>
                <w:t>tial</w:t>
              </w:r>
            </w:ins>
          </w:p>
        </w:tc>
        <w:tc>
          <w:tcPr>
            <w:tcW w:w="0" w:type="auto"/>
            <w:tcBorders>
              <w:top w:val="nil"/>
              <w:left w:val="nil"/>
              <w:bottom w:val="single" w:sz="4" w:space="0" w:color="auto"/>
              <w:right w:val="nil"/>
            </w:tcBorders>
            <w:shd w:val="clear" w:color="000000" w:fill="EEECE1"/>
            <w:noWrap/>
            <w:hideMark/>
          </w:tcPr>
          <w:p w14:paraId="48A0ABDB" w14:textId="77777777" w:rsidR="00D01269" w:rsidRPr="00D01269" w:rsidRDefault="00D01269" w:rsidP="00D01269">
            <w:pPr>
              <w:spacing w:line="240" w:lineRule="auto"/>
              <w:rPr>
                <w:ins w:id="806" w:author="Eduardo" w:date="2014-06-12T13:19:00Z"/>
                <w:rFonts w:ascii="Calibri" w:eastAsia="Times New Roman" w:hAnsi="Calibri" w:cs="Times New Roman"/>
                <w:color w:val="000000"/>
                <w:sz w:val="18"/>
                <w:szCs w:val="18"/>
                <w:lang w:val="en-CA" w:eastAsia="en-CA"/>
              </w:rPr>
            </w:pPr>
            <w:ins w:id="807"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single" w:sz="4" w:space="0" w:color="auto"/>
              <w:right w:val="nil"/>
            </w:tcBorders>
            <w:shd w:val="clear" w:color="000000" w:fill="EEECE1"/>
            <w:noWrap/>
            <w:hideMark/>
          </w:tcPr>
          <w:p w14:paraId="56EDD9AF" w14:textId="77777777" w:rsidR="00D01269" w:rsidRPr="00D01269" w:rsidRDefault="00D01269" w:rsidP="00D01269">
            <w:pPr>
              <w:spacing w:line="240" w:lineRule="auto"/>
              <w:rPr>
                <w:ins w:id="808" w:author="Eduardo" w:date="2014-06-12T13:19:00Z"/>
                <w:rFonts w:ascii="Calibri" w:eastAsia="Times New Roman" w:hAnsi="Calibri" w:cs="Times New Roman"/>
                <w:color w:val="000000"/>
                <w:sz w:val="18"/>
                <w:szCs w:val="18"/>
                <w:lang w:val="en-CA" w:eastAsia="en-CA"/>
              </w:rPr>
            </w:pPr>
            <w:ins w:id="809"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single" w:sz="4" w:space="0" w:color="auto"/>
              <w:right w:val="nil"/>
            </w:tcBorders>
            <w:shd w:val="clear" w:color="000000" w:fill="EEECE1"/>
            <w:noWrap/>
            <w:hideMark/>
          </w:tcPr>
          <w:p w14:paraId="7DC4E257" w14:textId="77777777" w:rsidR="00D01269" w:rsidRPr="00D01269" w:rsidRDefault="00D01269" w:rsidP="00D01269">
            <w:pPr>
              <w:spacing w:line="240" w:lineRule="auto"/>
              <w:rPr>
                <w:ins w:id="810" w:author="Eduardo" w:date="2014-06-12T13:19:00Z"/>
                <w:rFonts w:ascii="Calibri" w:eastAsia="Times New Roman" w:hAnsi="Calibri" w:cs="Times New Roman"/>
                <w:color w:val="000000"/>
                <w:sz w:val="18"/>
                <w:szCs w:val="18"/>
                <w:lang w:val="en-CA" w:eastAsia="en-CA"/>
              </w:rPr>
            </w:pPr>
            <w:ins w:id="811"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single" w:sz="4" w:space="0" w:color="auto"/>
              <w:right w:val="nil"/>
            </w:tcBorders>
            <w:shd w:val="clear" w:color="000000" w:fill="EEECE1"/>
            <w:noWrap/>
            <w:hideMark/>
          </w:tcPr>
          <w:p w14:paraId="052C26A9" w14:textId="77777777" w:rsidR="00D01269" w:rsidRPr="00D01269" w:rsidRDefault="00D01269" w:rsidP="00D01269">
            <w:pPr>
              <w:spacing w:line="240" w:lineRule="auto"/>
              <w:rPr>
                <w:ins w:id="812" w:author="Eduardo" w:date="2014-06-12T13:19:00Z"/>
                <w:rFonts w:ascii="Calibri" w:eastAsia="Times New Roman" w:hAnsi="Calibri" w:cs="Times New Roman"/>
                <w:color w:val="000000"/>
                <w:sz w:val="18"/>
                <w:szCs w:val="18"/>
                <w:lang w:val="en-CA" w:eastAsia="en-CA"/>
              </w:rPr>
            </w:pPr>
            <w:ins w:id="813"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single" w:sz="4" w:space="0" w:color="auto"/>
              <w:right w:val="nil"/>
            </w:tcBorders>
            <w:shd w:val="clear" w:color="000000" w:fill="EEECE1"/>
            <w:noWrap/>
            <w:hideMark/>
          </w:tcPr>
          <w:p w14:paraId="09D3C909" w14:textId="77777777" w:rsidR="00D01269" w:rsidRPr="00D01269" w:rsidRDefault="00D01269" w:rsidP="00D01269">
            <w:pPr>
              <w:spacing w:line="240" w:lineRule="auto"/>
              <w:rPr>
                <w:ins w:id="814" w:author="Eduardo" w:date="2014-06-12T13:19:00Z"/>
                <w:rFonts w:ascii="Calibri" w:eastAsia="Times New Roman" w:hAnsi="Calibri" w:cs="Times New Roman"/>
                <w:color w:val="000000"/>
                <w:sz w:val="18"/>
                <w:szCs w:val="18"/>
                <w:lang w:val="en-CA" w:eastAsia="en-CA"/>
              </w:rPr>
            </w:pPr>
            <w:ins w:id="815"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single" w:sz="4" w:space="0" w:color="auto"/>
              <w:right w:val="nil"/>
            </w:tcBorders>
            <w:shd w:val="clear" w:color="000000" w:fill="EEECE1"/>
            <w:noWrap/>
            <w:hideMark/>
          </w:tcPr>
          <w:p w14:paraId="1CD4151F" w14:textId="77777777" w:rsidR="00D01269" w:rsidRPr="00D01269" w:rsidRDefault="00D01269" w:rsidP="00D01269">
            <w:pPr>
              <w:spacing w:line="240" w:lineRule="auto"/>
              <w:rPr>
                <w:ins w:id="816" w:author="Eduardo" w:date="2014-06-12T13:19:00Z"/>
                <w:rFonts w:ascii="Calibri" w:eastAsia="Times New Roman" w:hAnsi="Calibri" w:cs="Times New Roman"/>
                <w:color w:val="000000"/>
                <w:sz w:val="18"/>
                <w:szCs w:val="18"/>
                <w:lang w:val="en-CA" w:eastAsia="en-CA"/>
              </w:rPr>
            </w:pPr>
            <w:ins w:id="817" w:author="Eduardo" w:date="2014-06-12T13:19:00Z">
              <w:r w:rsidRPr="00D01269">
                <w:rPr>
                  <w:rFonts w:ascii="Calibri" w:eastAsia="Times New Roman" w:hAnsi="Calibri" w:cs="Times New Roman"/>
                  <w:color w:val="000000"/>
                  <w:sz w:val="18"/>
                  <w:szCs w:val="18"/>
                  <w:lang w:val="en-CA" w:eastAsia="en-CA"/>
                </w:rPr>
                <w:t> </w:t>
              </w:r>
            </w:ins>
          </w:p>
        </w:tc>
      </w:tr>
      <w:tr w:rsidR="00D01269" w:rsidRPr="00D01269" w14:paraId="6A172C3B" w14:textId="77777777" w:rsidTr="00D01269">
        <w:trPr>
          <w:trHeight w:val="300"/>
          <w:ins w:id="818"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64521BEB" w14:textId="77777777" w:rsidR="00D01269" w:rsidRPr="00D01269" w:rsidRDefault="00D01269" w:rsidP="00D01269">
            <w:pPr>
              <w:spacing w:line="240" w:lineRule="auto"/>
              <w:jc w:val="center"/>
              <w:rPr>
                <w:ins w:id="819" w:author="Eduardo" w:date="2014-06-12T13:19:00Z"/>
                <w:rFonts w:ascii="Calibri" w:eastAsia="Times New Roman" w:hAnsi="Calibri" w:cs="Times New Roman"/>
                <w:b/>
                <w:bCs/>
                <w:color w:val="000000"/>
                <w:sz w:val="18"/>
                <w:szCs w:val="18"/>
                <w:lang w:val="en-CA" w:eastAsia="en-CA"/>
              </w:rPr>
            </w:pPr>
            <w:ins w:id="820" w:author="Eduardo" w:date="2014-06-12T13:19:00Z">
              <w:r w:rsidRPr="00D01269">
                <w:rPr>
                  <w:rFonts w:ascii="Calibri" w:eastAsia="Times New Roman" w:hAnsi="Calibri" w:cs="Times New Roman"/>
                  <w:b/>
                  <w:bCs/>
                  <w:color w:val="000000"/>
                  <w:sz w:val="18"/>
                  <w:szCs w:val="18"/>
                  <w:lang w:val="en-CA" w:eastAsia="en-CA"/>
                </w:rPr>
                <w:t>Agro-pastoral</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3D05E575" w14:textId="77777777" w:rsidR="00D01269" w:rsidRPr="00D01269" w:rsidRDefault="00D01269" w:rsidP="00D01269">
            <w:pPr>
              <w:spacing w:line="240" w:lineRule="auto"/>
              <w:jc w:val="center"/>
              <w:rPr>
                <w:ins w:id="821" w:author="Eduardo" w:date="2014-06-12T13:19:00Z"/>
                <w:rFonts w:ascii="Calibri" w:eastAsia="Times New Roman" w:hAnsi="Calibri" w:cs="Times New Roman"/>
                <w:b/>
                <w:bCs/>
                <w:color w:val="000000"/>
                <w:sz w:val="18"/>
                <w:szCs w:val="18"/>
                <w:lang w:val="en-CA" w:eastAsia="en-CA"/>
              </w:rPr>
            </w:pPr>
            <w:ins w:id="822"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2640803D" w14:textId="77777777" w:rsidR="00D01269" w:rsidRPr="00D01269" w:rsidRDefault="00D01269" w:rsidP="00D01269">
            <w:pPr>
              <w:spacing w:line="240" w:lineRule="auto"/>
              <w:jc w:val="center"/>
              <w:rPr>
                <w:ins w:id="823" w:author="Eduardo" w:date="2014-06-12T13:19:00Z"/>
                <w:rFonts w:ascii="Calibri" w:eastAsia="Times New Roman" w:hAnsi="Calibri" w:cs="Times New Roman"/>
                <w:b/>
                <w:bCs/>
                <w:color w:val="000000"/>
                <w:sz w:val="18"/>
                <w:szCs w:val="18"/>
                <w:lang w:val="en-CA" w:eastAsia="en-CA"/>
              </w:rPr>
            </w:pPr>
            <w:ins w:id="824"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nil"/>
              <w:right w:val="single" w:sz="4" w:space="0" w:color="000000"/>
            </w:tcBorders>
            <w:shd w:val="clear" w:color="auto" w:fill="auto"/>
            <w:noWrap/>
            <w:hideMark/>
          </w:tcPr>
          <w:p w14:paraId="1384699F" w14:textId="77777777" w:rsidR="00D01269" w:rsidRPr="00D01269" w:rsidRDefault="00D01269" w:rsidP="00D01269">
            <w:pPr>
              <w:spacing w:line="240" w:lineRule="auto"/>
              <w:jc w:val="right"/>
              <w:rPr>
                <w:ins w:id="825" w:author="Eduardo" w:date="2014-06-12T13:19:00Z"/>
                <w:rFonts w:ascii="Calibri" w:eastAsia="Times New Roman" w:hAnsi="Calibri" w:cs="Times New Roman"/>
                <w:color w:val="000000"/>
                <w:sz w:val="18"/>
                <w:szCs w:val="18"/>
                <w:lang w:val="en-CA" w:eastAsia="en-CA"/>
              </w:rPr>
            </w:pPr>
            <w:ins w:id="826" w:author="Eduardo" w:date="2014-06-12T13:19:00Z">
              <w:r w:rsidRPr="00D01269">
                <w:rPr>
                  <w:rFonts w:ascii="Calibri" w:eastAsia="Times New Roman" w:hAnsi="Calibri" w:cs="Times New Roman"/>
                  <w:color w:val="000000"/>
                  <w:sz w:val="18"/>
                  <w:szCs w:val="18"/>
                  <w:lang w:val="en-CA" w:eastAsia="en-CA"/>
                </w:rPr>
                <w:t>85.57</w:t>
              </w:r>
            </w:ins>
          </w:p>
        </w:tc>
        <w:tc>
          <w:tcPr>
            <w:tcW w:w="0" w:type="auto"/>
            <w:tcBorders>
              <w:top w:val="nil"/>
              <w:left w:val="nil"/>
              <w:bottom w:val="nil"/>
              <w:right w:val="single" w:sz="4" w:space="0" w:color="000000"/>
            </w:tcBorders>
            <w:shd w:val="clear" w:color="auto" w:fill="auto"/>
            <w:noWrap/>
            <w:hideMark/>
          </w:tcPr>
          <w:p w14:paraId="59D4BAD9" w14:textId="77777777" w:rsidR="00D01269" w:rsidRPr="00D01269" w:rsidRDefault="00D01269" w:rsidP="00D01269">
            <w:pPr>
              <w:spacing w:line="240" w:lineRule="auto"/>
              <w:jc w:val="right"/>
              <w:rPr>
                <w:ins w:id="827" w:author="Eduardo" w:date="2014-06-12T13:19:00Z"/>
                <w:rFonts w:ascii="Calibri" w:eastAsia="Times New Roman" w:hAnsi="Calibri" w:cs="Times New Roman"/>
                <w:color w:val="000000"/>
                <w:sz w:val="18"/>
                <w:szCs w:val="18"/>
                <w:lang w:val="en-CA" w:eastAsia="en-CA"/>
              </w:rPr>
            </w:pPr>
            <w:ins w:id="828"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nil"/>
              <w:right w:val="single" w:sz="4" w:space="0" w:color="000000"/>
            </w:tcBorders>
            <w:shd w:val="clear" w:color="auto" w:fill="auto"/>
            <w:noWrap/>
            <w:hideMark/>
          </w:tcPr>
          <w:p w14:paraId="5110F89D" w14:textId="77777777" w:rsidR="00D01269" w:rsidRPr="00D01269" w:rsidRDefault="00D01269" w:rsidP="00D01269">
            <w:pPr>
              <w:spacing w:line="240" w:lineRule="auto"/>
              <w:jc w:val="right"/>
              <w:rPr>
                <w:ins w:id="829" w:author="Eduardo" w:date="2014-06-12T13:19:00Z"/>
                <w:rFonts w:ascii="Calibri" w:eastAsia="Times New Roman" w:hAnsi="Calibri" w:cs="Times New Roman"/>
                <w:color w:val="000000"/>
                <w:sz w:val="18"/>
                <w:szCs w:val="18"/>
                <w:lang w:val="en-CA" w:eastAsia="en-CA"/>
              </w:rPr>
            </w:pPr>
            <w:ins w:id="830" w:author="Eduardo" w:date="2014-06-12T13:19:00Z">
              <w:r w:rsidRPr="00D01269">
                <w:rPr>
                  <w:rFonts w:ascii="Calibri" w:eastAsia="Times New Roman" w:hAnsi="Calibri" w:cs="Times New Roman"/>
                  <w:color w:val="000000"/>
                  <w:sz w:val="18"/>
                  <w:szCs w:val="18"/>
                  <w:lang w:val="en-CA" w:eastAsia="en-CA"/>
                </w:rPr>
                <w:t>0.83</w:t>
              </w:r>
            </w:ins>
          </w:p>
        </w:tc>
        <w:tc>
          <w:tcPr>
            <w:tcW w:w="0" w:type="auto"/>
            <w:tcBorders>
              <w:top w:val="nil"/>
              <w:left w:val="nil"/>
              <w:bottom w:val="nil"/>
              <w:right w:val="single" w:sz="4" w:space="0" w:color="000000"/>
            </w:tcBorders>
            <w:shd w:val="clear" w:color="auto" w:fill="auto"/>
            <w:noWrap/>
            <w:hideMark/>
          </w:tcPr>
          <w:p w14:paraId="131E7A73" w14:textId="77777777" w:rsidR="00D01269" w:rsidRPr="00D01269" w:rsidRDefault="00D01269" w:rsidP="00D01269">
            <w:pPr>
              <w:spacing w:line="240" w:lineRule="auto"/>
              <w:jc w:val="right"/>
              <w:rPr>
                <w:ins w:id="831" w:author="Eduardo" w:date="2014-06-12T13:19:00Z"/>
                <w:rFonts w:ascii="Calibri" w:eastAsia="Times New Roman" w:hAnsi="Calibri" w:cs="Times New Roman"/>
                <w:color w:val="000000"/>
                <w:sz w:val="18"/>
                <w:szCs w:val="18"/>
                <w:lang w:val="en-CA" w:eastAsia="en-CA"/>
              </w:rPr>
            </w:pPr>
            <w:ins w:id="832" w:author="Eduardo" w:date="2014-06-12T13:19:00Z">
              <w:r w:rsidRPr="00D01269">
                <w:rPr>
                  <w:rFonts w:ascii="Calibri" w:eastAsia="Times New Roman" w:hAnsi="Calibri" w:cs="Times New Roman"/>
                  <w:color w:val="000000"/>
                  <w:sz w:val="18"/>
                  <w:szCs w:val="18"/>
                  <w:lang w:val="en-CA" w:eastAsia="en-CA"/>
                </w:rPr>
                <w:t>81.44</w:t>
              </w:r>
            </w:ins>
          </w:p>
        </w:tc>
        <w:tc>
          <w:tcPr>
            <w:tcW w:w="0" w:type="auto"/>
            <w:tcBorders>
              <w:top w:val="nil"/>
              <w:left w:val="nil"/>
              <w:bottom w:val="nil"/>
              <w:right w:val="single" w:sz="4" w:space="0" w:color="000000"/>
            </w:tcBorders>
            <w:shd w:val="clear" w:color="auto" w:fill="auto"/>
            <w:noWrap/>
            <w:hideMark/>
          </w:tcPr>
          <w:p w14:paraId="134C5856" w14:textId="77777777" w:rsidR="00D01269" w:rsidRPr="00D01269" w:rsidRDefault="00D01269" w:rsidP="00D01269">
            <w:pPr>
              <w:spacing w:line="240" w:lineRule="auto"/>
              <w:jc w:val="right"/>
              <w:rPr>
                <w:ins w:id="833" w:author="Eduardo" w:date="2014-06-12T13:19:00Z"/>
                <w:rFonts w:ascii="Calibri" w:eastAsia="Times New Roman" w:hAnsi="Calibri" w:cs="Times New Roman"/>
                <w:color w:val="000000"/>
                <w:sz w:val="18"/>
                <w:szCs w:val="18"/>
                <w:lang w:val="en-CA" w:eastAsia="en-CA"/>
              </w:rPr>
            </w:pPr>
            <w:ins w:id="834" w:author="Eduardo" w:date="2014-06-12T13:19:00Z">
              <w:r w:rsidRPr="00D01269">
                <w:rPr>
                  <w:rFonts w:ascii="Calibri" w:eastAsia="Times New Roman" w:hAnsi="Calibri" w:cs="Times New Roman"/>
                  <w:color w:val="000000"/>
                  <w:sz w:val="18"/>
                  <w:szCs w:val="18"/>
                  <w:lang w:val="en-CA" w:eastAsia="en-CA"/>
                </w:rPr>
                <w:t>12.75</w:t>
              </w:r>
            </w:ins>
          </w:p>
        </w:tc>
        <w:tc>
          <w:tcPr>
            <w:tcW w:w="0" w:type="auto"/>
            <w:tcBorders>
              <w:top w:val="nil"/>
              <w:left w:val="nil"/>
              <w:bottom w:val="nil"/>
              <w:right w:val="single" w:sz="4" w:space="0" w:color="000000"/>
            </w:tcBorders>
            <w:shd w:val="clear" w:color="auto" w:fill="auto"/>
            <w:noWrap/>
            <w:hideMark/>
          </w:tcPr>
          <w:p w14:paraId="72E58473" w14:textId="77777777" w:rsidR="00D01269" w:rsidRPr="00D01269" w:rsidRDefault="00D01269" w:rsidP="00D01269">
            <w:pPr>
              <w:spacing w:line="240" w:lineRule="auto"/>
              <w:jc w:val="right"/>
              <w:rPr>
                <w:ins w:id="835" w:author="Eduardo" w:date="2014-06-12T13:19:00Z"/>
                <w:rFonts w:ascii="Calibri" w:eastAsia="Times New Roman" w:hAnsi="Calibri" w:cs="Times New Roman"/>
                <w:color w:val="000000"/>
                <w:sz w:val="18"/>
                <w:szCs w:val="18"/>
                <w:lang w:val="en-CA" w:eastAsia="en-CA"/>
              </w:rPr>
            </w:pPr>
            <w:ins w:id="836" w:author="Eduardo" w:date="2014-06-12T13:19:00Z">
              <w:r w:rsidRPr="00D01269">
                <w:rPr>
                  <w:rFonts w:ascii="Calibri" w:eastAsia="Times New Roman" w:hAnsi="Calibri" w:cs="Times New Roman"/>
                  <w:color w:val="000000"/>
                  <w:sz w:val="18"/>
                  <w:szCs w:val="18"/>
                  <w:lang w:val="en-CA" w:eastAsia="en-CA"/>
                </w:rPr>
                <w:t>0.83</w:t>
              </w:r>
            </w:ins>
          </w:p>
        </w:tc>
      </w:tr>
      <w:tr w:rsidR="00D01269" w:rsidRPr="00D01269" w14:paraId="488DA3F4" w14:textId="77777777" w:rsidTr="00D01269">
        <w:trPr>
          <w:trHeight w:val="300"/>
          <w:ins w:id="837"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1608C866" w14:textId="77777777" w:rsidR="00D01269" w:rsidRPr="00D01269" w:rsidRDefault="00D01269" w:rsidP="00D01269">
            <w:pPr>
              <w:spacing w:line="240" w:lineRule="auto"/>
              <w:rPr>
                <w:ins w:id="838"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69FCB949" w14:textId="77777777" w:rsidR="00D01269" w:rsidRPr="00D01269" w:rsidRDefault="00D01269" w:rsidP="00D01269">
            <w:pPr>
              <w:spacing w:line="240" w:lineRule="auto"/>
              <w:rPr>
                <w:ins w:id="839"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1F5D0342" w14:textId="77777777" w:rsidR="00D01269" w:rsidRPr="00D01269" w:rsidRDefault="00D01269" w:rsidP="00D01269">
            <w:pPr>
              <w:spacing w:line="240" w:lineRule="auto"/>
              <w:jc w:val="center"/>
              <w:rPr>
                <w:ins w:id="840" w:author="Eduardo" w:date="2014-06-12T13:19:00Z"/>
                <w:rFonts w:ascii="Calibri" w:eastAsia="Times New Roman" w:hAnsi="Calibri" w:cs="Times New Roman"/>
                <w:b/>
                <w:bCs/>
                <w:color w:val="000000"/>
                <w:sz w:val="18"/>
                <w:szCs w:val="18"/>
                <w:lang w:val="en-CA" w:eastAsia="en-CA"/>
              </w:rPr>
            </w:pPr>
            <w:ins w:id="841"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single" w:sz="4" w:space="0" w:color="000000"/>
              <w:left w:val="nil"/>
              <w:bottom w:val="single" w:sz="4" w:space="0" w:color="000000"/>
              <w:right w:val="single" w:sz="4" w:space="0" w:color="000000"/>
            </w:tcBorders>
            <w:shd w:val="clear" w:color="auto" w:fill="auto"/>
            <w:hideMark/>
          </w:tcPr>
          <w:p w14:paraId="4E52B75E" w14:textId="77777777" w:rsidR="00D01269" w:rsidRPr="00D01269" w:rsidRDefault="00D01269" w:rsidP="00D01269">
            <w:pPr>
              <w:spacing w:line="240" w:lineRule="auto"/>
              <w:jc w:val="right"/>
              <w:rPr>
                <w:ins w:id="842" w:author="Eduardo" w:date="2014-06-12T13:19:00Z"/>
                <w:rFonts w:ascii="Calibri" w:eastAsia="Times New Roman" w:hAnsi="Calibri" w:cs="Times New Roman"/>
                <w:color w:val="000000"/>
                <w:sz w:val="18"/>
                <w:szCs w:val="18"/>
                <w:lang w:val="en-CA" w:eastAsia="en-CA"/>
              </w:rPr>
            </w:pPr>
            <w:ins w:id="843" w:author="Eduardo" w:date="2014-06-12T13:19:00Z">
              <w:r w:rsidRPr="00D01269">
                <w:rPr>
                  <w:rFonts w:ascii="Calibri" w:eastAsia="Times New Roman" w:hAnsi="Calibri" w:cs="Times New Roman"/>
                  <w:color w:val="000000"/>
                  <w:sz w:val="18"/>
                  <w:szCs w:val="18"/>
                  <w:lang w:val="en-CA" w:eastAsia="en-CA"/>
                </w:rPr>
                <w:t>42.52</w:t>
              </w:r>
            </w:ins>
          </w:p>
        </w:tc>
        <w:tc>
          <w:tcPr>
            <w:tcW w:w="0" w:type="auto"/>
            <w:tcBorders>
              <w:top w:val="single" w:sz="4" w:space="0" w:color="000000"/>
              <w:left w:val="nil"/>
              <w:bottom w:val="single" w:sz="4" w:space="0" w:color="000000"/>
              <w:right w:val="single" w:sz="4" w:space="0" w:color="000000"/>
            </w:tcBorders>
            <w:shd w:val="clear" w:color="auto" w:fill="auto"/>
            <w:hideMark/>
          </w:tcPr>
          <w:p w14:paraId="56517A6C" w14:textId="77777777" w:rsidR="00D01269" w:rsidRPr="00D01269" w:rsidRDefault="00D01269" w:rsidP="00D01269">
            <w:pPr>
              <w:spacing w:line="240" w:lineRule="auto"/>
              <w:jc w:val="right"/>
              <w:rPr>
                <w:ins w:id="844" w:author="Eduardo" w:date="2014-06-12T13:19:00Z"/>
                <w:rFonts w:ascii="Calibri" w:eastAsia="Times New Roman" w:hAnsi="Calibri" w:cs="Times New Roman"/>
                <w:color w:val="000000"/>
                <w:sz w:val="18"/>
                <w:szCs w:val="18"/>
                <w:lang w:val="en-CA" w:eastAsia="en-CA"/>
              </w:rPr>
            </w:pPr>
            <w:ins w:id="845" w:author="Eduardo" w:date="2014-06-12T13:19:00Z">
              <w:r w:rsidRPr="00D01269">
                <w:rPr>
                  <w:rFonts w:ascii="Calibri" w:eastAsia="Times New Roman" w:hAnsi="Calibri" w:cs="Times New Roman"/>
                  <w:color w:val="000000"/>
                  <w:sz w:val="18"/>
                  <w:szCs w:val="18"/>
                  <w:lang w:val="en-CA" w:eastAsia="en-CA"/>
                </w:rPr>
                <w:t>44.52</w:t>
              </w:r>
            </w:ins>
          </w:p>
        </w:tc>
        <w:tc>
          <w:tcPr>
            <w:tcW w:w="0" w:type="auto"/>
            <w:tcBorders>
              <w:top w:val="single" w:sz="4" w:space="0" w:color="000000"/>
              <w:left w:val="nil"/>
              <w:bottom w:val="single" w:sz="4" w:space="0" w:color="000000"/>
              <w:right w:val="single" w:sz="4" w:space="0" w:color="000000"/>
            </w:tcBorders>
            <w:shd w:val="clear" w:color="auto" w:fill="auto"/>
            <w:hideMark/>
          </w:tcPr>
          <w:p w14:paraId="0ED262F2" w14:textId="77777777" w:rsidR="00D01269" w:rsidRPr="00D01269" w:rsidRDefault="00D01269" w:rsidP="00D01269">
            <w:pPr>
              <w:spacing w:line="240" w:lineRule="auto"/>
              <w:jc w:val="right"/>
              <w:rPr>
                <w:ins w:id="846" w:author="Eduardo" w:date="2014-06-12T13:19:00Z"/>
                <w:rFonts w:ascii="Calibri" w:eastAsia="Times New Roman" w:hAnsi="Calibri" w:cs="Times New Roman"/>
                <w:color w:val="000000"/>
                <w:sz w:val="18"/>
                <w:szCs w:val="18"/>
                <w:lang w:val="en-CA" w:eastAsia="en-CA"/>
              </w:rPr>
            </w:pPr>
            <w:ins w:id="847" w:author="Eduardo" w:date="2014-06-12T13:19:00Z">
              <w:r w:rsidRPr="00D01269">
                <w:rPr>
                  <w:rFonts w:ascii="Calibri" w:eastAsia="Times New Roman" w:hAnsi="Calibri" w:cs="Times New Roman"/>
                  <w:color w:val="000000"/>
                  <w:sz w:val="18"/>
                  <w:szCs w:val="18"/>
                  <w:lang w:val="en-CA" w:eastAsia="en-CA"/>
                </w:rPr>
                <w:t>0.82</w:t>
              </w:r>
            </w:ins>
          </w:p>
        </w:tc>
        <w:tc>
          <w:tcPr>
            <w:tcW w:w="0" w:type="auto"/>
            <w:tcBorders>
              <w:top w:val="single" w:sz="4" w:space="0" w:color="000000"/>
              <w:left w:val="nil"/>
              <w:bottom w:val="single" w:sz="4" w:space="0" w:color="000000"/>
              <w:right w:val="single" w:sz="4" w:space="0" w:color="000000"/>
            </w:tcBorders>
            <w:shd w:val="clear" w:color="auto" w:fill="auto"/>
            <w:hideMark/>
          </w:tcPr>
          <w:p w14:paraId="382A8BFF" w14:textId="77777777" w:rsidR="00D01269" w:rsidRPr="00D01269" w:rsidRDefault="00D01269" w:rsidP="00D01269">
            <w:pPr>
              <w:spacing w:line="240" w:lineRule="auto"/>
              <w:jc w:val="right"/>
              <w:rPr>
                <w:ins w:id="848" w:author="Eduardo" w:date="2014-06-12T13:19:00Z"/>
                <w:rFonts w:ascii="Calibri" w:eastAsia="Times New Roman" w:hAnsi="Calibri" w:cs="Times New Roman"/>
                <w:color w:val="000000"/>
                <w:sz w:val="18"/>
                <w:szCs w:val="18"/>
                <w:lang w:val="en-CA" w:eastAsia="en-CA"/>
              </w:rPr>
            </w:pPr>
            <w:ins w:id="849" w:author="Eduardo" w:date="2014-06-12T13:19:00Z">
              <w:r w:rsidRPr="00D01269">
                <w:rPr>
                  <w:rFonts w:ascii="Calibri" w:eastAsia="Times New Roman" w:hAnsi="Calibri" w:cs="Times New Roman"/>
                  <w:color w:val="000000"/>
                  <w:sz w:val="18"/>
                  <w:szCs w:val="18"/>
                  <w:lang w:val="en-CA" w:eastAsia="en-CA"/>
                </w:rPr>
                <w:t>84.25</w:t>
              </w:r>
            </w:ins>
          </w:p>
        </w:tc>
        <w:tc>
          <w:tcPr>
            <w:tcW w:w="0" w:type="auto"/>
            <w:tcBorders>
              <w:top w:val="single" w:sz="4" w:space="0" w:color="000000"/>
              <w:left w:val="nil"/>
              <w:bottom w:val="single" w:sz="4" w:space="0" w:color="000000"/>
              <w:right w:val="single" w:sz="4" w:space="0" w:color="000000"/>
            </w:tcBorders>
            <w:shd w:val="clear" w:color="auto" w:fill="auto"/>
            <w:hideMark/>
          </w:tcPr>
          <w:p w14:paraId="53498450" w14:textId="77777777" w:rsidR="00D01269" w:rsidRPr="00D01269" w:rsidRDefault="00D01269" w:rsidP="00D01269">
            <w:pPr>
              <w:spacing w:line="240" w:lineRule="auto"/>
              <w:jc w:val="right"/>
              <w:rPr>
                <w:ins w:id="850" w:author="Eduardo" w:date="2014-06-12T13:19:00Z"/>
                <w:rFonts w:ascii="Calibri" w:eastAsia="Times New Roman" w:hAnsi="Calibri" w:cs="Times New Roman"/>
                <w:color w:val="000000"/>
                <w:sz w:val="18"/>
                <w:szCs w:val="18"/>
                <w:lang w:val="en-CA" w:eastAsia="en-CA"/>
              </w:rPr>
            </w:pPr>
            <w:ins w:id="851" w:author="Eduardo" w:date="2014-06-12T13:19:00Z">
              <w:r w:rsidRPr="00D01269">
                <w:rPr>
                  <w:rFonts w:ascii="Calibri" w:eastAsia="Times New Roman" w:hAnsi="Calibri" w:cs="Times New Roman"/>
                  <w:color w:val="000000"/>
                  <w:sz w:val="18"/>
                  <w:szCs w:val="18"/>
                  <w:lang w:val="en-CA" w:eastAsia="en-CA"/>
                </w:rPr>
                <w:t>1.26</w:t>
              </w:r>
            </w:ins>
          </w:p>
        </w:tc>
        <w:tc>
          <w:tcPr>
            <w:tcW w:w="0" w:type="auto"/>
            <w:tcBorders>
              <w:top w:val="single" w:sz="4" w:space="0" w:color="000000"/>
              <w:left w:val="nil"/>
              <w:bottom w:val="single" w:sz="4" w:space="0" w:color="000000"/>
              <w:right w:val="single" w:sz="4" w:space="0" w:color="000000"/>
            </w:tcBorders>
            <w:shd w:val="clear" w:color="auto" w:fill="auto"/>
            <w:hideMark/>
          </w:tcPr>
          <w:p w14:paraId="4665C043" w14:textId="77777777" w:rsidR="00D01269" w:rsidRPr="00D01269" w:rsidRDefault="00D01269" w:rsidP="00D01269">
            <w:pPr>
              <w:spacing w:line="240" w:lineRule="auto"/>
              <w:jc w:val="right"/>
              <w:rPr>
                <w:ins w:id="852" w:author="Eduardo" w:date="2014-06-12T13:19:00Z"/>
                <w:rFonts w:ascii="Calibri" w:eastAsia="Times New Roman" w:hAnsi="Calibri" w:cs="Times New Roman"/>
                <w:color w:val="000000"/>
                <w:sz w:val="18"/>
                <w:szCs w:val="18"/>
                <w:lang w:val="en-CA" w:eastAsia="en-CA"/>
              </w:rPr>
            </w:pPr>
            <w:ins w:id="853" w:author="Eduardo" w:date="2014-06-12T13:19:00Z">
              <w:r w:rsidRPr="00D01269">
                <w:rPr>
                  <w:rFonts w:ascii="Calibri" w:eastAsia="Times New Roman" w:hAnsi="Calibri" w:cs="Times New Roman"/>
                  <w:color w:val="000000"/>
                  <w:sz w:val="18"/>
                  <w:szCs w:val="18"/>
                  <w:lang w:val="en-CA" w:eastAsia="en-CA"/>
                </w:rPr>
                <w:t>0.82</w:t>
              </w:r>
            </w:ins>
          </w:p>
        </w:tc>
      </w:tr>
      <w:tr w:rsidR="00D01269" w:rsidRPr="00D01269" w14:paraId="0A7D5AB1" w14:textId="77777777" w:rsidTr="00D01269">
        <w:trPr>
          <w:trHeight w:val="300"/>
          <w:ins w:id="854"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7CD7AAC4" w14:textId="77777777" w:rsidR="00D01269" w:rsidRPr="00D01269" w:rsidRDefault="00D01269" w:rsidP="00D01269">
            <w:pPr>
              <w:spacing w:line="240" w:lineRule="auto"/>
              <w:rPr>
                <w:ins w:id="855"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78BF2D51" w14:textId="77777777" w:rsidR="00D01269" w:rsidRPr="00D01269" w:rsidRDefault="00D01269" w:rsidP="00D01269">
            <w:pPr>
              <w:spacing w:line="240" w:lineRule="auto"/>
              <w:jc w:val="center"/>
              <w:rPr>
                <w:ins w:id="856" w:author="Eduardo" w:date="2014-06-12T13:19:00Z"/>
                <w:rFonts w:ascii="Calibri" w:eastAsia="Times New Roman" w:hAnsi="Calibri" w:cs="Times New Roman"/>
                <w:b/>
                <w:bCs/>
                <w:color w:val="000000"/>
                <w:sz w:val="18"/>
                <w:szCs w:val="18"/>
                <w:lang w:val="en-CA" w:eastAsia="en-CA"/>
              </w:rPr>
            </w:pPr>
            <w:ins w:id="857"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593A700A" w14:textId="77777777" w:rsidR="00D01269" w:rsidRPr="00D01269" w:rsidRDefault="00D01269" w:rsidP="00D01269">
            <w:pPr>
              <w:spacing w:line="240" w:lineRule="auto"/>
              <w:jc w:val="center"/>
              <w:rPr>
                <w:ins w:id="858" w:author="Eduardo" w:date="2014-06-12T13:19:00Z"/>
                <w:rFonts w:ascii="Calibri" w:eastAsia="Times New Roman" w:hAnsi="Calibri" w:cs="Times New Roman"/>
                <w:b/>
                <w:bCs/>
                <w:color w:val="000000"/>
                <w:sz w:val="18"/>
                <w:szCs w:val="18"/>
                <w:lang w:val="en-CA" w:eastAsia="en-CA"/>
              </w:rPr>
            </w:pPr>
            <w:ins w:id="859"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31E913F7" w14:textId="77777777" w:rsidR="00D01269" w:rsidRPr="00D01269" w:rsidRDefault="00D01269" w:rsidP="00D01269">
            <w:pPr>
              <w:spacing w:line="240" w:lineRule="auto"/>
              <w:rPr>
                <w:ins w:id="860" w:author="Eduardo" w:date="2014-06-12T13:19:00Z"/>
                <w:rFonts w:ascii="Calibri" w:eastAsia="Times New Roman" w:hAnsi="Calibri" w:cs="Times New Roman"/>
                <w:color w:val="000000"/>
                <w:sz w:val="18"/>
                <w:szCs w:val="18"/>
                <w:lang w:val="en-CA" w:eastAsia="en-CA"/>
              </w:rPr>
            </w:pPr>
            <w:ins w:id="861"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55AFA686" w14:textId="77777777" w:rsidR="00D01269" w:rsidRPr="00D01269" w:rsidRDefault="00D01269" w:rsidP="00D01269">
            <w:pPr>
              <w:spacing w:line="240" w:lineRule="auto"/>
              <w:rPr>
                <w:ins w:id="862" w:author="Eduardo" w:date="2014-06-12T13:19:00Z"/>
                <w:rFonts w:ascii="Calibri" w:eastAsia="Times New Roman" w:hAnsi="Calibri" w:cs="Times New Roman"/>
                <w:color w:val="000000"/>
                <w:sz w:val="18"/>
                <w:szCs w:val="18"/>
                <w:lang w:val="en-CA" w:eastAsia="en-CA"/>
              </w:rPr>
            </w:pPr>
            <w:ins w:id="86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4E943A92" w14:textId="77777777" w:rsidR="00D01269" w:rsidRPr="00D01269" w:rsidRDefault="00D01269" w:rsidP="00D01269">
            <w:pPr>
              <w:spacing w:line="240" w:lineRule="auto"/>
              <w:jc w:val="right"/>
              <w:rPr>
                <w:ins w:id="864" w:author="Eduardo" w:date="2014-06-12T13:19:00Z"/>
                <w:rFonts w:ascii="Calibri" w:eastAsia="Times New Roman" w:hAnsi="Calibri" w:cs="Times New Roman"/>
                <w:color w:val="000000"/>
                <w:sz w:val="18"/>
                <w:szCs w:val="18"/>
                <w:lang w:val="en-CA" w:eastAsia="en-CA"/>
              </w:rPr>
            </w:pPr>
            <w:ins w:id="865" w:author="Eduardo" w:date="2014-06-12T13:19:00Z">
              <w:r w:rsidRPr="00D01269">
                <w:rPr>
                  <w:rFonts w:ascii="Calibri" w:eastAsia="Times New Roman" w:hAnsi="Calibri" w:cs="Times New Roman"/>
                  <w:color w:val="000000"/>
                  <w:sz w:val="18"/>
                  <w:szCs w:val="18"/>
                  <w:lang w:val="en-CA" w:eastAsia="en-CA"/>
                </w:rPr>
                <w:t>0.38</w:t>
              </w:r>
            </w:ins>
          </w:p>
        </w:tc>
        <w:tc>
          <w:tcPr>
            <w:tcW w:w="0" w:type="auto"/>
            <w:tcBorders>
              <w:top w:val="nil"/>
              <w:left w:val="nil"/>
              <w:bottom w:val="single" w:sz="4" w:space="0" w:color="000000"/>
              <w:right w:val="single" w:sz="4" w:space="0" w:color="000000"/>
            </w:tcBorders>
            <w:shd w:val="clear" w:color="auto" w:fill="auto"/>
            <w:hideMark/>
          </w:tcPr>
          <w:p w14:paraId="2797CF5A" w14:textId="77777777" w:rsidR="00D01269" w:rsidRPr="00D01269" w:rsidRDefault="00D01269" w:rsidP="00D01269">
            <w:pPr>
              <w:spacing w:line="240" w:lineRule="auto"/>
              <w:jc w:val="right"/>
              <w:rPr>
                <w:ins w:id="866" w:author="Eduardo" w:date="2014-06-12T13:19:00Z"/>
                <w:rFonts w:ascii="Calibri" w:eastAsia="Times New Roman" w:hAnsi="Calibri" w:cs="Times New Roman"/>
                <w:color w:val="000000"/>
                <w:sz w:val="18"/>
                <w:szCs w:val="18"/>
                <w:lang w:val="en-CA" w:eastAsia="en-CA"/>
              </w:rPr>
            </w:pPr>
            <w:ins w:id="867" w:author="Eduardo" w:date="2014-06-12T13:19:00Z">
              <w:r w:rsidRPr="00D01269">
                <w:rPr>
                  <w:rFonts w:ascii="Calibri" w:eastAsia="Times New Roman" w:hAnsi="Calibri" w:cs="Times New Roman"/>
                  <w:color w:val="000000"/>
                  <w:sz w:val="18"/>
                  <w:szCs w:val="18"/>
                  <w:lang w:val="en-CA" w:eastAsia="en-CA"/>
                </w:rPr>
                <w:t>88.14</w:t>
              </w:r>
            </w:ins>
          </w:p>
        </w:tc>
        <w:tc>
          <w:tcPr>
            <w:tcW w:w="0" w:type="auto"/>
            <w:tcBorders>
              <w:top w:val="nil"/>
              <w:left w:val="nil"/>
              <w:bottom w:val="single" w:sz="4" w:space="0" w:color="000000"/>
              <w:right w:val="single" w:sz="4" w:space="0" w:color="000000"/>
            </w:tcBorders>
            <w:shd w:val="clear" w:color="auto" w:fill="auto"/>
            <w:hideMark/>
          </w:tcPr>
          <w:p w14:paraId="05FA8125" w14:textId="77777777" w:rsidR="00D01269" w:rsidRPr="00D01269" w:rsidRDefault="00D01269" w:rsidP="00D01269">
            <w:pPr>
              <w:spacing w:line="240" w:lineRule="auto"/>
              <w:jc w:val="right"/>
              <w:rPr>
                <w:ins w:id="868" w:author="Eduardo" w:date="2014-06-12T13:19:00Z"/>
                <w:rFonts w:ascii="Calibri" w:eastAsia="Times New Roman" w:hAnsi="Calibri" w:cs="Times New Roman"/>
                <w:color w:val="000000"/>
                <w:sz w:val="18"/>
                <w:szCs w:val="18"/>
                <w:lang w:val="en-CA" w:eastAsia="en-CA"/>
              </w:rPr>
            </w:pPr>
            <w:ins w:id="869" w:author="Eduardo" w:date="2014-06-12T13:19:00Z">
              <w:r w:rsidRPr="00D01269">
                <w:rPr>
                  <w:rFonts w:ascii="Calibri" w:eastAsia="Times New Roman" w:hAnsi="Calibri" w:cs="Times New Roman"/>
                  <w:color w:val="000000"/>
                  <w:sz w:val="18"/>
                  <w:szCs w:val="18"/>
                  <w:lang w:val="en-CA" w:eastAsia="en-CA"/>
                </w:rPr>
                <w:t>5.3</w:t>
              </w:r>
            </w:ins>
          </w:p>
        </w:tc>
        <w:tc>
          <w:tcPr>
            <w:tcW w:w="0" w:type="auto"/>
            <w:tcBorders>
              <w:top w:val="nil"/>
              <w:left w:val="nil"/>
              <w:bottom w:val="single" w:sz="4" w:space="0" w:color="000000"/>
              <w:right w:val="single" w:sz="4" w:space="0" w:color="000000"/>
            </w:tcBorders>
            <w:shd w:val="clear" w:color="auto" w:fill="auto"/>
            <w:hideMark/>
          </w:tcPr>
          <w:p w14:paraId="76392CEC" w14:textId="77777777" w:rsidR="00D01269" w:rsidRPr="00D01269" w:rsidRDefault="00D01269" w:rsidP="00D01269">
            <w:pPr>
              <w:spacing w:line="240" w:lineRule="auto"/>
              <w:jc w:val="right"/>
              <w:rPr>
                <w:ins w:id="870" w:author="Eduardo" w:date="2014-06-12T13:19:00Z"/>
                <w:rFonts w:ascii="Calibri" w:eastAsia="Times New Roman" w:hAnsi="Calibri" w:cs="Times New Roman"/>
                <w:color w:val="000000"/>
                <w:sz w:val="18"/>
                <w:szCs w:val="18"/>
                <w:lang w:val="en-CA" w:eastAsia="en-CA"/>
              </w:rPr>
            </w:pPr>
            <w:ins w:id="871" w:author="Eduardo" w:date="2014-06-12T13:19:00Z">
              <w:r w:rsidRPr="00D01269">
                <w:rPr>
                  <w:rFonts w:ascii="Calibri" w:eastAsia="Times New Roman" w:hAnsi="Calibri" w:cs="Times New Roman"/>
                  <w:color w:val="000000"/>
                  <w:sz w:val="18"/>
                  <w:szCs w:val="18"/>
                  <w:lang w:val="en-CA" w:eastAsia="en-CA"/>
                </w:rPr>
                <w:t>0.38</w:t>
              </w:r>
            </w:ins>
          </w:p>
        </w:tc>
      </w:tr>
      <w:tr w:rsidR="00D01269" w:rsidRPr="00D01269" w14:paraId="48C944D0" w14:textId="77777777" w:rsidTr="00D01269">
        <w:trPr>
          <w:trHeight w:val="300"/>
          <w:ins w:id="872"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060CDCA5" w14:textId="77777777" w:rsidR="00D01269" w:rsidRPr="00D01269" w:rsidRDefault="00D01269" w:rsidP="00D01269">
            <w:pPr>
              <w:spacing w:line="240" w:lineRule="auto"/>
              <w:rPr>
                <w:ins w:id="873"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36795D17" w14:textId="77777777" w:rsidR="00D01269" w:rsidRPr="00D01269" w:rsidRDefault="00D01269" w:rsidP="00D01269">
            <w:pPr>
              <w:spacing w:line="240" w:lineRule="auto"/>
              <w:rPr>
                <w:ins w:id="874"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68F50934" w14:textId="77777777" w:rsidR="00D01269" w:rsidRPr="00D01269" w:rsidRDefault="00D01269" w:rsidP="00D01269">
            <w:pPr>
              <w:spacing w:line="240" w:lineRule="auto"/>
              <w:jc w:val="center"/>
              <w:rPr>
                <w:ins w:id="875" w:author="Eduardo" w:date="2014-06-12T13:19:00Z"/>
                <w:rFonts w:ascii="Calibri" w:eastAsia="Times New Roman" w:hAnsi="Calibri" w:cs="Times New Roman"/>
                <w:b/>
                <w:bCs/>
                <w:color w:val="000000"/>
                <w:sz w:val="18"/>
                <w:szCs w:val="18"/>
                <w:lang w:val="en-CA" w:eastAsia="en-CA"/>
              </w:rPr>
            </w:pPr>
            <w:ins w:id="876"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1B6F0588" w14:textId="77777777" w:rsidR="00D01269" w:rsidRPr="00D01269" w:rsidRDefault="00D01269" w:rsidP="00D01269">
            <w:pPr>
              <w:spacing w:line="240" w:lineRule="auto"/>
              <w:jc w:val="right"/>
              <w:rPr>
                <w:ins w:id="877" w:author="Eduardo" w:date="2014-06-12T13:19:00Z"/>
                <w:rFonts w:ascii="Calibri" w:eastAsia="Times New Roman" w:hAnsi="Calibri" w:cs="Times New Roman"/>
                <w:color w:val="000000"/>
                <w:sz w:val="18"/>
                <w:szCs w:val="18"/>
                <w:lang w:val="en-CA" w:eastAsia="en-CA"/>
              </w:rPr>
            </w:pPr>
            <w:ins w:id="878" w:author="Eduardo" w:date="2014-06-12T13:19:00Z">
              <w:r w:rsidRPr="00D01269">
                <w:rPr>
                  <w:rFonts w:ascii="Calibri" w:eastAsia="Times New Roman" w:hAnsi="Calibri" w:cs="Times New Roman"/>
                  <w:color w:val="000000"/>
                  <w:sz w:val="18"/>
                  <w:szCs w:val="18"/>
                  <w:lang w:val="en-CA" w:eastAsia="en-CA"/>
                </w:rPr>
                <w:t>33</w:t>
              </w:r>
            </w:ins>
          </w:p>
        </w:tc>
        <w:tc>
          <w:tcPr>
            <w:tcW w:w="0" w:type="auto"/>
            <w:tcBorders>
              <w:top w:val="nil"/>
              <w:left w:val="nil"/>
              <w:bottom w:val="single" w:sz="4" w:space="0" w:color="000000"/>
              <w:right w:val="single" w:sz="4" w:space="0" w:color="000000"/>
            </w:tcBorders>
            <w:shd w:val="clear" w:color="auto" w:fill="auto"/>
            <w:hideMark/>
          </w:tcPr>
          <w:p w14:paraId="0D33ECA1" w14:textId="77777777" w:rsidR="00D01269" w:rsidRPr="00D01269" w:rsidRDefault="00D01269" w:rsidP="00D01269">
            <w:pPr>
              <w:spacing w:line="240" w:lineRule="auto"/>
              <w:jc w:val="right"/>
              <w:rPr>
                <w:ins w:id="879" w:author="Eduardo" w:date="2014-06-12T13:19:00Z"/>
                <w:rFonts w:ascii="Calibri" w:eastAsia="Times New Roman" w:hAnsi="Calibri" w:cs="Times New Roman"/>
                <w:color w:val="000000"/>
                <w:sz w:val="18"/>
                <w:szCs w:val="18"/>
                <w:lang w:val="en-CA" w:eastAsia="en-CA"/>
              </w:rPr>
            </w:pPr>
            <w:ins w:id="880"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4" w:space="0" w:color="000000"/>
            </w:tcBorders>
            <w:shd w:val="clear" w:color="auto" w:fill="auto"/>
            <w:hideMark/>
          </w:tcPr>
          <w:p w14:paraId="1C099523" w14:textId="77777777" w:rsidR="00D01269" w:rsidRPr="00D01269" w:rsidRDefault="00D01269" w:rsidP="00D01269">
            <w:pPr>
              <w:spacing w:line="240" w:lineRule="auto"/>
              <w:jc w:val="right"/>
              <w:rPr>
                <w:ins w:id="881" w:author="Eduardo" w:date="2014-06-12T13:19:00Z"/>
                <w:rFonts w:ascii="Calibri" w:eastAsia="Times New Roman" w:hAnsi="Calibri" w:cs="Times New Roman"/>
                <w:color w:val="000000"/>
                <w:sz w:val="18"/>
                <w:szCs w:val="18"/>
                <w:lang w:val="en-CA" w:eastAsia="en-CA"/>
              </w:rPr>
            </w:pPr>
            <w:ins w:id="882" w:author="Eduardo" w:date="2014-06-12T13:19:00Z">
              <w:r w:rsidRPr="00D01269">
                <w:rPr>
                  <w:rFonts w:ascii="Calibri" w:eastAsia="Times New Roman" w:hAnsi="Calibri" w:cs="Times New Roman"/>
                  <w:color w:val="000000"/>
                  <w:sz w:val="18"/>
                  <w:szCs w:val="18"/>
                  <w:lang w:val="en-CA" w:eastAsia="en-CA"/>
                </w:rPr>
                <w:t>1.01</w:t>
              </w:r>
            </w:ins>
          </w:p>
        </w:tc>
        <w:tc>
          <w:tcPr>
            <w:tcW w:w="0" w:type="auto"/>
            <w:tcBorders>
              <w:top w:val="nil"/>
              <w:left w:val="nil"/>
              <w:bottom w:val="single" w:sz="4" w:space="0" w:color="000000"/>
              <w:right w:val="single" w:sz="4" w:space="0" w:color="000000"/>
            </w:tcBorders>
            <w:shd w:val="clear" w:color="auto" w:fill="auto"/>
            <w:hideMark/>
          </w:tcPr>
          <w:p w14:paraId="36AB1F7B" w14:textId="77777777" w:rsidR="00D01269" w:rsidRPr="00D01269" w:rsidRDefault="00D01269" w:rsidP="00D01269">
            <w:pPr>
              <w:spacing w:line="240" w:lineRule="auto"/>
              <w:jc w:val="right"/>
              <w:rPr>
                <w:ins w:id="883" w:author="Eduardo" w:date="2014-06-12T13:19:00Z"/>
                <w:rFonts w:ascii="Calibri" w:eastAsia="Times New Roman" w:hAnsi="Calibri" w:cs="Times New Roman"/>
                <w:color w:val="000000"/>
                <w:sz w:val="18"/>
                <w:szCs w:val="18"/>
                <w:lang w:val="en-CA" w:eastAsia="en-CA"/>
              </w:rPr>
            </w:pPr>
            <w:ins w:id="884" w:author="Eduardo" w:date="2014-06-12T13:19:00Z">
              <w:r w:rsidRPr="00D01269">
                <w:rPr>
                  <w:rFonts w:ascii="Calibri" w:eastAsia="Times New Roman" w:hAnsi="Calibri" w:cs="Times New Roman"/>
                  <w:color w:val="000000"/>
                  <w:sz w:val="18"/>
                  <w:szCs w:val="18"/>
                  <w:lang w:val="en-CA" w:eastAsia="en-CA"/>
                </w:rPr>
                <w:t>82.36</w:t>
              </w:r>
            </w:ins>
          </w:p>
        </w:tc>
        <w:tc>
          <w:tcPr>
            <w:tcW w:w="0" w:type="auto"/>
            <w:tcBorders>
              <w:top w:val="nil"/>
              <w:left w:val="nil"/>
              <w:bottom w:val="single" w:sz="4" w:space="0" w:color="000000"/>
              <w:right w:val="single" w:sz="4" w:space="0" w:color="000000"/>
            </w:tcBorders>
            <w:shd w:val="clear" w:color="auto" w:fill="auto"/>
            <w:hideMark/>
          </w:tcPr>
          <w:p w14:paraId="5DE37B43" w14:textId="77777777" w:rsidR="00D01269" w:rsidRPr="00D01269" w:rsidRDefault="00D01269" w:rsidP="00D01269">
            <w:pPr>
              <w:spacing w:line="240" w:lineRule="auto"/>
              <w:jc w:val="right"/>
              <w:rPr>
                <w:ins w:id="885" w:author="Eduardo" w:date="2014-06-12T13:19:00Z"/>
                <w:rFonts w:ascii="Calibri" w:eastAsia="Times New Roman" w:hAnsi="Calibri" w:cs="Times New Roman"/>
                <w:color w:val="000000"/>
                <w:sz w:val="18"/>
                <w:szCs w:val="18"/>
                <w:lang w:val="en-CA" w:eastAsia="en-CA"/>
              </w:rPr>
            </w:pPr>
            <w:ins w:id="886" w:author="Eduardo" w:date="2014-06-12T13:19:00Z">
              <w:r w:rsidRPr="00D01269">
                <w:rPr>
                  <w:rFonts w:ascii="Calibri" w:eastAsia="Times New Roman" w:hAnsi="Calibri" w:cs="Times New Roman"/>
                  <w:color w:val="000000"/>
                  <w:sz w:val="18"/>
                  <w:szCs w:val="18"/>
                  <w:lang w:val="en-CA" w:eastAsia="en-CA"/>
                </w:rPr>
                <w:t>6.14</w:t>
              </w:r>
            </w:ins>
          </w:p>
        </w:tc>
        <w:tc>
          <w:tcPr>
            <w:tcW w:w="0" w:type="auto"/>
            <w:tcBorders>
              <w:top w:val="nil"/>
              <w:left w:val="nil"/>
              <w:bottom w:val="single" w:sz="4" w:space="0" w:color="000000"/>
              <w:right w:val="single" w:sz="4" w:space="0" w:color="000000"/>
            </w:tcBorders>
            <w:shd w:val="clear" w:color="auto" w:fill="auto"/>
            <w:hideMark/>
          </w:tcPr>
          <w:p w14:paraId="7AFCA169" w14:textId="77777777" w:rsidR="00D01269" w:rsidRPr="00D01269" w:rsidRDefault="00D01269" w:rsidP="00D01269">
            <w:pPr>
              <w:spacing w:line="240" w:lineRule="auto"/>
              <w:jc w:val="right"/>
              <w:rPr>
                <w:ins w:id="887" w:author="Eduardo" w:date="2014-06-12T13:19:00Z"/>
                <w:rFonts w:ascii="Calibri" w:eastAsia="Times New Roman" w:hAnsi="Calibri" w:cs="Times New Roman"/>
                <w:color w:val="000000"/>
                <w:sz w:val="18"/>
                <w:szCs w:val="18"/>
                <w:lang w:val="en-CA" w:eastAsia="en-CA"/>
              </w:rPr>
            </w:pPr>
            <w:ins w:id="888" w:author="Eduardo" w:date="2014-06-12T13:19:00Z">
              <w:r w:rsidRPr="00D01269">
                <w:rPr>
                  <w:rFonts w:ascii="Calibri" w:eastAsia="Times New Roman" w:hAnsi="Calibri" w:cs="Times New Roman"/>
                  <w:color w:val="000000"/>
                  <w:sz w:val="18"/>
                  <w:szCs w:val="18"/>
                  <w:lang w:val="en-CA" w:eastAsia="en-CA"/>
                </w:rPr>
                <w:t>1.01</w:t>
              </w:r>
            </w:ins>
          </w:p>
        </w:tc>
      </w:tr>
      <w:tr w:rsidR="00D01269" w:rsidRPr="00D01269" w14:paraId="650F637E" w14:textId="77777777" w:rsidTr="00D01269">
        <w:trPr>
          <w:trHeight w:val="300"/>
          <w:ins w:id="889"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6C61A937" w14:textId="77777777" w:rsidR="00D01269" w:rsidRPr="00D01269" w:rsidRDefault="00D01269" w:rsidP="00D01269">
            <w:pPr>
              <w:spacing w:line="240" w:lineRule="auto"/>
              <w:jc w:val="center"/>
              <w:rPr>
                <w:ins w:id="890" w:author="Eduardo" w:date="2014-06-12T13:19:00Z"/>
                <w:rFonts w:ascii="Calibri" w:eastAsia="Times New Roman" w:hAnsi="Calibri" w:cs="Times New Roman"/>
                <w:b/>
                <w:bCs/>
                <w:color w:val="000000"/>
                <w:sz w:val="18"/>
                <w:szCs w:val="18"/>
                <w:lang w:val="en-CA" w:eastAsia="en-CA"/>
              </w:rPr>
            </w:pPr>
            <w:ins w:id="891" w:author="Eduardo" w:date="2014-06-12T13:19:00Z">
              <w:r w:rsidRPr="00D01269">
                <w:rPr>
                  <w:rFonts w:ascii="Calibri" w:eastAsia="Times New Roman" w:hAnsi="Calibri" w:cs="Times New Roman"/>
                  <w:b/>
                  <w:bCs/>
                  <w:color w:val="000000"/>
                  <w:sz w:val="18"/>
                  <w:szCs w:val="18"/>
                  <w:lang w:val="en-CA" w:eastAsia="en-CA"/>
                </w:rPr>
                <w:t>Pastoral</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79A59205" w14:textId="77777777" w:rsidR="00D01269" w:rsidRPr="00D01269" w:rsidRDefault="00D01269" w:rsidP="00D01269">
            <w:pPr>
              <w:spacing w:line="240" w:lineRule="auto"/>
              <w:jc w:val="center"/>
              <w:rPr>
                <w:ins w:id="892" w:author="Eduardo" w:date="2014-06-12T13:19:00Z"/>
                <w:rFonts w:ascii="Calibri" w:eastAsia="Times New Roman" w:hAnsi="Calibri" w:cs="Times New Roman"/>
                <w:b/>
                <w:bCs/>
                <w:color w:val="000000"/>
                <w:sz w:val="18"/>
                <w:szCs w:val="18"/>
                <w:lang w:val="en-CA" w:eastAsia="en-CA"/>
              </w:rPr>
            </w:pPr>
            <w:ins w:id="893"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5FDFD183" w14:textId="77777777" w:rsidR="00D01269" w:rsidRPr="00D01269" w:rsidRDefault="00D01269" w:rsidP="00D01269">
            <w:pPr>
              <w:spacing w:line="240" w:lineRule="auto"/>
              <w:jc w:val="center"/>
              <w:rPr>
                <w:ins w:id="894" w:author="Eduardo" w:date="2014-06-12T13:19:00Z"/>
                <w:rFonts w:ascii="Calibri" w:eastAsia="Times New Roman" w:hAnsi="Calibri" w:cs="Times New Roman"/>
                <w:b/>
                <w:bCs/>
                <w:color w:val="000000"/>
                <w:sz w:val="18"/>
                <w:szCs w:val="18"/>
                <w:lang w:val="en-CA" w:eastAsia="en-CA"/>
              </w:rPr>
            </w:pPr>
            <w:ins w:id="895"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287566A2" w14:textId="77777777" w:rsidR="00D01269" w:rsidRPr="00D01269" w:rsidRDefault="00D01269" w:rsidP="00D01269">
            <w:pPr>
              <w:spacing w:line="240" w:lineRule="auto"/>
              <w:rPr>
                <w:ins w:id="896" w:author="Eduardo" w:date="2014-06-12T13:19:00Z"/>
                <w:rFonts w:ascii="Calibri" w:eastAsia="Times New Roman" w:hAnsi="Calibri" w:cs="Times New Roman"/>
                <w:color w:val="000000"/>
                <w:sz w:val="18"/>
                <w:szCs w:val="18"/>
                <w:lang w:val="en-CA" w:eastAsia="en-CA"/>
              </w:rPr>
            </w:pPr>
            <w:ins w:id="89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3AEF18BD" w14:textId="77777777" w:rsidR="00D01269" w:rsidRPr="00D01269" w:rsidRDefault="00D01269" w:rsidP="00D01269">
            <w:pPr>
              <w:spacing w:line="240" w:lineRule="auto"/>
              <w:rPr>
                <w:ins w:id="898" w:author="Eduardo" w:date="2014-06-12T13:19:00Z"/>
                <w:rFonts w:ascii="Calibri" w:eastAsia="Times New Roman" w:hAnsi="Calibri" w:cs="Times New Roman"/>
                <w:color w:val="000000"/>
                <w:sz w:val="18"/>
                <w:szCs w:val="18"/>
                <w:lang w:val="en-CA" w:eastAsia="en-CA"/>
              </w:rPr>
            </w:pPr>
            <w:ins w:id="899"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0194D3DF" w14:textId="77777777" w:rsidR="00D01269" w:rsidRPr="00D01269" w:rsidRDefault="00D01269" w:rsidP="00D01269">
            <w:pPr>
              <w:spacing w:line="240" w:lineRule="auto"/>
              <w:rPr>
                <w:ins w:id="900" w:author="Eduardo" w:date="2014-06-12T13:19:00Z"/>
                <w:rFonts w:ascii="Calibri" w:eastAsia="Times New Roman" w:hAnsi="Calibri" w:cs="Times New Roman"/>
                <w:color w:val="000000"/>
                <w:sz w:val="18"/>
                <w:szCs w:val="18"/>
                <w:lang w:val="en-CA" w:eastAsia="en-CA"/>
              </w:rPr>
            </w:pPr>
            <w:ins w:id="901"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4590B0E2" w14:textId="77777777" w:rsidR="00D01269" w:rsidRPr="00D01269" w:rsidRDefault="00D01269" w:rsidP="00D01269">
            <w:pPr>
              <w:spacing w:line="240" w:lineRule="auto"/>
              <w:rPr>
                <w:ins w:id="902" w:author="Eduardo" w:date="2014-06-12T13:19:00Z"/>
                <w:rFonts w:ascii="Calibri" w:eastAsia="Times New Roman" w:hAnsi="Calibri" w:cs="Times New Roman"/>
                <w:color w:val="000000"/>
                <w:sz w:val="18"/>
                <w:szCs w:val="18"/>
                <w:lang w:val="en-CA" w:eastAsia="en-CA"/>
              </w:rPr>
            </w:pPr>
            <w:ins w:id="90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5ADEA1A5" w14:textId="77777777" w:rsidR="00D01269" w:rsidRPr="00D01269" w:rsidRDefault="00D01269" w:rsidP="00D01269">
            <w:pPr>
              <w:spacing w:line="240" w:lineRule="auto"/>
              <w:rPr>
                <w:ins w:id="904" w:author="Eduardo" w:date="2014-06-12T13:19:00Z"/>
                <w:rFonts w:ascii="Calibri" w:eastAsia="Times New Roman" w:hAnsi="Calibri" w:cs="Times New Roman"/>
                <w:color w:val="000000"/>
                <w:sz w:val="18"/>
                <w:szCs w:val="18"/>
                <w:lang w:val="en-CA" w:eastAsia="en-CA"/>
              </w:rPr>
            </w:pPr>
            <w:ins w:id="905"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29EC308D" w14:textId="77777777" w:rsidR="00D01269" w:rsidRPr="00D01269" w:rsidRDefault="00D01269" w:rsidP="00D01269">
            <w:pPr>
              <w:spacing w:line="240" w:lineRule="auto"/>
              <w:rPr>
                <w:ins w:id="906" w:author="Eduardo" w:date="2014-06-12T13:19:00Z"/>
                <w:rFonts w:ascii="Calibri" w:eastAsia="Times New Roman" w:hAnsi="Calibri" w:cs="Times New Roman"/>
                <w:color w:val="000000"/>
                <w:sz w:val="18"/>
                <w:szCs w:val="18"/>
                <w:lang w:val="en-CA" w:eastAsia="en-CA"/>
              </w:rPr>
            </w:pPr>
            <w:ins w:id="907" w:author="Eduardo" w:date="2014-06-12T13:19:00Z">
              <w:r w:rsidRPr="00D01269">
                <w:rPr>
                  <w:rFonts w:ascii="Calibri" w:eastAsia="Times New Roman" w:hAnsi="Calibri" w:cs="Times New Roman"/>
                  <w:color w:val="000000"/>
                  <w:sz w:val="18"/>
                  <w:szCs w:val="18"/>
                  <w:lang w:val="en-CA" w:eastAsia="en-CA"/>
                </w:rPr>
                <w:t>.</w:t>
              </w:r>
            </w:ins>
          </w:p>
        </w:tc>
      </w:tr>
      <w:tr w:rsidR="00D01269" w:rsidRPr="00D01269" w14:paraId="7CD446C6" w14:textId="77777777" w:rsidTr="00D01269">
        <w:trPr>
          <w:trHeight w:val="300"/>
          <w:ins w:id="908"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1A68C38D" w14:textId="77777777" w:rsidR="00D01269" w:rsidRPr="00D01269" w:rsidRDefault="00D01269" w:rsidP="00D01269">
            <w:pPr>
              <w:spacing w:line="240" w:lineRule="auto"/>
              <w:rPr>
                <w:ins w:id="909"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4022A57B" w14:textId="77777777" w:rsidR="00D01269" w:rsidRPr="00D01269" w:rsidRDefault="00D01269" w:rsidP="00D01269">
            <w:pPr>
              <w:spacing w:line="240" w:lineRule="auto"/>
              <w:rPr>
                <w:ins w:id="910"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0C332E70" w14:textId="77777777" w:rsidR="00D01269" w:rsidRPr="00D01269" w:rsidRDefault="00D01269" w:rsidP="00D01269">
            <w:pPr>
              <w:spacing w:line="240" w:lineRule="auto"/>
              <w:jc w:val="center"/>
              <w:rPr>
                <w:ins w:id="911" w:author="Eduardo" w:date="2014-06-12T13:19:00Z"/>
                <w:rFonts w:ascii="Calibri" w:eastAsia="Times New Roman" w:hAnsi="Calibri" w:cs="Times New Roman"/>
                <w:b/>
                <w:bCs/>
                <w:color w:val="000000"/>
                <w:sz w:val="18"/>
                <w:szCs w:val="18"/>
                <w:lang w:val="en-CA" w:eastAsia="en-CA"/>
              </w:rPr>
            </w:pPr>
            <w:ins w:id="912"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22892E7E" w14:textId="77777777" w:rsidR="00D01269" w:rsidRPr="00D01269" w:rsidRDefault="00D01269" w:rsidP="00D01269">
            <w:pPr>
              <w:spacing w:line="240" w:lineRule="auto"/>
              <w:rPr>
                <w:ins w:id="913" w:author="Eduardo" w:date="2014-06-12T13:19:00Z"/>
                <w:rFonts w:ascii="Calibri" w:eastAsia="Times New Roman" w:hAnsi="Calibri" w:cs="Times New Roman"/>
                <w:color w:val="000000"/>
                <w:sz w:val="18"/>
                <w:szCs w:val="18"/>
                <w:lang w:val="en-CA" w:eastAsia="en-CA"/>
              </w:rPr>
            </w:pPr>
            <w:ins w:id="914"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03C96D45" w14:textId="77777777" w:rsidR="00D01269" w:rsidRPr="00D01269" w:rsidRDefault="00D01269" w:rsidP="00D01269">
            <w:pPr>
              <w:spacing w:line="240" w:lineRule="auto"/>
              <w:rPr>
                <w:ins w:id="915" w:author="Eduardo" w:date="2014-06-12T13:19:00Z"/>
                <w:rFonts w:ascii="Calibri" w:eastAsia="Times New Roman" w:hAnsi="Calibri" w:cs="Times New Roman"/>
                <w:color w:val="000000"/>
                <w:sz w:val="18"/>
                <w:szCs w:val="18"/>
                <w:lang w:val="en-CA" w:eastAsia="en-CA"/>
              </w:rPr>
            </w:pPr>
            <w:ins w:id="916"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6171AD35" w14:textId="77777777" w:rsidR="00D01269" w:rsidRPr="00D01269" w:rsidRDefault="00D01269" w:rsidP="00D01269">
            <w:pPr>
              <w:spacing w:line="240" w:lineRule="auto"/>
              <w:jc w:val="right"/>
              <w:rPr>
                <w:ins w:id="917" w:author="Eduardo" w:date="2014-06-12T13:19:00Z"/>
                <w:rFonts w:ascii="Calibri" w:eastAsia="Times New Roman" w:hAnsi="Calibri" w:cs="Times New Roman"/>
                <w:color w:val="000000"/>
                <w:sz w:val="18"/>
                <w:szCs w:val="18"/>
                <w:lang w:val="en-CA" w:eastAsia="en-CA"/>
              </w:rPr>
            </w:pPr>
            <w:ins w:id="918" w:author="Eduardo" w:date="2014-06-12T13:19:00Z">
              <w:r w:rsidRPr="00D01269">
                <w:rPr>
                  <w:rFonts w:ascii="Calibri" w:eastAsia="Times New Roman" w:hAnsi="Calibri" w:cs="Times New Roman"/>
                  <w:color w:val="000000"/>
                  <w:sz w:val="18"/>
                  <w:szCs w:val="18"/>
                  <w:lang w:val="en-CA" w:eastAsia="en-CA"/>
                </w:rPr>
                <w:t>5.52</w:t>
              </w:r>
            </w:ins>
          </w:p>
        </w:tc>
        <w:tc>
          <w:tcPr>
            <w:tcW w:w="0" w:type="auto"/>
            <w:tcBorders>
              <w:top w:val="nil"/>
              <w:left w:val="nil"/>
              <w:bottom w:val="single" w:sz="4" w:space="0" w:color="000000"/>
              <w:right w:val="single" w:sz="4" w:space="0" w:color="000000"/>
            </w:tcBorders>
            <w:shd w:val="clear" w:color="auto" w:fill="auto"/>
            <w:hideMark/>
          </w:tcPr>
          <w:p w14:paraId="610EAC7C" w14:textId="77777777" w:rsidR="00D01269" w:rsidRPr="00D01269" w:rsidRDefault="00D01269" w:rsidP="00D01269">
            <w:pPr>
              <w:spacing w:line="240" w:lineRule="auto"/>
              <w:jc w:val="right"/>
              <w:rPr>
                <w:ins w:id="919" w:author="Eduardo" w:date="2014-06-12T13:19:00Z"/>
                <w:rFonts w:ascii="Calibri" w:eastAsia="Times New Roman" w:hAnsi="Calibri" w:cs="Times New Roman"/>
                <w:color w:val="000000"/>
                <w:sz w:val="18"/>
                <w:szCs w:val="18"/>
                <w:lang w:val="en-CA" w:eastAsia="en-CA"/>
              </w:rPr>
            </w:pPr>
            <w:ins w:id="920" w:author="Eduardo" w:date="2014-06-12T13:19:00Z">
              <w:r w:rsidRPr="00D01269">
                <w:rPr>
                  <w:rFonts w:ascii="Calibri" w:eastAsia="Times New Roman" w:hAnsi="Calibri" w:cs="Times New Roman"/>
                  <w:color w:val="000000"/>
                  <w:sz w:val="18"/>
                  <w:szCs w:val="18"/>
                  <w:lang w:val="en-CA" w:eastAsia="en-CA"/>
                </w:rPr>
                <w:t>85.69</w:t>
              </w:r>
            </w:ins>
          </w:p>
        </w:tc>
        <w:tc>
          <w:tcPr>
            <w:tcW w:w="0" w:type="auto"/>
            <w:tcBorders>
              <w:top w:val="nil"/>
              <w:left w:val="nil"/>
              <w:bottom w:val="single" w:sz="4" w:space="0" w:color="000000"/>
              <w:right w:val="single" w:sz="4" w:space="0" w:color="000000"/>
            </w:tcBorders>
            <w:shd w:val="clear" w:color="auto" w:fill="auto"/>
            <w:hideMark/>
          </w:tcPr>
          <w:p w14:paraId="0AFBEFE9" w14:textId="77777777" w:rsidR="00D01269" w:rsidRPr="00D01269" w:rsidRDefault="00D01269" w:rsidP="00D01269">
            <w:pPr>
              <w:spacing w:line="240" w:lineRule="auto"/>
              <w:jc w:val="right"/>
              <w:rPr>
                <w:ins w:id="921" w:author="Eduardo" w:date="2014-06-12T13:19:00Z"/>
                <w:rFonts w:ascii="Calibri" w:eastAsia="Times New Roman" w:hAnsi="Calibri" w:cs="Times New Roman"/>
                <w:color w:val="000000"/>
                <w:sz w:val="18"/>
                <w:szCs w:val="18"/>
                <w:lang w:val="en-CA" w:eastAsia="en-CA"/>
              </w:rPr>
            </w:pPr>
            <w:ins w:id="922" w:author="Eduardo" w:date="2014-06-12T13:19:00Z">
              <w:r w:rsidRPr="00D01269">
                <w:rPr>
                  <w:rFonts w:ascii="Calibri" w:eastAsia="Times New Roman" w:hAnsi="Calibri" w:cs="Times New Roman"/>
                  <w:color w:val="000000"/>
                  <w:sz w:val="18"/>
                  <w:szCs w:val="18"/>
                  <w:lang w:val="en-CA" w:eastAsia="en-CA"/>
                </w:rPr>
                <w:t>4.93</w:t>
              </w:r>
            </w:ins>
          </w:p>
        </w:tc>
        <w:tc>
          <w:tcPr>
            <w:tcW w:w="0" w:type="auto"/>
            <w:tcBorders>
              <w:top w:val="nil"/>
              <w:left w:val="nil"/>
              <w:bottom w:val="single" w:sz="4" w:space="0" w:color="000000"/>
              <w:right w:val="single" w:sz="4" w:space="0" w:color="000000"/>
            </w:tcBorders>
            <w:shd w:val="clear" w:color="auto" w:fill="auto"/>
            <w:hideMark/>
          </w:tcPr>
          <w:p w14:paraId="7E2F6F78" w14:textId="77777777" w:rsidR="00D01269" w:rsidRPr="00D01269" w:rsidRDefault="00D01269" w:rsidP="00D01269">
            <w:pPr>
              <w:spacing w:line="240" w:lineRule="auto"/>
              <w:jc w:val="right"/>
              <w:rPr>
                <w:ins w:id="923" w:author="Eduardo" w:date="2014-06-12T13:19:00Z"/>
                <w:rFonts w:ascii="Calibri" w:eastAsia="Times New Roman" w:hAnsi="Calibri" w:cs="Times New Roman"/>
                <w:color w:val="000000"/>
                <w:sz w:val="18"/>
                <w:szCs w:val="18"/>
                <w:lang w:val="en-CA" w:eastAsia="en-CA"/>
              </w:rPr>
            </w:pPr>
            <w:ins w:id="924" w:author="Eduardo" w:date="2014-06-12T13:19:00Z">
              <w:r w:rsidRPr="00D01269">
                <w:rPr>
                  <w:rFonts w:ascii="Calibri" w:eastAsia="Times New Roman" w:hAnsi="Calibri" w:cs="Times New Roman"/>
                  <w:color w:val="000000"/>
                  <w:sz w:val="18"/>
                  <w:szCs w:val="18"/>
                  <w:lang w:val="en-CA" w:eastAsia="en-CA"/>
                </w:rPr>
                <w:t>5.52</w:t>
              </w:r>
            </w:ins>
          </w:p>
        </w:tc>
      </w:tr>
      <w:tr w:rsidR="00D01269" w:rsidRPr="00D01269" w14:paraId="3B3A76F1" w14:textId="77777777" w:rsidTr="00D01269">
        <w:trPr>
          <w:trHeight w:val="300"/>
          <w:ins w:id="925"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76AC279E" w14:textId="77777777" w:rsidR="00D01269" w:rsidRPr="00D01269" w:rsidRDefault="00D01269" w:rsidP="00D01269">
            <w:pPr>
              <w:spacing w:line="240" w:lineRule="auto"/>
              <w:jc w:val="center"/>
              <w:rPr>
                <w:ins w:id="926" w:author="Eduardo" w:date="2014-06-12T13:19:00Z"/>
                <w:rFonts w:ascii="Calibri" w:eastAsia="Times New Roman" w:hAnsi="Calibri" w:cs="Times New Roman"/>
                <w:b/>
                <w:bCs/>
                <w:color w:val="000000"/>
                <w:sz w:val="18"/>
                <w:szCs w:val="18"/>
                <w:lang w:val="en-CA" w:eastAsia="en-CA"/>
              </w:rPr>
            </w:pPr>
            <w:ins w:id="927" w:author="Eduardo" w:date="2014-06-12T13:19:00Z">
              <w:r w:rsidRPr="00D01269">
                <w:rPr>
                  <w:rFonts w:ascii="Calibri" w:eastAsia="Times New Roman" w:hAnsi="Calibri" w:cs="Times New Roman"/>
                  <w:b/>
                  <w:bCs/>
                  <w:color w:val="000000"/>
                  <w:sz w:val="18"/>
                  <w:szCs w:val="18"/>
                  <w:lang w:val="en-CA" w:eastAsia="en-CA"/>
                </w:rPr>
                <w:t>Highland Perennial</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4578C4D2" w14:textId="77777777" w:rsidR="00D01269" w:rsidRPr="00D01269" w:rsidRDefault="00D01269" w:rsidP="00D01269">
            <w:pPr>
              <w:spacing w:line="240" w:lineRule="auto"/>
              <w:jc w:val="center"/>
              <w:rPr>
                <w:ins w:id="928" w:author="Eduardo" w:date="2014-06-12T13:19:00Z"/>
                <w:rFonts w:ascii="Calibri" w:eastAsia="Times New Roman" w:hAnsi="Calibri" w:cs="Times New Roman"/>
                <w:b/>
                <w:bCs/>
                <w:color w:val="000000"/>
                <w:sz w:val="18"/>
                <w:szCs w:val="18"/>
                <w:lang w:val="en-CA" w:eastAsia="en-CA"/>
              </w:rPr>
            </w:pPr>
            <w:ins w:id="929"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45237FD6" w14:textId="77777777" w:rsidR="00D01269" w:rsidRPr="00D01269" w:rsidRDefault="00D01269" w:rsidP="00D01269">
            <w:pPr>
              <w:spacing w:line="240" w:lineRule="auto"/>
              <w:jc w:val="center"/>
              <w:rPr>
                <w:ins w:id="930" w:author="Eduardo" w:date="2014-06-12T13:19:00Z"/>
                <w:rFonts w:ascii="Calibri" w:eastAsia="Times New Roman" w:hAnsi="Calibri" w:cs="Times New Roman"/>
                <w:b/>
                <w:bCs/>
                <w:color w:val="000000"/>
                <w:sz w:val="18"/>
                <w:szCs w:val="18"/>
                <w:lang w:val="en-CA" w:eastAsia="en-CA"/>
              </w:rPr>
            </w:pPr>
            <w:ins w:id="931"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7DEBFC85" w14:textId="77777777" w:rsidR="00D01269" w:rsidRPr="00D01269" w:rsidRDefault="00D01269" w:rsidP="00D01269">
            <w:pPr>
              <w:spacing w:line="240" w:lineRule="auto"/>
              <w:jc w:val="right"/>
              <w:rPr>
                <w:ins w:id="932" w:author="Eduardo" w:date="2014-06-12T13:19:00Z"/>
                <w:rFonts w:ascii="Calibri" w:eastAsia="Times New Roman" w:hAnsi="Calibri" w:cs="Times New Roman"/>
                <w:color w:val="000000"/>
                <w:sz w:val="18"/>
                <w:szCs w:val="18"/>
                <w:lang w:val="en-CA" w:eastAsia="en-CA"/>
              </w:rPr>
            </w:pPr>
            <w:ins w:id="933" w:author="Eduardo" w:date="2014-06-12T13:19:00Z">
              <w:r w:rsidRPr="00D01269">
                <w:rPr>
                  <w:rFonts w:ascii="Calibri" w:eastAsia="Times New Roman" w:hAnsi="Calibri" w:cs="Times New Roman"/>
                  <w:color w:val="000000"/>
                  <w:sz w:val="18"/>
                  <w:szCs w:val="18"/>
                  <w:lang w:val="en-CA" w:eastAsia="en-CA"/>
                </w:rPr>
                <w:t>74.57</w:t>
              </w:r>
            </w:ins>
          </w:p>
        </w:tc>
        <w:tc>
          <w:tcPr>
            <w:tcW w:w="0" w:type="auto"/>
            <w:tcBorders>
              <w:top w:val="nil"/>
              <w:left w:val="nil"/>
              <w:bottom w:val="single" w:sz="4" w:space="0" w:color="000000"/>
              <w:right w:val="single" w:sz="4" w:space="0" w:color="000000"/>
            </w:tcBorders>
            <w:shd w:val="clear" w:color="auto" w:fill="auto"/>
            <w:hideMark/>
          </w:tcPr>
          <w:p w14:paraId="61437AF7" w14:textId="77777777" w:rsidR="00D01269" w:rsidRPr="00D01269" w:rsidRDefault="00D01269" w:rsidP="00D01269">
            <w:pPr>
              <w:spacing w:line="240" w:lineRule="auto"/>
              <w:jc w:val="right"/>
              <w:rPr>
                <w:ins w:id="934" w:author="Eduardo" w:date="2014-06-12T13:19:00Z"/>
                <w:rFonts w:ascii="Calibri" w:eastAsia="Times New Roman" w:hAnsi="Calibri" w:cs="Times New Roman"/>
                <w:color w:val="000000"/>
                <w:sz w:val="18"/>
                <w:szCs w:val="18"/>
                <w:lang w:val="en-CA" w:eastAsia="en-CA"/>
              </w:rPr>
            </w:pPr>
            <w:ins w:id="935" w:author="Eduardo" w:date="2014-06-12T13:19:00Z">
              <w:r w:rsidRPr="00D01269">
                <w:rPr>
                  <w:rFonts w:ascii="Calibri" w:eastAsia="Times New Roman" w:hAnsi="Calibri" w:cs="Times New Roman"/>
                  <w:color w:val="000000"/>
                  <w:sz w:val="18"/>
                  <w:szCs w:val="18"/>
                  <w:lang w:val="en-CA" w:eastAsia="en-CA"/>
                </w:rPr>
                <w:t>2.74</w:t>
              </w:r>
            </w:ins>
          </w:p>
        </w:tc>
        <w:tc>
          <w:tcPr>
            <w:tcW w:w="0" w:type="auto"/>
            <w:tcBorders>
              <w:top w:val="nil"/>
              <w:left w:val="nil"/>
              <w:bottom w:val="single" w:sz="4" w:space="0" w:color="000000"/>
              <w:right w:val="single" w:sz="4" w:space="0" w:color="000000"/>
            </w:tcBorders>
            <w:shd w:val="clear" w:color="auto" w:fill="auto"/>
            <w:hideMark/>
          </w:tcPr>
          <w:p w14:paraId="74D15149" w14:textId="77777777" w:rsidR="00D01269" w:rsidRPr="00D01269" w:rsidRDefault="00D01269" w:rsidP="00D01269">
            <w:pPr>
              <w:spacing w:line="240" w:lineRule="auto"/>
              <w:jc w:val="right"/>
              <w:rPr>
                <w:ins w:id="936" w:author="Eduardo" w:date="2014-06-12T13:19:00Z"/>
                <w:rFonts w:ascii="Calibri" w:eastAsia="Times New Roman" w:hAnsi="Calibri" w:cs="Times New Roman"/>
                <w:color w:val="000000"/>
                <w:sz w:val="18"/>
                <w:szCs w:val="18"/>
                <w:lang w:val="en-CA" w:eastAsia="en-CA"/>
              </w:rPr>
            </w:pPr>
            <w:ins w:id="937" w:author="Eduardo" w:date="2014-06-12T13:19:00Z">
              <w:r w:rsidRPr="00D01269">
                <w:rPr>
                  <w:rFonts w:ascii="Calibri" w:eastAsia="Times New Roman" w:hAnsi="Calibri" w:cs="Times New Roman"/>
                  <w:color w:val="000000"/>
                  <w:sz w:val="18"/>
                  <w:szCs w:val="18"/>
                  <w:lang w:val="en-CA" w:eastAsia="en-CA"/>
                </w:rPr>
                <w:t>0.41</w:t>
              </w:r>
            </w:ins>
          </w:p>
        </w:tc>
        <w:tc>
          <w:tcPr>
            <w:tcW w:w="0" w:type="auto"/>
            <w:tcBorders>
              <w:top w:val="nil"/>
              <w:left w:val="nil"/>
              <w:bottom w:val="single" w:sz="4" w:space="0" w:color="000000"/>
              <w:right w:val="single" w:sz="4" w:space="0" w:color="000000"/>
            </w:tcBorders>
            <w:shd w:val="clear" w:color="auto" w:fill="auto"/>
            <w:hideMark/>
          </w:tcPr>
          <w:p w14:paraId="1D284B84" w14:textId="77777777" w:rsidR="00D01269" w:rsidRPr="00D01269" w:rsidRDefault="00D01269" w:rsidP="00D01269">
            <w:pPr>
              <w:spacing w:line="240" w:lineRule="auto"/>
              <w:jc w:val="right"/>
              <w:rPr>
                <w:ins w:id="938" w:author="Eduardo" w:date="2014-06-12T13:19:00Z"/>
                <w:rFonts w:ascii="Calibri" w:eastAsia="Times New Roman" w:hAnsi="Calibri" w:cs="Times New Roman"/>
                <w:color w:val="000000"/>
                <w:sz w:val="18"/>
                <w:szCs w:val="18"/>
                <w:lang w:val="en-CA" w:eastAsia="en-CA"/>
              </w:rPr>
            </w:pPr>
            <w:ins w:id="939" w:author="Eduardo" w:date="2014-06-12T13:19:00Z">
              <w:r w:rsidRPr="00D01269">
                <w:rPr>
                  <w:rFonts w:ascii="Calibri" w:eastAsia="Times New Roman" w:hAnsi="Calibri" w:cs="Times New Roman"/>
                  <w:color w:val="000000"/>
                  <w:sz w:val="18"/>
                  <w:szCs w:val="18"/>
                  <w:lang w:val="en-CA" w:eastAsia="en-CA"/>
                </w:rPr>
                <w:t>71.47</w:t>
              </w:r>
            </w:ins>
          </w:p>
        </w:tc>
        <w:tc>
          <w:tcPr>
            <w:tcW w:w="0" w:type="auto"/>
            <w:tcBorders>
              <w:top w:val="nil"/>
              <w:left w:val="nil"/>
              <w:bottom w:val="single" w:sz="4" w:space="0" w:color="000000"/>
              <w:right w:val="single" w:sz="4" w:space="0" w:color="000000"/>
            </w:tcBorders>
            <w:shd w:val="clear" w:color="auto" w:fill="auto"/>
            <w:hideMark/>
          </w:tcPr>
          <w:p w14:paraId="2DE5D34E" w14:textId="77777777" w:rsidR="00D01269" w:rsidRPr="00D01269" w:rsidRDefault="00D01269" w:rsidP="00D01269">
            <w:pPr>
              <w:spacing w:line="240" w:lineRule="auto"/>
              <w:jc w:val="right"/>
              <w:rPr>
                <w:ins w:id="940" w:author="Eduardo" w:date="2014-06-12T13:19:00Z"/>
                <w:rFonts w:ascii="Calibri" w:eastAsia="Times New Roman" w:hAnsi="Calibri" w:cs="Times New Roman"/>
                <w:color w:val="000000"/>
                <w:sz w:val="18"/>
                <w:szCs w:val="18"/>
                <w:lang w:val="en-CA" w:eastAsia="en-CA"/>
              </w:rPr>
            </w:pPr>
            <w:ins w:id="941" w:author="Eduardo" w:date="2014-06-12T13:19:00Z">
              <w:r w:rsidRPr="00D01269">
                <w:rPr>
                  <w:rFonts w:ascii="Calibri" w:eastAsia="Times New Roman" w:hAnsi="Calibri" w:cs="Times New Roman"/>
                  <w:color w:val="000000"/>
                  <w:sz w:val="18"/>
                  <w:szCs w:val="18"/>
                  <w:lang w:val="en-CA" w:eastAsia="en-CA"/>
                </w:rPr>
                <w:t>7.02</w:t>
              </w:r>
            </w:ins>
          </w:p>
        </w:tc>
        <w:tc>
          <w:tcPr>
            <w:tcW w:w="0" w:type="auto"/>
            <w:tcBorders>
              <w:top w:val="nil"/>
              <w:left w:val="nil"/>
              <w:bottom w:val="single" w:sz="4" w:space="0" w:color="000000"/>
              <w:right w:val="single" w:sz="4" w:space="0" w:color="000000"/>
            </w:tcBorders>
            <w:shd w:val="clear" w:color="auto" w:fill="auto"/>
            <w:hideMark/>
          </w:tcPr>
          <w:p w14:paraId="64E834B2" w14:textId="77777777" w:rsidR="00D01269" w:rsidRPr="00D01269" w:rsidRDefault="00D01269" w:rsidP="00D01269">
            <w:pPr>
              <w:spacing w:line="240" w:lineRule="auto"/>
              <w:jc w:val="right"/>
              <w:rPr>
                <w:ins w:id="942" w:author="Eduardo" w:date="2014-06-12T13:19:00Z"/>
                <w:rFonts w:ascii="Calibri" w:eastAsia="Times New Roman" w:hAnsi="Calibri" w:cs="Times New Roman"/>
                <w:color w:val="000000"/>
                <w:sz w:val="18"/>
                <w:szCs w:val="18"/>
                <w:lang w:val="en-CA" w:eastAsia="en-CA"/>
              </w:rPr>
            </w:pPr>
            <w:ins w:id="943" w:author="Eduardo" w:date="2014-06-12T13:19:00Z">
              <w:r w:rsidRPr="00D01269">
                <w:rPr>
                  <w:rFonts w:ascii="Calibri" w:eastAsia="Times New Roman" w:hAnsi="Calibri" w:cs="Times New Roman"/>
                  <w:color w:val="000000"/>
                  <w:sz w:val="18"/>
                  <w:szCs w:val="18"/>
                  <w:lang w:val="en-CA" w:eastAsia="en-CA"/>
                </w:rPr>
                <w:t>0.41</w:t>
              </w:r>
            </w:ins>
          </w:p>
        </w:tc>
      </w:tr>
      <w:tr w:rsidR="00D01269" w:rsidRPr="00D01269" w14:paraId="7D0052CF" w14:textId="77777777" w:rsidTr="00D01269">
        <w:trPr>
          <w:trHeight w:val="300"/>
          <w:ins w:id="944"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4CF1D311" w14:textId="77777777" w:rsidR="00D01269" w:rsidRPr="00D01269" w:rsidRDefault="00D01269" w:rsidP="00D01269">
            <w:pPr>
              <w:spacing w:line="240" w:lineRule="auto"/>
              <w:rPr>
                <w:ins w:id="945"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743B1302" w14:textId="77777777" w:rsidR="00D01269" w:rsidRPr="00D01269" w:rsidRDefault="00D01269" w:rsidP="00D01269">
            <w:pPr>
              <w:spacing w:line="240" w:lineRule="auto"/>
              <w:rPr>
                <w:ins w:id="946"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195519C8" w14:textId="77777777" w:rsidR="00D01269" w:rsidRPr="00D01269" w:rsidRDefault="00D01269" w:rsidP="00D01269">
            <w:pPr>
              <w:spacing w:line="240" w:lineRule="auto"/>
              <w:jc w:val="center"/>
              <w:rPr>
                <w:ins w:id="947" w:author="Eduardo" w:date="2014-06-12T13:19:00Z"/>
                <w:rFonts w:ascii="Calibri" w:eastAsia="Times New Roman" w:hAnsi="Calibri" w:cs="Times New Roman"/>
                <w:b/>
                <w:bCs/>
                <w:color w:val="000000"/>
                <w:sz w:val="18"/>
                <w:szCs w:val="18"/>
                <w:lang w:val="en-CA" w:eastAsia="en-CA"/>
              </w:rPr>
            </w:pPr>
            <w:ins w:id="948"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70CAD06A" w14:textId="77777777" w:rsidR="00D01269" w:rsidRPr="00D01269" w:rsidRDefault="00D01269" w:rsidP="00D01269">
            <w:pPr>
              <w:spacing w:line="240" w:lineRule="auto"/>
              <w:jc w:val="right"/>
              <w:rPr>
                <w:ins w:id="949" w:author="Eduardo" w:date="2014-06-12T13:19:00Z"/>
                <w:rFonts w:ascii="Calibri" w:eastAsia="Times New Roman" w:hAnsi="Calibri" w:cs="Times New Roman"/>
                <w:color w:val="000000"/>
                <w:sz w:val="18"/>
                <w:szCs w:val="18"/>
                <w:lang w:val="en-CA" w:eastAsia="en-CA"/>
              </w:rPr>
            </w:pPr>
            <w:ins w:id="950" w:author="Eduardo" w:date="2014-06-12T13:19:00Z">
              <w:r w:rsidRPr="00D01269">
                <w:rPr>
                  <w:rFonts w:ascii="Calibri" w:eastAsia="Times New Roman" w:hAnsi="Calibri" w:cs="Times New Roman"/>
                  <w:color w:val="000000"/>
                  <w:sz w:val="18"/>
                  <w:szCs w:val="18"/>
                  <w:lang w:val="en-CA" w:eastAsia="en-CA"/>
                </w:rPr>
                <w:t>50.01</w:t>
              </w:r>
            </w:ins>
          </w:p>
        </w:tc>
        <w:tc>
          <w:tcPr>
            <w:tcW w:w="0" w:type="auto"/>
            <w:tcBorders>
              <w:top w:val="nil"/>
              <w:left w:val="nil"/>
              <w:bottom w:val="single" w:sz="4" w:space="0" w:color="000000"/>
              <w:right w:val="single" w:sz="4" w:space="0" w:color="000000"/>
            </w:tcBorders>
            <w:shd w:val="clear" w:color="auto" w:fill="auto"/>
            <w:hideMark/>
          </w:tcPr>
          <w:p w14:paraId="2FAA6CA4" w14:textId="77777777" w:rsidR="00D01269" w:rsidRPr="00D01269" w:rsidRDefault="00D01269" w:rsidP="00D01269">
            <w:pPr>
              <w:spacing w:line="240" w:lineRule="auto"/>
              <w:jc w:val="right"/>
              <w:rPr>
                <w:ins w:id="951" w:author="Eduardo" w:date="2014-06-12T13:19:00Z"/>
                <w:rFonts w:ascii="Calibri" w:eastAsia="Times New Roman" w:hAnsi="Calibri" w:cs="Times New Roman"/>
                <w:color w:val="000000"/>
                <w:sz w:val="18"/>
                <w:szCs w:val="18"/>
                <w:lang w:val="en-CA" w:eastAsia="en-CA"/>
              </w:rPr>
            </w:pPr>
            <w:ins w:id="952" w:author="Eduardo" w:date="2014-06-12T13:19:00Z">
              <w:r w:rsidRPr="00D01269">
                <w:rPr>
                  <w:rFonts w:ascii="Calibri" w:eastAsia="Times New Roman" w:hAnsi="Calibri" w:cs="Times New Roman"/>
                  <w:color w:val="000000"/>
                  <w:sz w:val="18"/>
                  <w:szCs w:val="18"/>
                  <w:lang w:val="en-CA" w:eastAsia="en-CA"/>
                </w:rPr>
                <w:t>46.65</w:t>
              </w:r>
            </w:ins>
          </w:p>
        </w:tc>
        <w:tc>
          <w:tcPr>
            <w:tcW w:w="0" w:type="auto"/>
            <w:tcBorders>
              <w:top w:val="nil"/>
              <w:left w:val="nil"/>
              <w:bottom w:val="single" w:sz="4" w:space="0" w:color="000000"/>
              <w:right w:val="single" w:sz="4" w:space="0" w:color="000000"/>
            </w:tcBorders>
            <w:shd w:val="clear" w:color="auto" w:fill="auto"/>
            <w:hideMark/>
          </w:tcPr>
          <w:p w14:paraId="3816AC6A" w14:textId="77777777" w:rsidR="00D01269" w:rsidRPr="00D01269" w:rsidRDefault="00D01269" w:rsidP="00D01269">
            <w:pPr>
              <w:spacing w:line="240" w:lineRule="auto"/>
              <w:jc w:val="right"/>
              <w:rPr>
                <w:ins w:id="953" w:author="Eduardo" w:date="2014-06-12T13:19:00Z"/>
                <w:rFonts w:ascii="Calibri" w:eastAsia="Times New Roman" w:hAnsi="Calibri" w:cs="Times New Roman"/>
                <w:color w:val="000000"/>
                <w:sz w:val="18"/>
                <w:szCs w:val="18"/>
                <w:lang w:val="en-CA" w:eastAsia="en-CA"/>
              </w:rPr>
            </w:pPr>
            <w:ins w:id="954" w:author="Eduardo" w:date="2014-06-12T13:19:00Z">
              <w:r w:rsidRPr="00D01269">
                <w:rPr>
                  <w:rFonts w:ascii="Calibri" w:eastAsia="Times New Roman" w:hAnsi="Calibri" w:cs="Times New Roman"/>
                  <w:color w:val="000000"/>
                  <w:sz w:val="18"/>
                  <w:szCs w:val="18"/>
                  <w:lang w:val="en-CA" w:eastAsia="en-CA"/>
                </w:rPr>
                <w:t>0.25</w:t>
              </w:r>
            </w:ins>
          </w:p>
        </w:tc>
        <w:tc>
          <w:tcPr>
            <w:tcW w:w="0" w:type="auto"/>
            <w:tcBorders>
              <w:top w:val="nil"/>
              <w:left w:val="nil"/>
              <w:bottom w:val="single" w:sz="4" w:space="0" w:color="000000"/>
              <w:right w:val="single" w:sz="4" w:space="0" w:color="000000"/>
            </w:tcBorders>
            <w:shd w:val="clear" w:color="auto" w:fill="auto"/>
            <w:hideMark/>
          </w:tcPr>
          <w:p w14:paraId="58E13A5E" w14:textId="77777777" w:rsidR="00D01269" w:rsidRPr="00D01269" w:rsidRDefault="00D01269" w:rsidP="00D01269">
            <w:pPr>
              <w:spacing w:line="240" w:lineRule="auto"/>
              <w:jc w:val="right"/>
              <w:rPr>
                <w:ins w:id="955" w:author="Eduardo" w:date="2014-06-12T13:19:00Z"/>
                <w:rFonts w:ascii="Calibri" w:eastAsia="Times New Roman" w:hAnsi="Calibri" w:cs="Times New Roman"/>
                <w:color w:val="000000"/>
                <w:sz w:val="18"/>
                <w:szCs w:val="18"/>
                <w:lang w:val="en-CA" w:eastAsia="en-CA"/>
              </w:rPr>
            </w:pPr>
            <w:ins w:id="956" w:author="Eduardo" w:date="2014-06-12T13:19:00Z">
              <w:r w:rsidRPr="00D01269">
                <w:rPr>
                  <w:rFonts w:ascii="Calibri" w:eastAsia="Times New Roman" w:hAnsi="Calibri" w:cs="Times New Roman"/>
                  <w:color w:val="000000"/>
                  <w:sz w:val="18"/>
                  <w:szCs w:val="18"/>
                  <w:lang w:val="en-CA" w:eastAsia="en-CA"/>
                </w:rPr>
                <w:t>91.49</w:t>
              </w:r>
            </w:ins>
          </w:p>
        </w:tc>
        <w:tc>
          <w:tcPr>
            <w:tcW w:w="0" w:type="auto"/>
            <w:tcBorders>
              <w:top w:val="nil"/>
              <w:left w:val="nil"/>
              <w:bottom w:val="single" w:sz="4" w:space="0" w:color="000000"/>
              <w:right w:val="single" w:sz="4" w:space="0" w:color="000000"/>
            </w:tcBorders>
            <w:shd w:val="clear" w:color="auto" w:fill="auto"/>
            <w:hideMark/>
          </w:tcPr>
          <w:p w14:paraId="53891C83" w14:textId="77777777" w:rsidR="00D01269" w:rsidRPr="00D01269" w:rsidRDefault="00D01269" w:rsidP="00D01269">
            <w:pPr>
              <w:spacing w:line="240" w:lineRule="auto"/>
              <w:jc w:val="right"/>
              <w:rPr>
                <w:ins w:id="957" w:author="Eduardo" w:date="2014-06-12T13:19:00Z"/>
                <w:rFonts w:ascii="Calibri" w:eastAsia="Times New Roman" w:hAnsi="Calibri" w:cs="Times New Roman"/>
                <w:color w:val="000000"/>
                <w:sz w:val="18"/>
                <w:szCs w:val="18"/>
                <w:lang w:val="en-CA" w:eastAsia="en-CA"/>
              </w:rPr>
            </w:pPr>
            <w:ins w:id="958" w:author="Eduardo" w:date="2014-06-12T13:19:00Z">
              <w:r w:rsidRPr="00D01269">
                <w:rPr>
                  <w:rFonts w:ascii="Calibri" w:eastAsia="Times New Roman" w:hAnsi="Calibri" w:cs="Times New Roman"/>
                  <w:color w:val="000000"/>
                  <w:sz w:val="18"/>
                  <w:szCs w:val="18"/>
                  <w:lang w:val="en-CA" w:eastAsia="en-CA"/>
                </w:rPr>
                <w:t>7.17</w:t>
              </w:r>
            </w:ins>
          </w:p>
        </w:tc>
        <w:tc>
          <w:tcPr>
            <w:tcW w:w="0" w:type="auto"/>
            <w:tcBorders>
              <w:top w:val="nil"/>
              <w:left w:val="nil"/>
              <w:bottom w:val="single" w:sz="4" w:space="0" w:color="000000"/>
              <w:right w:val="single" w:sz="4" w:space="0" w:color="000000"/>
            </w:tcBorders>
            <w:shd w:val="clear" w:color="auto" w:fill="auto"/>
            <w:hideMark/>
          </w:tcPr>
          <w:p w14:paraId="4E17AACD" w14:textId="77777777" w:rsidR="00D01269" w:rsidRPr="00D01269" w:rsidRDefault="00D01269" w:rsidP="00D01269">
            <w:pPr>
              <w:spacing w:line="240" w:lineRule="auto"/>
              <w:jc w:val="right"/>
              <w:rPr>
                <w:ins w:id="959" w:author="Eduardo" w:date="2014-06-12T13:19:00Z"/>
                <w:rFonts w:ascii="Calibri" w:eastAsia="Times New Roman" w:hAnsi="Calibri" w:cs="Times New Roman"/>
                <w:color w:val="000000"/>
                <w:sz w:val="18"/>
                <w:szCs w:val="18"/>
                <w:lang w:val="en-CA" w:eastAsia="en-CA"/>
              </w:rPr>
            </w:pPr>
            <w:ins w:id="960" w:author="Eduardo" w:date="2014-06-12T13:19:00Z">
              <w:r w:rsidRPr="00D01269">
                <w:rPr>
                  <w:rFonts w:ascii="Calibri" w:eastAsia="Times New Roman" w:hAnsi="Calibri" w:cs="Times New Roman"/>
                  <w:color w:val="000000"/>
                  <w:sz w:val="18"/>
                  <w:szCs w:val="18"/>
                  <w:lang w:val="en-CA" w:eastAsia="en-CA"/>
                </w:rPr>
                <w:t>0.25</w:t>
              </w:r>
            </w:ins>
          </w:p>
        </w:tc>
      </w:tr>
      <w:tr w:rsidR="00D01269" w:rsidRPr="00D01269" w14:paraId="5204A71F" w14:textId="77777777" w:rsidTr="00D01269">
        <w:trPr>
          <w:trHeight w:val="300"/>
          <w:ins w:id="961"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1075D553" w14:textId="77777777" w:rsidR="00D01269" w:rsidRPr="00D01269" w:rsidRDefault="00D01269" w:rsidP="00D01269">
            <w:pPr>
              <w:spacing w:line="240" w:lineRule="auto"/>
              <w:rPr>
                <w:ins w:id="962"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13858A07" w14:textId="77777777" w:rsidR="00D01269" w:rsidRPr="00D01269" w:rsidRDefault="00D01269" w:rsidP="00D01269">
            <w:pPr>
              <w:spacing w:line="240" w:lineRule="auto"/>
              <w:jc w:val="center"/>
              <w:rPr>
                <w:ins w:id="963" w:author="Eduardo" w:date="2014-06-12T13:19:00Z"/>
                <w:rFonts w:ascii="Calibri" w:eastAsia="Times New Roman" w:hAnsi="Calibri" w:cs="Times New Roman"/>
                <w:b/>
                <w:bCs/>
                <w:color w:val="000000"/>
                <w:sz w:val="18"/>
                <w:szCs w:val="18"/>
                <w:lang w:val="en-CA" w:eastAsia="en-CA"/>
              </w:rPr>
            </w:pPr>
            <w:ins w:id="964"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050CDCDA" w14:textId="77777777" w:rsidR="00D01269" w:rsidRPr="00D01269" w:rsidRDefault="00D01269" w:rsidP="00D01269">
            <w:pPr>
              <w:spacing w:line="240" w:lineRule="auto"/>
              <w:jc w:val="center"/>
              <w:rPr>
                <w:ins w:id="965" w:author="Eduardo" w:date="2014-06-12T13:19:00Z"/>
                <w:rFonts w:ascii="Calibri" w:eastAsia="Times New Roman" w:hAnsi="Calibri" w:cs="Times New Roman"/>
                <w:b/>
                <w:bCs/>
                <w:color w:val="000000"/>
                <w:sz w:val="18"/>
                <w:szCs w:val="18"/>
                <w:lang w:val="en-CA" w:eastAsia="en-CA"/>
              </w:rPr>
            </w:pPr>
            <w:ins w:id="966"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59815469" w14:textId="77777777" w:rsidR="00D01269" w:rsidRPr="00D01269" w:rsidRDefault="00D01269" w:rsidP="00D01269">
            <w:pPr>
              <w:spacing w:line="240" w:lineRule="auto"/>
              <w:jc w:val="right"/>
              <w:rPr>
                <w:ins w:id="967" w:author="Eduardo" w:date="2014-06-12T13:19:00Z"/>
                <w:rFonts w:ascii="Calibri" w:eastAsia="Times New Roman" w:hAnsi="Calibri" w:cs="Times New Roman"/>
                <w:color w:val="000000"/>
                <w:sz w:val="18"/>
                <w:szCs w:val="18"/>
                <w:lang w:val="en-CA" w:eastAsia="en-CA"/>
              </w:rPr>
            </w:pPr>
            <w:ins w:id="968" w:author="Eduardo" w:date="2014-06-12T13:19:00Z">
              <w:r w:rsidRPr="00D01269">
                <w:rPr>
                  <w:rFonts w:ascii="Calibri" w:eastAsia="Times New Roman" w:hAnsi="Calibri" w:cs="Times New Roman"/>
                  <w:color w:val="000000"/>
                  <w:sz w:val="18"/>
                  <w:szCs w:val="18"/>
                  <w:lang w:val="en-CA" w:eastAsia="en-CA"/>
                </w:rPr>
                <w:t>63.04</w:t>
              </w:r>
            </w:ins>
          </w:p>
        </w:tc>
        <w:tc>
          <w:tcPr>
            <w:tcW w:w="0" w:type="auto"/>
            <w:tcBorders>
              <w:top w:val="nil"/>
              <w:left w:val="nil"/>
              <w:bottom w:val="single" w:sz="4" w:space="0" w:color="000000"/>
              <w:right w:val="single" w:sz="4" w:space="0" w:color="000000"/>
            </w:tcBorders>
            <w:shd w:val="clear" w:color="auto" w:fill="auto"/>
            <w:hideMark/>
          </w:tcPr>
          <w:p w14:paraId="51902958" w14:textId="77777777" w:rsidR="00D01269" w:rsidRPr="00D01269" w:rsidRDefault="00D01269" w:rsidP="00D01269">
            <w:pPr>
              <w:spacing w:line="240" w:lineRule="auto"/>
              <w:jc w:val="right"/>
              <w:rPr>
                <w:ins w:id="969" w:author="Eduardo" w:date="2014-06-12T13:19:00Z"/>
                <w:rFonts w:ascii="Calibri" w:eastAsia="Times New Roman" w:hAnsi="Calibri" w:cs="Times New Roman"/>
                <w:color w:val="000000"/>
                <w:sz w:val="18"/>
                <w:szCs w:val="18"/>
                <w:lang w:val="en-CA" w:eastAsia="en-CA"/>
              </w:rPr>
            </w:pPr>
            <w:ins w:id="970" w:author="Eduardo" w:date="2014-06-12T13:19:00Z">
              <w:r w:rsidRPr="00D01269">
                <w:rPr>
                  <w:rFonts w:ascii="Calibri" w:eastAsia="Times New Roman" w:hAnsi="Calibri" w:cs="Times New Roman"/>
                  <w:color w:val="000000"/>
                  <w:sz w:val="18"/>
                  <w:szCs w:val="18"/>
                  <w:lang w:val="en-CA" w:eastAsia="en-CA"/>
                </w:rPr>
                <w:t>5.39</w:t>
              </w:r>
            </w:ins>
          </w:p>
        </w:tc>
        <w:tc>
          <w:tcPr>
            <w:tcW w:w="0" w:type="auto"/>
            <w:tcBorders>
              <w:top w:val="nil"/>
              <w:left w:val="nil"/>
              <w:bottom w:val="single" w:sz="4" w:space="0" w:color="000000"/>
              <w:right w:val="single" w:sz="4" w:space="0" w:color="000000"/>
            </w:tcBorders>
            <w:shd w:val="clear" w:color="auto" w:fill="auto"/>
            <w:hideMark/>
          </w:tcPr>
          <w:p w14:paraId="228EEFB6" w14:textId="77777777" w:rsidR="00D01269" w:rsidRPr="00D01269" w:rsidRDefault="00D01269" w:rsidP="00D01269">
            <w:pPr>
              <w:spacing w:line="240" w:lineRule="auto"/>
              <w:jc w:val="right"/>
              <w:rPr>
                <w:ins w:id="971" w:author="Eduardo" w:date="2014-06-12T13:19:00Z"/>
                <w:rFonts w:ascii="Calibri" w:eastAsia="Times New Roman" w:hAnsi="Calibri" w:cs="Times New Roman"/>
                <w:color w:val="000000"/>
                <w:sz w:val="18"/>
                <w:szCs w:val="18"/>
                <w:lang w:val="en-CA" w:eastAsia="en-CA"/>
              </w:rPr>
            </w:pPr>
            <w:ins w:id="972" w:author="Eduardo" w:date="2014-06-12T13:19:00Z">
              <w:r w:rsidRPr="00D01269">
                <w:rPr>
                  <w:rFonts w:ascii="Calibri" w:eastAsia="Times New Roman" w:hAnsi="Calibri" w:cs="Times New Roman"/>
                  <w:color w:val="000000"/>
                  <w:sz w:val="18"/>
                  <w:szCs w:val="18"/>
                  <w:lang w:val="en-CA" w:eastAsia="en-CA"/>
                </w:rPr>
                <w:t>0.91</w:t>
              </w:r>
            </w:ins>
          </w:p>
        </w:tc>
        <w:tc>
          <w:tcPr>
            <w:tcW w:w="0" w:type="auto"/>
            <w:tcBorders>
              <w:top w:val="nil"/>
              <w:left w:val="nil"/>
              <w:bottom w:val="single" w:sz="4" w:space="0" w:color="000000"/>
              <w:right w:val="single" w:sz="4" w:space="0" w:color="000000"/>
            </w:tcBorders>
            <w:shd w:val="clear" w:color="auto" w:fill="auto"/>
            <w:hideMark/>
          </w:tcPr>
          <w:p w14:paraId="608ECB51" w14:textId="77777777" w:rsidR="00D01269" w:rsidRPr="00D01269" w:rsidRDefault="00D01269" w:rsidP="00D01269">
            <w:pPr>
              <w:spacing w:line="240" w:lineRule="auto"/>
              <w:jc w:val="right"/>
              <w:rPr>
                <w:ins w:id="973" w:author="Eduardo" w:date="2014-06-12T13:19:00Z"/>
                <w:rFonts w:ascii="Calibri" w:eastAsia="Times New Roman" w:hAnsi="Calibri" w:cs="Times New Roman"/>
                <w:color w:val="000000"/>
                <w:sz w:val="18"/>
                <w:szCs w:val="18"/>
                <w:lang w:val="en-CA" w:eastAsia="en-CA"/>
              </w:rPr>
            </w:pPr>
            <w:ins w:id="974" w:author="Eduardo" w:date="2014-06-12T13:19:00Z">
              <w:r w:rsidRPr="00D01269">
                <w:rPr>
                  <w:rFonts w:ascii="Calibri" w:eastAsia="Times New Roman" w:hAnsi="Calibri" w:cs="Times New Roman"/>
                  <w:color w:val="000000"/>
                  <w:sz w:val="18"/>
                  <w:szCs w:val="18"/>
                  <w:lang w:val="en-CA" w:eastAsia="en-CA"/>
                </w:rPr>
                <w:t>83.2</w:t>
              </w:r>
            </w:ins>
          </w:p>
        </w:tc>
        <w:tc>
          <w:tcPr>
            <w:tcW w:w="0" w:type="auto"/>
            <w:tcBorders>
              <w:top w:val="nil"/>
              <w:left w:val="nil"/>
              <w:bottom w:val="single" w:sz="4" w:space="0" w:color="000000"/>
              <w:right w:val="single" w:sz="4" w:space="0" w:color="000000"/>
            </w:tcBorders>
            <w:shd w:val="clear" w:color="auto" w:fill="auto"/>
            <w:hideMark/>
          </w:tcPr>
          <w:p w14:paraId="611AD716" w14:textId="77777777" w:rsidR="00D01269" w:rsidRPr="00D01269" w:rsidRDefault="00D01269" w:rsidP="00D01269">
            <w:pPr>
              <w:spacing w:line="240" w:lineRule="auto"/>
              <w:jc w:val="right"/>
              <w:rPr>
                <w:ins w:id="975" w:author="Eduardo" w:date="2014-06-12T13:19:00Z"/>
                <w:rFonts w:ascii="Calibri" w:eastAsia="Times New Roman" w:hAnsi="Calibri" w:cs="Times New Roman"/>
                <w:color w:val="000000"/>
                <w:sz w:val="18"/>
                <w:szCs w:val="18"/>
                <w:lang w:val="en-CA" w:eastAsia="en-CA"/>
              </w:rPr>
            </w:pPr>
            <w:ins w:id="976" w:author="Eduardo" w:date="2014-06-12T13:19:00Z">
              <w:r w:rsidRPr="00D01269">
                <w:rPr>
                  <w:rFonts w:ascii="Calibri" w:eastAsia="Times New Roman" w:hAnsi="Calibri" w:cs="Times New Roman"/>
                  <w:color w:val="000000"/>
                  <w:sz w:val="18"/>
                  <w:szCs w:val="18"/>
                  <w:lang w:val="en-CA" w:eastAsia="en-CA"/>
                </w:rPr>
                <w:t>5.52</w:t>
              </w:r>
            </w:ins>
          </w:p>
        </w:tc>
        <w:tc>
          <w:tcPr>
            <w:tcW w:w="0" w:type="auto"/>
            <w:tcBorders>
              <w:top w:val="nil"/>
              <w:left w:val="nil"/>
              <w:bottom w:val="single" w:sz="4" w:space="0" w:color="000000"/>
              <w:right w:val="single" w:sz="4" w:space="0" w:color="000000"/>
            </w:tcBorders>
            <w:shd w:val="clear" w:color="auto" w:fill="auto"/>
            <w:hideMark/>
          </w:tcPr>
          <w:p w14:paraId="5DBA6013" w14:textId="77777777" w:rsidR="00D01269" w:rsidRPr="00D01269" w:rsidRDefault="00D01269" w:rsidP="00D01269">
            <w:pPr>
              <w:spacing w:line="240" w:lineRule="auto"/>
              <w:jc w:val="right"/>
              <w:rPr>
                <w:ins w:id="977" w:author="Eduardo" w:date="2014-06-12T13:19:00Z"/>
                <w:rFonts w:ascii="Calibri" w:eastAsia="Times New Roman" w:hAnsi="Calibri" w:cs="Times New Roman"/>
                <w:color w:val="000000"/>
                <w:sz w:val="18"/>
                <w:szCs w:val="18"/>
                <w:lang w:val="en-CA" w:eastAsia="en-CA"/>
              </w:rPr>
            </w:pPr>
            <w:ins w:id="978" w:author="Eduardo" w:date="2014-06-12T13:19:00Z">
              <w:r w:rsidRPr="00D01269">
                <w:rPr>
                  <w:rFonts w:ascii="Calibri" w:eastAsia="Times New Roman" w:hAnsi="Calibri" w:cs="Times New Roman"/>
                  <w:color w:val="000000"/>
                  <w:sz w:val="18"/>
                  <w:szCs w:val="18"/>
                  <w:lang w:val="en-CA" w:eastAsia="en-CA"/>
                </w:rPr>
                <w:t>0.91</w:t>
              </w:r>
            </w:ins>
          </w:p>
        </w:tc>
      </w:tr>
      <w:tr w:rsidR="00D01269" w:rsidRPr="00D01269" w14:paraId="7E6E152C" w14:textId="77777777" w:rsidTr="00D01269">
        <w:trPr>
          <w:trHeight w:val="300"/>
          <w:ins w:id="979"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178C3185" w14:textId="77777777" w:rsidR="00D01269" w:rsidRPr="00D01269" w:rsidRDefault="00D01269" w:rsidP="00D01269">
            <w:pPr>
              <w:spacing w:line="240" w:lineRule="auto"/>
              <w:rPr>
                <w:ins w:id="980"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78548C50" w14:textId="77777777" w:rsidR="00D01269" w:rsidRPr="00D01269" w:rsidRDefault="00D01269" w:rsidP="00D01269">
            <w:pPr>
              <w:spacing w:line="240" w:lineRule="auto"/>
              <w:rPr>
                <w:ins w:id="981"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5E97C076" w14:textId="77777777" w:rsidR="00D01269" w:rsidRPr="00D01269" w:rsidRDefault="00D01269" w:rsidP="00D01269">
            <w:pPr>
              <w:spacing w:line="240" w:lineRule="auto"/>
              <w:jc w:val="center"/>
              <w:rPr>
                <w:ins w:id="982" w:author="Eduardo" w:date="2014-06-12T13:19:00Z"/>
                <w:rFonts w:ascii="Calibri" w:eastAsia="Times New Roman" w:hAnsi="Calibri" w:cs="Times New Roman"/>
                <w:b/>
                <w:bCs/>
                <w:color w:val="000000"/>
                <w:sz w:val="18"/>
                <w:szCs w:val="18"/>
                <w:lang w:val="en-CA" w:eastAsia="en-CA"/>
              </w:rPr>
            </w:pPr>
            <w:ins w:id="983"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7EBF622E" w14:textId="77777777" w:rsidR="00D01269" w:rsidRPr="00D01269" w:rsidRDefault="00D01269" w:rsidP="00D01269">
            <w:pPr>
              <w:spacing w:line="240" w:lineRule="auto"/>
              <w:jc w:val="right"/>
              <w:rPr>
                <w:ins w:id="984" w:author="Eduardo" w:date="2014-06-12T13:19:00Z"/>
                <w:rFonts w:ascii="Calibri" w:eastAsia="Times New Roman" w:hAnsi="Calibri" w:cs="Times New Roman"/>
                <w:color w:val="000000"/>
                <w:sz w:val="18"/>
                <w:szCs w:val="18"/>
                <w:lang w:val="en-CA" w:eastAsia="en-CA"/>
              </w:rPr>
            </w:pPr>
            <w:ins w:id="985" w:author="Eduardo" w:date="2014-06-12T13:19:00Z">
              <w:r w:rsidRPr="00D01269">
                <w:rPr>
                  <w:rFonts w:ascii="Calibri" w:eastAsia="Times New Roman" w:hAnsi="Calibri" w:cs="Times New Roman"/>
                  <w:color w:val="000000"/>
                  <w:sz w:val="18"/>
                  <w:szCs w:val="18"/>
                  <w:lang w:val="en-CA" w:eastAsia="en-CA"/>
                </w:rPr>
                <w:t>61.59</w:t>
              </w:r>
            </w:ins>
          </w:p>
        </w:tc>
        <w:tc>
          <w:tcPr>
            <w:tcW w:w="0" w:type="auto"/>
            <w:tcBorders>
              <w:top w:val="nil"/>
              <w:left w:val="nil"/>
              <w:bottom w:val="single" w:sz="4" w:space="0" w:color="000000"/>
              <w:right w:val="single" w:sz="4" w:space="0" w:color="000000"/>
            </w:tcBorders>
            <w:shd w:val="clear" w:color="auto" w:fill="auto"/>
            <w:hideMark/>
          </w:tcPr>
          <w:p w14:paraId="0F266D75" w14:textId="77777777" w:rsidR="00D01269" w:rsidRPr="00D01269" w:rsidRDefault="00D01269" w:rsidP="00D01269">
            <w:pPr>
              <w:spacing w:line="240" w:lineRule="auto"/>
              <w:jc w:val="right"/>
              <w:rPr>
                <w:ins w:id="986" w:author="Eduardo" w:date="2014-06-12T13:19:00Z"/>
                <w:rFonts w:ascii="Calibri" w:eastAsia="Times New Roman" w:hAnsi="Calibri" w:cs="Times New Roman"/>
                <w:color w:val="000000"/>
                <w:sz w:val="18"/>
                <w:szCs w:val="18"/>
                <w:lang w:val="en-CA" w:eastAsia="en-CA"/>
              </w:rPr>
            </w:pPr>
            <w:ins w:id="987" w:author="Eduardo" w:date="2014-06-12T13:19:00Z">
              <w:r w:rsidRPr="00D01269">
                <w:rPr>
                  <w:rFonts w:ascii="Calibri" w:eastAsia="Times New Roman" w:hAnsi="Calibri" w:cs="Times New Roman"/>
                  <w:color w:val="000000"/>
                  <w:sz w:val="18"/>
                  <w:szCs w:val="18"/>
                  <w:lang w:val="en-CA" w:eastAsia="en-CA"/>
                </w:rPr>
                <w:t>17.75</w:t>
              </w:r>
            </w:ins>
          </w:p>
        </w:tc>
        <w:tc>
          <w:tcPr>
            <w:tcW w:w="0" w:type="auto"/>
            <w:tcBorders>
              <w:top w:val="nil"/>
              <w:left w:val="nil"/>
              <w:bottom w:val="single" w:sz="4" w:space="0" w:color="000000"/>
              <w:right w:val="single" w:sz="4" w:space="0" w:color="000000"/>
            </w:tcBorders>
            <w:shd w:val="clear" w:color="auto" w:fill="auto"/>
            <w:hideMark/>
          </w:tcPr>
          <w:p w14:paraId="5041E6F6" w14:textId="77777777" w:rsidR="00D01269" w:rsidRPr="00D01269" w:rsidRDefault="00D01269" w:rsidP="00D01269">
            <w:pPr>
              <w:spacing w:line="240" w:lineRule="auto"/>
              <w:jc w:val="right"/>
              <w:rPr>
                <w:ins w:id="988" w:author="Eduardo" w:date="2014-06-12T13:19:00Z"/>
                <w:rFonts w:ascii="Calibri" w:eastAsia="Times New Roman" w:hAnsi="Calibri" w:cs="Times New Roman"/>
                <w:color w:val="000000"/>
                <w:sz w:val="18"/>
                <w:szCs w:val="18"/>
                <w:lang w:val="en-CA" w:eastAsia="en-CA"/>
              </w:rPr>
            </w:pPr>
            <w:ins w:id="989" w:author="Eduardo" w:date="2014-06-12T13:19:00Z">
              <w:r w:rsidRPr="00D01269">
                <w:rPr>
                  <w:rFonts w:ascii="Calibri" w:eastAsia="Times New Roman" w:hAnsi="Calibri" w:cs="Times New Roman"/>
                  <w:color w:val="000000"/>
                  <w:sz w:val="18"/>
                  <w:szCs w:val="18"/>
                  <w:lang w:val="en-CA" w:eastAsia="en-CA"/>
                </w:rPr>
                <w:t>0.8</w:t>
              </w:r>
            </w:ins>
          </w:p>
        </w:tc>
        <w:tc>
          <w:tcPr>
            <w:tcW w:w="0" w:type="auto"/>
            <w:tcBorders>
              <w:top w:val="nil"/>
              <w:left w:val="nil"/>
              <w:bottom w:val="single" w:sz="4" w:space="0" w:color="000000"/>
              <w:right w:val="single" w:sz="4" w:space="0" w:color="000000"/>
            </w:tcBorders>
            <w:shd w:val="clear" w:color="auto" w:fill="auto"/>
            <w:hideMark/>
          </w:tcPr>
          <w:p w14:paraId="0B4653D2" w14:textId="77777777" w:rsidR="00D01269" w:rsidRPr="00D01269" w:rsidRDefault="00D01269" w:rsidP="00D01269">
            <w:pPr>
              <w:spacing w:line="240" w:lineRule="auto"/>
              <w:jc w:val="right"/>
              <w:rPr>
                <w:ins w:id="990" w:author="Eduardo" w:date="2014-06-12T13:19:00Z"/>
                <w:rFonts w:ascii="Calibri" w:eastAsia="Times New Roman" w:hAnsi="Calibri" w:cs="Times New Roman"/>
                <w:color w:val="000000"/>
                <w:sz w:val="18"/>
                <w:szCs w:val="18"/>
                <w:lang w:val="en-CA" w:eastAsia="en-CA"/>
              </w:rPr>
            </w:pPr>
            <w:ins w:id="991" w:author="Eduardo" w:date="2014-06-12T13:19:00Z">
              <w:r w:rsidRPr="00D01269">
                <w:rPr>
                  <w:rFonts w:ascii="Calibri" w:eastAsia="Times New Roman" w:hAnsi="Calibri" w:cs="Times New Roman"/>
                  <w:color w:val="000000"/>
                  <w:sz w:val="18"/>
                  <w:szCs w:val="18"/>
                  <w:lang w:val="en-CA" w:eastAsia="en-CA"/>
                </w:rPr>
                <w:t>74.23</w:t>
              </w:r>
            </w:ins>
          </w:p>
        </w:tc>
        <w:tc>
          <w:tcPr>
            <w:tcW w:w="0" w:type="auto"/>
            <w:tcBorders>
              <w:top w:val="nil"/>
              <w:left w:val="nil"/>
              <w:bottom w:val="single" w:sz="4" w:space="0" w:color="000000"/>
              <w:right w:val="single" w:sz="4" w:space="0" w:color="000000"/>
            </w:tcBorders>
            <w:shd w:val="clear" w:color="auto" w:fill="auto"/>
            <w:hideMark/>
          </w:tcPr>
          <w:p w14:paraId="240A5AB6" w14:textId="77777777" w:rsidR="00D01269" w:rsidRPr="00D01269" w:rsidRDefault="00D01269" w:rsidP="00D01269">
            <w:pPr>
              <w:spacing w:line="240" w:lineRule="auto"/>
              <w:jc w:val="right"/>
              <w:rPr>
                <w:ins w:id="992" w:author="Eduardo" w:date="2014-06-12T13:19:00Z"/>
                <w:rFonts w:ascii="Calibri" w:eastAsia="Times New Roman" w:hAnsi="Calibri" w:cs="Times New Roman"/>
                <w:color w:val="000000"/>
                <w:sz w:val="18"/>
                <w:szCs w:val="18"/>
                <w:lang w:val="en-CA" w:eastAsia="en-CA"/>
              </w:rPr>
            </w:pPr>
            <w:ins w:id="993" w:author="Eduardo" w:date="2014-06-12T13:19:00Z">
              <w:r w:rsidRPr="00D01269">
                <w:rPr>
                  <w:rFonts w:ascii="Calibri" w:eastAsia="Times New Roman" w:hAnsi="Calibri" w:cs="Times New Roman"/>
                  <w:color w:val="000000"/>
                  <w:sz w:val="18"/>
                  <w:szCs w:val="18"/>
                  <w:lang w:val="en-CA" w:eastAsia="en-CA"/>
                </w:rPr>
                <w:t>14.63</w:t>
              </w:r>
            </w:ins>
          </w:p>
        </w:tc>
        <w:tc>
          <w:tcPr>
            <w:tcW w:w="0" w:type="auto"/>
            <w:tcBorders>
              <w:top w:val="nil"/>
              <w:left w:val="nil"/>
              <w:bottom w:val="single" w:sz="4" w:space="0" w:color="000000"/>
              <w:right w:val="single" w:sz="4" w:space="0" w:color="000000"/>
            </w:tcBorders>
            <w:shd w:val="clear" w:color="auto" w:fill="auto"/>
            <w:hideMark/>
          </w:tcPr>
          <w:p w14:paraId="3C46AD2B" w14:textId="77777777" w:rsidR="00D01269" w:rsidRPr="00D01269" w:rsidRDefault="00D01269" w:rsidP="00D01269">
            <w:pPr>
              <w:spacing w:line="240" w:lineRule="auto"/>
              <w:jc w:val="right"/>
              <w:rPr>
                <w:ins w:id="994" w:author="Eduardo" w:date="2014-06-12T13:19:00Z"/>
                <w:rFonts w:ascii="Calibri" w:eastAsia="Times New Roman" w:hAnsi="Calibri" w:cs="Times New Roman"/>
                <w:color w:val="000000"/>
                <w:sz w:val="18"/>
                <w:szCs w:val="18"/>
                <w:lang w:val="en-CA" w:eastAsia="en-CA"/>
              </w:rPr>
            </w:pPr>
            <w:ins w:id="995" w:author="Eduardo" w:date="2014-06-12T13:19:00Z">
              <w:r w:rsidRPr="00D01269">
                <w:rPr>
                  <w:rFonts w:ascii="Calibri" w:eastAsia="Times New Roman" w:hAnsi="Calibri" w:cs="Times New Roman"/>
                  <w:color w:val="000000"/>
                  <w:sz w:val="18"/>
                  <w:szCs w:val="18"/>
                  <w:lang w:val="en-CA" w:eastAsia="en-CA"/>
                </w:rPr>
                <w:t>0.8</w:t>
              </w:r>
            </w:ins>
          </w:p>
        </w:tc>
      </w:tr>
      <w:tr w:rsidR="00D01269" w:rsidRPr="00D01269" w14:paraId="14D7F35D" w14:textId="77777777" w:rsidTr="00D01269">
        <w:trPr>
          <w:trHeight w:val="300"/>
          <w:ins w:id="996"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602F2EEB" w14:textId="77777777" w:rsidR="00D01269" w:rsidRPr="00D01269" w:rsidRDefault="00D01269" w:rsidP="00D01269">
            <w:pPr>
              <w:spacing w:line="240" w:lineRule="auto"/>
              <w:jc w:val="center"/>
              <w:rPr>
                <w:ins w:id="997" w:author="Eduardo" w:date="2014-06-12T13:19:00Z"/>
                <w:rFonts w:ascii="Calibri" w:eastAsia="Times New Roman" w:hAnsi="Calibri" w:cs="Times New Roman"/>
                <w:b/>
                <w:bCs/>
                <w:color w:val="000000"/>
                <w:sz w:val="18"/>
                <w:szCs w:val="18"/>
                <w:lang w:val="en-CA" w:eastAsia="en-CA"/>
              </w:rPr>
            </w:pPr>
            <w:ins w:id="998" w:author="Eduardo" w:date="2014-06-12T13:19:00Z">
              <w:r w:rsidRPr="00D01269">
                <w:rPr>
                  <w:rFonts w:ascii="Calibri" w:eastAsia="Times New Roman" w:hAnsi="Calibri" w:cs="Times New Roman"/>
                  <w:b/>
                  <w:bCs/>
                  <w:color w:val="000000"/>
                  <w:sz w:val="18"/>
                  <w:szCs w:val="18"/>
                  <w:lang w:val="en-CA" w:eastAsia="en-CA"/>
                </w:rPr>
                <w:t>Highland Mixed</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0D27E9FB" w14:textId="77777777" w:rsidR="00D01269" w:rsidRPr="00D01269" w:rsidRDefault="00D01269" w:rsidP="00D01269">
            <w:pPr>
              <w:spacing w:line="240" w:lineRule="auto"/>
              <w:jc w:val="center"/>
              <w:rPr>
                <w:ins w:id="999" w:author="Eduardo" w:date="2014-06-12T13:19:00Z"/>
                <w:rFonts w:ascii="Calibri" w:eastAsia="Times New Roman" w:hAnsi="Calibri" w:cs="Times New Roman"/>
                <w:b/>
                <w:bCs/>
                <w:color w:val="000000"/>
                <w:sz w:val="18"/>
                <w:szCs w:val="18"/>
                <w:lang w:val="en-CA" w:eastAsia="en-CA"/>
              </w:rPr>
            </w:pPr>
            <w:ins w:id="1000"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4F47F848" w14:textId="77777777" w:rsidR="00D01269" w:rsidRPr="00D01269" w:rsidRDefault="00D01269" w:rsidP="00D01269">
            <w:pPr>
              <w:spacing w:line="240" w:lineRule="auto"/>
              <w:jc w:val="center"/>
              <w:rPr>
                <w:ins w:id="1001" w:author="Eduardo" w:date="2014-06-12T13:19:00Z"/>
                <w:rFonts w:ascii="Calibri" w:eastAsia="Times New Roman" w:hAnsi="Calibri" w:cs="Times New Roman"/>
                <w:b/>
                <w:bCs/>
                <w:color w:val="000000"/>
                <w:sz w:val="18"/>
                <w:szCs w:val="18"/>
                <w:lang w:val="en-CA" w:eastAsia="en-CA"/>
              </w:rPr>
            </w:pPr>
            <w:ins w:id="1002"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170CC18B" w14:textId="77777777" w:rsidR="00D01269" w:rsidRPr="00D01269" w:rsidRDefault="00D01269" w:rsidP="00D01269">
            <w:pPr>
              <w:spacing w:line="240" w:lineRule="auto"/>
              <w:jc w:val="right"/>
              <w:rPr>
                <w:ins w:id="1003" w:author="Eduardo" w:date="2014-06-12T13:19:00Z"/>
                <w:rFonts w:ascii="Calibri" w:eastAsia="Times New Roman" w:hAnsi="Calibri" w:cs="Times New Roman"/>
                <w:color w:val="000000"/>
                <w:sz w:val="18"/>
                <w:szCs w:val="18"/>
                <w:lang w:val="en-CA" w:eastAsia="en-CA"/>
              </w:rPr>
            </w:pPr>
            <w:ins w:id="1004" w:author="Eduardo" w:date="2014-06-12T13:19:00Z">
              <w:r w:rsidRPr="00D01269">
                <w:rPr>
                  <w:rFonts w:ascii="Calibri" w:eastAsia="Times New Roman" w:hAnsi="Calibri" w:cs="Times New Roman"/>
                  <w:color w:val="000000"/>
                  <w:sz w:val="18"/>
                  <w:szCs w:val="18"/>
                  <w:lang w:val="en-CA" w:eastAsia="en-CA"/>
                </w:rPr>
                <w:t>64.8</w:t>
              </w:r>
            </w:ins>
          </w:p>
        </w:tc>
        <w:tc>
          <w:tcPr>
            <w:tcW w:w="0" w:type="auto"/>
            <w:tcBorders>
              <w:top w:val="nil"/>
              <w:left w:val="nil"/>
              <w:bottom w:val="single" w:sz="4" w:space="0" w:color="000000"/>
              <w:right w:val="single" w:sz="4" w:space="0" w:color="000000"/>
            </w:tcBorders>
            <w:shd w:val="clear" w:color="auto" w:fill="auto"/>
            <w:hideMark/>
          </w:tcPr>
          <w:p w14:paraId="5F69ADBD" w14:textId="77777777" w:rsidR="00D01269" w:rsidRPr="00D01269" w:rsidRDefault="00D01269" w:rsidP="00D01269">
            <w:pPr>
              <w:spacing w:line="240" w:lineRule="auto"/>
              <w:jc w:val="right"/>
              <w:rPr>
                <w:ins w:id="1005" w:author="Eduardo" w:date="2014-06-12T13:19:00Z"/>
                <w:rFonts w:ascii="Calibri" w:eastAsia="Times New Roman" w:hAnsi="Calibri" w:cs="Times New Roman"/>
                <w:color w:val="000000"/>
                <w:sz w:val="18"/>
                <w:szCs w:val="18"/>
                <w:lang w:val="en-CA" w:eastAsia="en-CA"/>
              </w:rPr>
            </w:pPr>
            <w:ins w:id="1006" w:author="Eduardo" w:date="2014-06-12T13:19:00Z">
              <w:r w:rsidRPr="00D01269">
                <w:rPr>
                  <w:rFonts w:ascii="Calibri" w:eastAsia="Times New Roman" w:hAnsi="Calibri" w:cs="Times New Roman"/>
                  <w:color w:val="000000"/>
                  <w:sz w:val="18"/>
                  <w:szCs w:val="18"/>
                  <w:lang w:val="en-CA" w:eastAsia="en-CA"/>
                </w:rPr>
                <w:t>11.05</w:t>
              </w:r>
            </w:ins>
          </w:p>
        </w:tc>
        <w:tc>
          <w:tcPr>
            <w:tcW w:w="0" w:type="auto"/>
            <w:tcBorders>
              <w:top w:val="nil"/>
              <w:left w:val="nil"/>
              <w:bottom w:val="single" w:sz="4" w:space="0" w:color="000000"/>
              <w:right w:val="single" w:sz="4" w:space="0" w:color="000000"/>
            </w:tcBorders>
            <w:shd w:val="clear" w:color="auto" w:fill="auto"/>
            <w:hideMark/>
          </w:tcPr>
          <w:p w14:paraId="743B06FF" w14:textId="77777777" w:rsidR="00D01269" w:rsidRPr="00D01269" w:rsidRDefault="00D01269" w:rsidP="00D01269">
            <w:pPr>
              <w:spacing w:line="240" w:lineRule="auto"/>
              <w:jc w:val="right"/>
              <w:rPr>
                <w:ins w:id="1007" w:author="Eduardo" w:date="2014-06-12T13:19:00Z"/>
                <w:rFonts w:ascii="Calibri" w:eastAsia="Times New Roman" w:hAnsi="Calibri" w:cs="Times New Roman"/>
                <w:color w:val="000000"/>
                <w:sz w:val="18"/>
                <w:szCs w:val="18"/>
                <w:lang w:val="en-CA" w:eastAsia="en-CA"/>
              </w:rPr>
            </w:pPr>
            <w:ins w:id="1008" w:author="Eduardo" w:date="2014-06-12T13:19:00Z">
              <w:r w:rsidRPr="00D01269">
                <w:rPr>
                  <w:rFonts w:ascii="Calibri" w:eastAsia="Times New Roman" w:hAnsi="Calibri" w:cs="Times New Roman"/>
                  <w:color w:val="000000"/>
                  <w:sz w:val="18"/>
                  <w:szCs w:val="18"/>
                  <w:lang w:val="en-CA" w:eastAsia="en-CA"/>
                </w:rPr>
                <w:t>1.67</w:t>
              </w:r>
            </w:ins>
          </w:p>
        </w:tc>
        <w:tc>
          <w:tcPr>
            <w:tcW w:w="0" w:type="auto"/>
            <w:tcBorders>
              <w:top w:val="nil"/>
              <w:left w:val="nil"/>
              <w:bottom w:val="single" w:sz="4" w:space="0" w:color="000000"/>
              <w:right w:val="single" w:sz="4" w:space="0" w:color="000000"/>
            </w:tcBorders>
            <w:shd w:val="clear" w:color="auto" w:fill="auto"/>
            <w:hideMark/>
          </w:tcPr>
          <w:p w14:paraId="17884E97" w14:textId="77777777" w:rsidR="00D01269" w:rsidRPr="00D01269" w:rsidRDefault="00D01269" w:rsidP="00D01269">
            <w:pPr>
              <w:spacing w:line="240" w:lineRule="auto"/>
              <w:jc w:val="right"/>
              <w:rPr>
                <w:ins w:id="1009" w:author="Eduardo" w:date="2014-06-12T13:19:00Z"/>
                <w:rFonts w:ascii="Calibri" w:eastAsia="Times New Roman" w:hAnsi="Calibri" w:cs="Times New Roman"/>
                <w:color w:val="000000"/>
                <w:sz w:val="18"/>
                <w:szCs w:val="18"/>
                <w:lang w:val="en-CA" w:eastAsia="en-CA"/>
              </w:rPr>
            </w:pPr>
            <w:ins w:id="1010" w:author="Eduardo" w:date="2014-06-12T13:19:00Z">
              <w:r w:rsidRPr="00D01269">
                <w:rPr>
                  <w:rFonts w:ascii="Calibri" w:eastAsia="Times New Roman" w:hAnsi="Calibri" w:cs="Times New Roman"/>
                  <w:color w:val="000000"/>
                  <w:sz w:val="18"/>
                  <w:szCs w:val="18"/>
                  <w:lang w:val="en-CA" w:eastAsia="en-CA"/>
                </w:rPr>
                <w:t>58</w:t>
              </w:r>
            </w:ins>
          </w:p>
        </w:tc>
        <w:tc>
          <w:tcPr>
            <w:tcW w:w="0" w:type="auto"/>
            <w:tcBorders>
              <w:top w:val="nil"/>
              <w:left w:val="nil"/>
              <w:bottom w:val="single" w:sz="4" w:space="0" w:color="000000"/>
              <w:right w:val="single" w:sz="4" w:space="0" w:color="000000"/>
            </w:tcBorders>
            <w:shd w:val="clear" w:color="auto" w:fill="auto"/>
            <w:hideMark/>
          </w:tcPr>
          <w:p w14:paraId="633BA456" w14:textId="77777777" w:rsidR="00D01269" w:rsidRPr="00D01269" w:rsidRDefault="00D01269" w:rsidP="00D01269">
            <w:pPr>
              <w:spacing w:line="240" w:lineRule="auto"/>
              <w:jc w:val="right"/>
              <w:rPr>
                <w:ins w:id="1011" w:author="Eduardo" w:date="2014-06-12T13:19:00Z"/>
                <w:rFonts w:ascii="Calibri" w:eastAsia="Times New Roman" w:hAnsi="Calibri" w:cs="Times New Roman"/>
                <w:color w:val="000000"/>
                <w:sz w:val="18"/>
                <w:szCs w:val="18"/>
                <w:lang w:val="en-CA" w:eastAsia="en-CA"/>
              </w:rPr>
            </w:pPr>
            <w:ins w:id="1012" w:author="Eduardo" w:date="2014-06-12T13:19:00Z">
              <w:r w:rsidRPr="00D01269">
                <w:rPr>
                  <w:rFonts w:ascii="Calibri" w:eastAsia="Times New Roman" w:hAnsi="Calibri" w:cs="Times New Roman"/>
                  <w:color w:val="000000"/>
                  <w:sz w:val="18"/>
                  <w:szCs w:val="18"/>
                  <w:lang w:val="en-CA" w:eastAsia="en-CA"/>
                </w:rPr>
                <w:t>3.69</w:t>
              </w:r>
            </w:ins>
          </w:p>
        </w:tc>
        <w:tc>
          <w:tcPr>
            <w:tcW w:w="0" w:type="auto"/>
            <w:tcBorders>
              <w:top w:val="nil"/>
              <w:left w:val="nil"/>
              <w:bottom w:val="single" w:sz="4" w:space="0" w:color="000000"/>
              <w:right w:val="single" w:sz="4" w:space="0" w:color="000000"/>
            </w:tcBorders>
            <w:shd w:val="clear" w:color="auto" w:fill="auto"/>
            <w:hideMark/>
          </w:tcPr>
          <w:p w14:paraId="021C5AE7" w14:textId="77777777" w:rsidR="00D01269" w:rsidRPr="00D01269" w:rsidRDefault="00D01269" w:rsidP="00D01269">
            <w:pPr>
              <w:spacing w:line="240" w:lineRule="auto"/>
              <w:jc w:val="right"/>
              <w:rPr>
                <w:ins w:id="1013" w:author="Eduardo" w:date="2014-06-12T13:19:00Z"/>
                <w:rFonts w:ascii="Calibri" w:eastAsia="Times New Roman" w:hAnsi="Calibri" w:cs="Times New Roman"/>
                <w:color w:val="000000"/>
                <w:sz w:val="18"/>
                <w:szCs w:val="18"/>
                <w:lang w:val="en-CA" w:eastAsia="en-CA"/>
              </w:rPr>
            </w:pPr>
            <w:ins w:id="1014" w:author="Eduardo" w:date="2014-06-12T13:19:00Z">
              <w:r w:rsidRPr="00D01269">
                <w:rPr>
                  <w:rFonts w:ascii="Calibri" w:eastAsia="Times New Roman" w:hAnsi="Calibri" w:cs="Times New Roman"/>
                  <w:color w:val="000000"/>
                  <w:sz w:val="18"/>
                  <w:szCs w:val="18"/>
                  <w:lang w:val="en-CA" w:eastAsia="en-CA"/>
                </w:rPr>
                <w:t>1.67</w:t>
              </w:r>
            </w:ins>
          </w:p>
        </w:tc>
      </w:tr>
      <w:tr w:rsidR="00D01269" w:rsidRPr="00D01269" w14:paraId="6306B791" w14:textId="77777777" w:rsidTr="00D01269">
        <w:trPr>
          <w:trHeight w:val="300"/>
          <w:ins w:id="1015"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3B9FE70B" w14:textId="77777777" w:rsidR="00D01269" w:rsidRPr="00D01269" w:rsidRDefault="00D01269" w:rsidP="00D01269">
            <w:pPr>
              <w:spacing w:line="240" w:lineRule="auto"/>
              <w:rPr>
                <w:ins w:id="1016"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006F5A94" w14:textId="77777777" w:rsidR="00D01269" w:rsidRPr="00D01269" w:rsidRDefault="00D01269" w:rsidP="00D01269">
            <w:pPr>
              <w:spacing w:line="240" w:lineRule="auto"/>
              <w:rPr>
                <w:ins w:id="1017"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4AF2A17A" w14:textId="77777777" w:rsidR="00D01269" w:rsidRPr="00D01269" w:rsidRDefault="00D01269" w:rsidP="00D01269">
            <w:pPr>
              <w:spacing w:line="240" w:lineRule="auto"/>
              <w:jc w:val="center"/>
              <w:rPr>
                <w:ins w:id="1018" w:author="Eduardo" w:date="2014-06-12T13:19:00Z"/>
                <w:rFonts w:ascii="Calibri" w:eastAsia="Times New Roman" w:hAnsi="Calibri" w:cs="Times New Roman"/>
                <w:b/>
                <w:bCs/>
                <w:color w:val="000000"/>
                <w:sz w:val="18"/>
                <w:szCs w:val="18"/>
                <w:lang w:val="en-CA" w:eastAsia="en-CA"/>
              </w:rPr>
            </w:pPr>
            <w:ins w:id="1019"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5929AAA0" w14:textId="77777777" w:rsidR="00D01269" w:rsidRPr="00D01269" w:rsidRDefault="00D01269" w:rsidP="00D01269">
            <w:pPr>
              <w:spacing w:line="240" w:lineRule="auto"/>
              <w:jc w:val="right"/>
              <w:rPr>
                <w:ins w:id="1020" w:author="Eduardo" w:date="2014-06-12T13:19:00Z"/>
                <w:rFonts w:ascii="Calibri" w:eastAsia="Times New Roman" w:hAnsi="Calibri" w:cs="Times New Roman"/>
                <w:color w:val="000000"/>
                <w:sz w:val="18"/>
                <w:szCs w:val="18"/>
                <w:lang w:val="en-CA" w:eastAsia="en-CA"/>
              </w:rPr>
            </w:pPr>
            <w:ins w:id="1021" w:author="Eduardo" w:date="2014-06-12T13:19:00Z">
              <w:r w:rsidRPr="00D01269">
                <w:rPr>
                  <w:rFonts w:ascii="Calibri" w:eastAsia="Times New Roman" w:hAnsi="Calibri" w:cs="Times New Roman"/>
                  <w:color w:val="000000"/>
                  <w:sz w:val="18"/>
                  <w:szCs w:val="18"/>
                  <w:lang w:val="en-CA" w:eastAsia="en-CA"/>
                </w:rPr>
                <w:t>70.68</w:t>
              </w:r>
            </w:ins>
          </w:p>
        </w:tc>
        <w:tc>
          <w:tcPr>
            <w:tcW w:w="0" w:type="auto"/>
            <w:tcBorders>
              <w:top w:val="nil"/>
              <w:left w:val="nil"/>
              <w:bottom w:val="single" w:sz="4" w:space="0" w:color="000000"/>
              <w:right w:val="single" w:sz="4" w:space="0" w:color="000000"/>
            </w:tcBorders>
            <w:shd w:val="clear" w:color="auto" w:fill="auto"/>
            <w:hideMark/>
          </w:tcPr>
          <w:p w14:paraId="2E83913F" w14:textId="77777777" w:rsidR="00D01269" w:rsidRPr="00D01269" w:rsidRDefault="00D01269" w:rsidP="00D01269">
            <w:pPr>
              <w:spacing w:line="240" w:lineRule="auto"/>
              <w:jc w:val="right"/>
              <w:rPr>
                <w:ins w:id="1022" w:author="Eduardo" w:date="2014-06-12T13:19:00Z"/>
                <w:rFonts w:ascii="Calibri" w:eastAsia="Times New Roman" w:hAnsi="Calibri" w:cs="Times New Roman"/>
                <w:color w:val="000000"/>
                <w:sz w:val="18"/>
                <w:szCs w:val="18"/>
                <w:lang w:val="en-CA" w:eastAsia="en-CA"/>
              </w:rPr>
            </w:pPr>
            <w:ins w:id="1023"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4" w:space="0" w:color="000000"/>
            </w:tcBorders>
            <w:shd w:val="clear" w:color="auto" w:fill="auto"/>
            <w:hideMark/>
          </w:tcPr>
          <w:p w14:paraId="0867DE8E" w14:textId="77777777" w:rsidR="00D01269" w:rsidRPr="00D01269" w:rsidRDefault="00D01269" w:rsidP="00D01269">
            <w:pPr>
              <w:spacing w:line="240" w:lineRule="auto"/>
              <w:jc w:val="right"/>
              <w:rPr>
                <w:ins w:id="1024" w:author="Eduardo" w:date="2014-06-12T13:19:00Z"/>
                <w:rFonts w:ascii="Calibri" w:eastAsia="Times New Roman" w:hAnsi="Calibri" w:cs="Times New Roman"/>
                <w:color w:val="000000"/>
                <w:sz w:val="18"/>
                <w:szCs w:val="18"/>
                <w:lang w:val="en-CA" w:eastAsia="en-CA"/>
              </w:rPr>
            </w:pPr>
            <w:ins w:id="1025" w:author="Eduardo" w:date="2014-06-12T13:19:00Z">
              <w:r w:rsidRPr="00D01269">
                <w:rPr>
                  <w:rFonts w:ascii="Calibri" w:eastAsia="Times New Roman" w:hAnsi="Calibri" w:cs="Times New Roman"/>
                  <w:color w:val="000000"/>
                  <w:sz w:val="18"/>
                  <w:szCs w:val="18"/>
                  <w:lang w:val="en-CA" w:eastAsia="en-CA"/>
                </w:rPr>
                <w:t>1.42</w:t>
              </w:r>
            </w:ins>
          </w:p>
        </w:tc>
        <w:tc>
          <w:tcPr>
            <w:tcW w:w="0" w:type="auto"/>
            <w:tcBorders>
              <w:top w:val="nil"/>
              <w:left w:val="nil"/>
              <w:bottom w:val="single" w:sz="4" w:space="0" w:color="000000"/>
              <w:right w:val="single" w:sz="4" w:space="0" w:color="000000"/>
            </w:tcBorders>
            <w:shd w:val="clear" w:color="auto" w:fill="auto"/>
            <w:hideMark/>
          </w:tcPr>
          <w:p w14:paraId="13D197B3" w14:textId="77777777" w:rsidR="00D01269" w:rsidRPr="00D01269" w:rsidRDefault="00D01269" w:rsidP="00D01269">
            <w:pPr>
              <w:spacing w:line="240" w:lineRule="auto"/>
              <w:jc w:val="right"/>
              <w:rPr>
                <w:ins w:id="1026" w:author="Eduardo" w:date="2014-06-12T13:19:00Z"/>
                <w:rFonts w:ascii="Calibri" w:eastAsia="Times New Roman" w:hAnsi="Calibri" w:cs="Times New Roman"/>
                <w:color w:val="000000"/>
                <w:sz w:val="18"/>
                <w:szCs w:val="18"/>
                <w:lang w:val="en-CA" w:eastAsia="en-CA"/>
              </w:rPr>
            </w:pPr>
            <w:ins w:id="1027" w:author="Eduardo" w:date="2014-06-12T13:19:00Z">
              <w:r w:rsidRPr="00D01269">
                <w:rPr>
                  <w:rFonts w:ascii="Calibri" w:eastAsia="Times New Roman" w:hAnsi="Calibri" w:cs="Times New Roman"/>
                  <w:color w:val="000000"/>
                  <w:sz w:val="18"/>
                  <w:szCs w:val="18"/>
                  <w:lang w:val="en-CA" w:eastAsia="en-CA"/>
                </w:rPr>
                <w:t>68.19</w:t>
              </w:r>
            </w:ins>
          </w:p>
        </w:tc>
        <w:tc>
          <w:tcPr>
            <w:tcW w:w="0" w:type="auto"/>
            <w:tcBorders>
              <w:top w:val="nil"/>
              <w:left w:val="nil"/>
              <w:bottom w:val="single" w:sz="4" w:space="0" w:color="000000"/>
              <w:right w:val="single" w:sz="4" w:space="0" w:color="000000"/>
            </w:tcBorders>
            <w:shd w:val="clear" w:color="auto" w:fill="auto"/>
            <w:hideMark/>
          </w:tcPr>
          <w:p w14:paraId="6AB564A6" w14:textId="77777777" w:rsidR="00D01269" w:rsidRPr="00D01269" w:rsidRDefault="00D01269" w:rsidP="00D01269">
            <w:pPr>
              <w:spacing w:line="240" w:lineRule="auto"/>
              <w:jc w:val="right"/>
              <w:rPr>
                <w:ins w:id="1028" w:author="Eduardo" w:date="2014-06-12T13:19:00Z"/>
                <w:rFonts w:ascii="Calibri" w:eastAsia="Times New Roman" w:hAnsi="Calibri" w:cs="Times New Roman"/>
                <w:color w:val="000000"/>
                <w:sz w:val="18"/>
                <w:szCs w:val="18"/>
                <w:lang w:val="en-CA" w:eastAsia="en-CA"/>
              </w:rPr>
            </w:pPr>
            <w:ins w:id="1029"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4" w:space="0" w:color="000000"/>
            </w:tcBorders>
            <w:shd w:val="clear" w:color="auto" w:fill="auto"/>
            <w:hideMark/>
          </w:tcPr>
          <w:p w14:paraId="4BE31E1A" w14:textId="77777777" w:rsidR="00D01269" w:rsidRPr="00D01269" w:rsidRDefault="00D01269" w:rsidP="00D01269">
            <w:pPr>
              <w:spacing w:line="240" w:lineRule="auto"/>
              <w:jc w:val="right"/>
              <w:rPr>
                <w:ins w:id="1030" w:author="Eduardo" w:date="2014-06-12T13:19:00Z"/>
                <w:rFonts w:ascii="Calibri" w:eastAsia="Times New Roman" w:hAnsi="Calibri" w:cs="Times New Roman"/>
                <w:color w:val="000000"/>
                <w:sz w:val="18"/>
                <w:szCs w:val="18"/>
                <w:lang w:val="en-CA" w:eastAsia="en-CA"/>
              </w:rPr>
            </w:pPr>
            <w:ins w:id="1031" w:author="Eduardo" w:date="2014-06-12T13:19:00Z">
              <w:r w:rsidRPr="00D01269">
                <w:rPr>
                  <w:rFonts w:ascii="Calibri" w:eastAsia="Times New Roman" w:hAnsi="Calibri" w:cs="Times New Roman"/>
                  <w:color w:val="000000"/>
                  <w:sz w:val="18"/>
                  <w:szCs w:val="18"/>
                  <w:lang w:val="en-CA" w:eastAsia="en-CA"/>
                </w:rPr>
                <w:t>1.42</w:t>
              </w:r>
            </w:ins>
          </w:p>
        </w:tc>
      </w:tr>
      <w:tr w:rsidR="00D01269" w:rsidRPr="00D01269" w14:paraId="788A3646" w14:textId="77777777" w:rsidTr="00D01269">
        <w:trPr>
          <w:trHeight w:val="300"/>
          <w:ins w:id="1032"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13BD13A4" w14:textId="77777777" w:rsidR="00D01269" w:rsidRPr="00D01269" w:rsidRDefault="00D01269" w:rsidP="00D01269">
            <w:pPr>
              <w:spacing w:line="240" w:lineRule="auto"/>
              <w:rPr>
                <w:ins w:id="1033"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57A72583" w14:textId="77777777" w:rsidR="00D01269" w:rsidRPr="00D01269" w:rsidRDefault="00D01269" w:rsidP="00D01269">
            <w:pPr>
              <w:spacing w:line="240" w:lineRule="auto"/>
              <w:jc w:val="center"/>
              <w:rPr>
                <w:ins w:id="1034" w:author="Eduardo" w:date="2014-06-12T13:19:00Z"/>
                <w:rFonts w:ascii="Calibri" w:eastAsia="Times New Roman" w:hAnsi="Calibri" w:cs="Times New Roman"/>
                <w:b/>
                <w:bCs/>
                <w:color w:val="000000"/>
                <w:sz w:val="18"/>
                <w:szCs w:val="18"/>
                <w:lang w:val="en-CA" w:eastAsia="en-CA"/>
              </w:rPr>
            </w:pPr>
            <w:ins w:id="1035"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4256EF80" w14:textId="77777777" w:rsidR="00D01269" w:rsidRPr="00D01269" w:rsidRDefault="00D01269" w:rsidP="00D01269">
            <w:pPr>
              <w:spacing w:line="240" w:lineRule="auto"/>
              <w:jc w:val="center"/>
              <w:rPr>
                <w:ins w:id="1036" w:author="Eduardo" w:date="2014-06-12T13:19:00Z"/>
                <w:rFonts w:ascii="Calibri" w:eastAsia="Times New Roman" w:hAnsi="Calibri" w:cs="Times New Roman"/>
                <w:b/>
                <w:bCs/>
                <w:color w:val="000000"/>
                <w:sz w:val="18"/>
                <w:szCs w:val="18"/>
                <w:lang w:val="en-CA" w:eastAsia="en-CA"/>
              </w:rPr>
            </w:pPr>
            <w:ins w:id="1037"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1C2EE455" w14:textId="77777777" w:rsidR="00D01269" w:rsidRPr="00D01269" w:rsidRDefault="00D01269" w:rsidP="00D01269">
            <w:pPr>
              <w:spacing w:line="240" w:lineRule="auto"/>
              <w:jc w:val="right"/>
              <w:rPr>
                <w:ins w:id="1038" w:author="Eduardo" w:date="2014-06-12T13:19:00Z"/>
                <w:rFonts w:ascii="Calibri" w:eastAsia="Times New Roman" w:hAnsi="Calibri" w:cs="Times New Roman"/>
                <w:color w:val="000000"/>
                <w:sz w:val="18"/>
                <w:szCs w:val="18"/>
                <w:lang w:val="en-CA" w:eastAsia="en-CA"/>
              </w:rPr>
            </w:pPr>
            <w:ins w:id="1039" w:author="Eduardo" w:date="2014-06-12T13:19:00Z">
              <w:r w:rsidRPr="00D01269">
                <w:rPr>
                  <w:rFonts w:ascii="Calibri" w:eastAsia="Times New Roman" w:hAnsi="Calibri" w:cs="Times New Roman"/>
                  <w:color w:val="000000"/>
                  <w:sz w:val="18"/>
                  <w:szCs w:val="18"/>
                  <w:lang w:val="en-CA" w:eastAsia="en-CA"/>
                </w:rPr>
                <w:t>79.44</w:t>
              </w:r>
            </w:ins>
          </w:p>
        </w:tc>
        <w:tc>
          <w:tcPr>
            <w:tcW w:w="0" w:type="auto"/>
            <w:tcBorders>
              <w:top w:val="nil"/>
              <w:left w:val="nil"/>
              <w:bottom w:val="single" w:sz="4" w:space="0" w:color="000000"/>
              <w:right w:val="single" w:sz="4" w:space="0" w:color="000000"/>
            </w:tcBorders>
            <w:shd w:val="clear" w:color="auto" w:fill="auto"/>
            <w:hideMark/>
          </w:tcPr>
          <w:p w14:paraId="4DFA5AC2" w14:textId="77777777" w:rsidR="00D01269" w:rsidRPr="00D01269" w:rsidRDefault="00D01269" w:rsidP="00D01269">
            <w:pPr>
              <w:spacing w:line="240" w:lineRule="auto"/>
              <w:jc w:val="right"/>
              <w:rPr>
                <w:ins w:id="1040" w:author="Eduardo" w:date="2014-06-12T13:19:00Z"/>
                <w:rFonts w:ascii="Calibri" w:eastAsia="Times New Roman" w:hAnsi="Calibri" w:cs="Times New Roman"/>
                <w:color w:val="000000"/>
                <w:sz w:val="18"/>
                <w:szCs w:val="18"/>
                <w:lang w:val="en-CA" w:eastAsia="en-CA"/>
              </w:rPr>
            </w:pPr>
            <w:ins w:id="1041" w:author="Eduardo" w:date="2014-06-12T13:19:00Z">
              <w:r w:rsidRPr="00D01269">
                <w:rPr>
                  <w:rFonts w:ascii="Calibri" w:eastAsia="Times New Roman" w:hAnsi="Calibri" w:cs="Times New Roman"/>
                  <w:color w:val="000000"/>
                  <w:sz w:val="18"/>
                  <w:szCs w:val="18"/>
                  <w:lang w:val="en-CA" w:eastAsia="en-CA"/>
                </w:rPr>
                <w:t>3.63</w:t>
              </w:r>
            </w:ins>
          </w:p>
        </w:tc>
        <w:tc>
          <w:tcPr>
            <w:tcW w:w="0" w:type="auto"/>
            <w:tcBorders>
              <w:top w:val="nil"/>
              <w:left w:val="nil"/>
              <w:bottom w:val="single" w:sz="4" w:space="0" w:color="000000"/>
              <w:right w:val="single" w:sz="4" w:space="0" w:color="000000"/>
            </w:tcBorders>
            <w:shd w:val="clear" w:color="auto" w:fill="auto"/>
            <w:hideMark/>
          </w:tcPr>
          <w:p w14:paraId="1878A211" w14:textId="77777777" w:rsidR="00D01269" w:rsidRPr="00D01269" w:rsidRDefault="00D01269" w:rsidP="00D01269">
            <w:pPr>
              <w:spacing w:line="240" w:lineRule="auto"/>
              <w:jc w:val="right"/>
              <w:rPr>
                <w:ins w:id="1042" w:author="Eduardo" w:date="2014-06-12T13:19:00Z"/>
                <w:rFonts w:ascii="Calibri" w:eastAsia="Times New Roman" w:hAnsi="Calibri" w:cs="Times New Roman"/>
                <w:color w:val="000000"/>
                <w:sz w:val="18"/>
                <w:szCs w:val="18"/>
                <w:lang w:val="en-CA" w:eastAsia="en-CA"/>
              </w:rPr>
            </w:pPr>
            <w:ins w:id="1043" w:author="Eduardo" w:date="2014-06-12T13:19:00Z">
              <w:r w:rsidRPr="00D01269">
                <w:rPr>
                  <w:rFonts w:ascii="Calibri" w:eastAsia="Times New Roman" w:hAnsi="Calibri" w:cs="Times New Roman"/>
                  <w:color w:val="000000"/>
                  <w:sz w:val="18"/>
                  <w:szCs w:val="18"/>
                  <w:lang w:val="en-CA" w:eastAsia="en-CA"/>
                </w:rPr>
                <w:t>0.88</w:t>
              </w:r>
            </w:ins>
          </w:p>
        </w:tc>
        <w:tc>
          <w:tcPr>
            <w:tcW w:w="0" w:type="auto"/>
            <w:tcBorders>
              <w:top w:val="nil"/>
              <w:left w:val="nil"/>
              <w:bottom w:val="single" w:sz="4" w:space="0" w:color="000000"/>
              <w:right w:val="single" w:sz="4" w:space="0" w:color="000000"/>
            </w:tcBorders>
            <w:shd w:val="clear" w:color="auto" w:fill="auto"/>
            <w:hideMark/>
          </w:tcPr>
          <w:p w14:paraId="66EE14A1" w14:textId="77777777" w:rsidR="00D01269" w:rsidRPr="00D01269" w:rsidRDefault="00D01269" w:rsidP="00D01269">
            <w:pPr>
              <w:spacing w:line="240" w:lineRule="auto"/>
              <w:jc w:val="right"/>
              <w:rPr>
                <w:ins w:id="1044" w:author="Eduardo" w:date="2014-06-12T13:19:00Z"/>
                <w:rFonts w:ascii="Calibri" w:eastAsia="Times New Roman" w:hAnsi="Calibri" w:cs="Times New Roman"/>
                <w:color w:val="000000"/>
                <w:sz w:val="18"/>
                <w:szCs w:val="18"/>
                <w:lang w:val="en-CA" w:eastAsia="en-CA"/>
              </w:rPr>
            </w:pPr>
            <w:ins w:id="1045" w:author="Eduardo" w:date="2014-06-12T13:19:00Z">
              <w:r w:rsidRPr="00D01269">
                <w:rPr>
                  <w:rFonts w:ascii="Calibri" w:eastAsia="Times New Roman" w:hAnsi="Calibri" w:cs="Times New Roman"/>
                  <w:color w:val="000000"/>
                  <w:sz w:val="18"/>
                  <w:szCs w:val="18"/>
                  <w:lang w:val="en-CA" w:eastAsia="en-CA"/>
                </w:rPr>
                <w:t>86.75</w:t>
              </w:r>
            </w:ins>
          </w:p>
        </w:tc>
        <w:tc>
          <w:tcPr>
            <w:tcW w:w="0" w:type="auto"/>
            <w:tcBorders>
              <w:top w:val="nil"/>
              <w:left w:val="nil"/>
              <w:bottom w:val="single" w:sz="4" w:space="0" w:color="000000"/>
              <w:right w:val="single" w:sz="4" w:space="0" w:color="000000"/>
            </w:tcBorders>
            <w:shd w:val="clear" w:color="auto" w:fill="auto"/>
            <w:hideMark/>
          </w:tcPr>
          <w:p w14:paraId="569A5601" w14:textId="77777777" w:rsidR="00D01269" w:rsidRPr="00D01269" w:rsidRDefault="00D01269" w:rsidP="00D01269">
            <w:pPr>
              <w:spacing w:line="240" w:lineRule="auto"/>
              <w:jc w:val="right"/>
              <w:rPr>
                <w:ins w:id="1046" w:author="Eduardo" w:date="2014-06-12T13:19:00Z"/>
                <w:rFonts w:ascii="Calibri" w:eastAsia="Times New Roman" w:hAnsi="Calibri" w:cs="Times New Roman"/>
                <w:color w:val="000000"/>
                <w:sz w:val="18"/>
                <w:szCs w:val="18"/>
                <w:lang w:val="en-CA" w:eastAsia="en-CA"/>
              </w:rPr>
            </w:pPr>
            <w:ins w:id="1047" w:author="Eduardo" w:date="2014-06-12T13:19:00Z">
              <w:r w:rsidRPr="00D01269">
                <w:rPr>
                  <w:rFonts w:ascii="Calibri" w:eastAsia="Times New Roman" w:hAnsi="Calibri" w:cs="Times New Roman"/>
                  <w:color w:val="000000"/>
                  <w:sz w:val="18"/>
                  <w:szCs w:val="18"/>
                  <w:lang w:val="en-CA" w:eastAsia="en-CA"/>
                </w:rPr>
                <w:t>3.12</w:t>
              </w:r>
            </w:ins>
          </w:p>
        </w:tc>
        <w:tc>
          <w:tcPr>
            <w:tcW w:w="0" w:type="auto"/>
            <w:tcBorders>
              <w:top w:val="nil"/>
              <w:left w:val="nil"/>
              <w:bottom w:val="single" w:sz="4" w:space="0" w:color="000000"/>
              <w:right w:val="single" w:sz="4" w:space="0" w:color="000000"/>
            </w:tcBorders>
            <w:shd w:val="clear" w:color="auto" w:fill="auto"/>
            <w:hideMark/>
          </w:tcPr>
          <w:p w14:paraId="79E24551" w14:textId="77777777" w:rsidR="00D01269" w:rsidRPr="00D01269" w:rsidRDefault="00D01269" w:rsidP="00D01269">
            <w:pPr>
              <w:spacing w:line="240" w:lineRule="auto"/>
              <w:jc w:val="right"/>
              <w:rPr>
                <w:ins w:id="1048" w:author="Eduardo" w:date="2014-06-12T13:19:00Z"/>
                <w:rFonts w:ascii="Calibri" w:eastAsia="Times New Roman" w:hAnsi="Calibri" w:cs="Times New Roman"/>
                <w:color w:val="000000"/>
                <w:sz w:val="18"/>
                <w:szCs w:val="18"/>
                <w:lang w:val="en-CA" w:eastAsia="en-CA"/>
              </w:rPr>
            </w:pPr>
            <w:ins w:id="1049" w:author="Eduardo" w:date="2014-06-12T13:19:00Z">
              <w:r w:rsidRPr="00D01269">
                <w:rPr>
                  <w:rFonts w:ascii="Calibri" w:eastAsia="Times New Roman" w:hAnsi="Calibri" w:cs="Times New Roman"/>
                  <w:color w:val="000000"/>
                  <w:sz w:val="18"/>
                  <w:szCs w:val="18"/>
                  <w:lang w:val="en-CA" w:eastAsia="en-CA"/>
                </w:rPr>
                <w:t>0.88</w:t>
              </w:r>
            </w:ins>
          </w:p>
        </w:tc>
      </w:tr>
      <w:tr w:rsidR="00D01269" w:rsidRPr="00D01269" w14:paraId="6E820C48" w14:textId="77777777" w:rsidTr="00D01269">
        <w:trPr>
          <w:trHeight w:val="300"/>
          <w:ins w:id="1050"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69511363" w14:textId="77777777" w:rsidR="00D01269" w:rsidRPr="00D01269" w:rsidRDefault="00D01269" w:rsidP="00D01269">
            <w:pPr>
              <w:spacing w:line="240" w:lineRule="auto"/>
              <w:rPr>
                <w:ins w:id="1051"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6661B5D2" w14:textId="77777777" w:rsidR="00D01269" w:rsidRPr="00D01269" w:rsidRDefault="00D01269" w:rsidP="00D01269">
            <w:pPr>
              <w:spacing w:line="240" w:lineRule="auto"/>
              <w:rPr>
                <w:ins w:id="1052"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4D8938F7" w14:textId="77777777" w:rsidR="00D01269" w:rsidRPr="00D01269" w:rsidRDefault="00D01269" w:rsidP="00D01269">
            <w:pPr>
              <w:spacing w:line="240" w:lineRule="auto"/>
              <w:jc w:val="center"/>
              <w:rPr>
                <w:ins w:id="1053" w:author="Eduardo" w:date="2014-06-12T13:19:00Z"/>
                <w:rFonts w:ascii="Calibri" w:eastAsia="Times New Roman" w:hAnsi="Calibri" w:cs="Times New Roman"/>
                <w:b/>
                <w:bCs/>
                <w:color w:val="000000"/>
                <w:sz w:val="18"/>
                <w:szCs w:val="18"/>
                <w:lang w:val="en-CA" w:eastAsia="en-CA"/>
              </w:rPr>
            </w:pPr>
            <w:ins w:id="1054"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245B495A" w14:textId="77777777" w:rsidR="00D01269" w:rsidRPr="00D01269" w:rsidRDefault="00D01269" w:rsidP="00D01269">
            <w:pPr>
              <w:spacing w:line="240" w:lineRule="auto"/>
              <w:jc w:val="right"/>
              <w:rPr>
                <w:ins w:id="1055" w:author="Eduardo" w:date="2014-06-12T13:19:00Z"/>
                <w:rFonts w:ascii="Calibri" w:eastAsia="Times New Roman" w:hAnsi="Calibri" w:cs="Times New Roman"/>
                <w:color w:val="000000"/>
                <w:sz w:val="18"/>
                <w:szCs w:val="18"/>
                <w:lang w:val="en-CA" w:eastAsia="en-CA"/>
              </w:rPr>
            </w:pPr>
            <w:ins w:id="1056" w:author="Eduardo" w:date="2014-06-12T13:19:00Z">
              <w:r w:rsidRPr="00D01269">
                <w:rPr>
                  <w:rFonts w:ascii="Calibri" w:eastAsia="Times New Roman" w:hAnsi="Calibri" w:cs="Times New Roman"/>
                  <w:color w:val="000000"/>
                  <w:sz w:val="18"/>
                  <w:szCs w:val="18"/>
                  <w:lang w:val="en-CA" w:eastAsia="en-CA"/>
                </w:rPr>
                <w:t>68.17</w:t>
              </w:r>
            </w:ins>
          </w:p>
        </w:tc>
        <w:tc>
          <w:tcPr>
            <w:tcW w:w="0" w:type="auto"/>
            <w:tcBorders>
              <w:top w:val="nil"/>
              <w:left w:val="nil"/>
              <w:bottom w:val="single" w:sz="4" w:space="0" w:color="000000"/>
              <w:right w:val="single" w:sz="4" w:space="0" w:color="000000"/>
            </w:tcBorders>
            <w:shd w:val="clear" w:color="auto" w:fill="auto"/>
            <w:hideMark/>
          </w:tcPr>
          <w:p w14:paraId="5D19D191" w14:textId="77777777" w:rsidR="00D01269" w:rsidRPr="00D01269" w:rsidRDefault="00D01269" w:rsidP="00D01269">
            <w:pPr>
              <w:spacing w:line="240" w:lineRule="auto"/>
              <w:jc w:val="right"/>
              <w:rPr>
                <w:ins w:id="1057" w:author="Eduardo" w:date="2014-06-12T13:19:00Z"/>
                <w:rFonts w:ascii="Calibri" w:eastAsia="Times New Roman" w:hAnsi="Calibri" w:cs="Times New Roman"/>
                <w:color w:val="000000"/>
                <w:sz w:val="18"/>
                <w:szCs w:val="18"/>
                <w:lang w:val="en-CA" w:eastAsia="en-CA"/>
              </w:rPr>
            </w:pPr>
            <w:ins w:id="1058" w:author="Eduardo" w:date="2014-06-12T13:19:00Z">
              <w:r w:rsidRPr="00D01269">
                <w:rPr>
                  <w:rFonts w:ascii="Calibri" w:eastAsia="Times New Roman" w:hAnsi="Calibri" w:cs="Times New Roman"/>
                  <w:color w:val="000000"/>
                  <w:sz w:val="18"/>
                  <w:szCs w:val="18"/>
                  <w:lang w:val="en-CA" w:eastAsia="en-CA"/>
                </w:rPr>
                <w:t>7.44</w:t>
              </w:r>
            </w:ins>
          </w:p>
        </w:tc>
        <w:tc>
          <w:tcPr>
            <w:tcW w:w="0" w:type="auto"/>
            <w:tcBorders>
              <w:top w:val="nil"/>
              <w:left w:val="nil"/>
              <w:bottom w:val="single" w:sz="4" w:space="0" w:color="000000"/>
              <w:right w:val="single" w:sz="4" w:space="0" w:color="000000"/>
            </w:tcBorders>
            <w:shd w:val="clear" w:color="auto" w:fill="auto"/>
            <w:hideMark/>
          </w:tcPr>
          <w:p w14:paraId="428999A4" w14:textId="77777777" w:rsidR="00D01269" w:rsidRPr="00D01269" w:rsidRDefault="00D01269" w:rsidP="00D01269">
            <w:pPr>
              <w:spacing w:line="240" w:lineRule="auto"/>
              <w:jc w:val="right"/>
              <w:rPr>
                <w:ins w:id="1059" w:author="Eduardo" w:date="2014-06-12T13:19:00Z"/>
                <w:rFonts w:ascii="Calibri" w:eastAsia="Times New Roman" w:hAnsi="Calibri" w:cs="Times New Roman"/>
                <w:color w:val="000000"/>
                <w:sz w:val="18"/>
                <w:szCs w:val="18"/>
                <w:lang w:val="en-CA" w:eastAsia="en-CA"/>
              </w:rPr>
            </w:pPr>
            <w:ins w:id="1060" w:author="Eduardo" w:date="2014-06-12T13:19:00Z">
              <w:r w:rsidRPr="00D01269">
                <w:rPr>
                  <w:rFonts w:ascii="Calibri" w:eastAsia="Times New Roman" w:hAnsi="Calibri" w:cs="Times New Roman"/>
                  <w:color w:val="000000"/>
                  <w:sz w:val="18"/>
                  <w:szCs w:val="18"/>
                  <w:lang w:val="en-CA" w:eastAsia="en-CA"/>
                </w:rPr>
                <w:t>1.85</w:t>
              </w:r>
            </w:ins>
          </w:p>
        </w:tc>
        <w:tc>
          <w:tcPr>
            <w:tcW w:w="0" w:type="auto"/>
            <w:tcBorders>
              <w:top w:val="nil"/>
              <w:left w:val="nil"/>
              <w:bottom w:val="single" w:sz="4" w:space="0" w:color="000000"/>
              <w:right w:val="single" w:sz="4" w:space="0" w:color="000000"/>
            </w:tcBorders>
            <w:shd w:val="clear" w:color="auto" w:fill="auto"/>
            <w:hideMark/>
          </w:tcPr>
          <w:p w14:paraId="33D80CFC" w14:textId="77777777" w:rsidR="00D01269" w:rsidRPr="00D01269" w:rsidRDefault="00D01269" w:rsidP="00D01269">
            <w:pPr>
              <w:spacing w:line="240" w:lineRule="auto"/>
              <w:jc w:val="right"/>
              <w:rPr>
                <w:ins w:id="1061" w:author="Eduardo" w:date="2014-06-12T13:19:00Z"/>
                <w:rFonts w:ascii="Calibri" w:eastAsia="Times New Roman" w:hAnsi="Calibri" w:cs="Times New Roman"/>
                <w:color w:val="000000"/>
                <w:sz w:val="18"/>
                <w:szCs w:val="18"/>
                <w:lang w:val="en-CA" w:eastAsia="en-CA"/>
              </w:rPr>
            </w:pPr>
            <w:ins w:id="1062" w:author="Eduardo" w:date="2014-06-12T13:19:00Z">
              <w:r w:rsidRPr="00D01269">
                <w:rPr>
                  <w:rFonts w:ascii="Calibri" w:eastAsia="Times New Roman" w:hAnsi="Calibri" w:cs="Times New Roman"/>
                  <w:color w:val="000000"/>
                  <w:sz w:val="18"/>
                  <w:szCs w:val="18"/>
                  <w:lang w:val="en-CA" w:eastAsia="en-CA"/>
                </w:rPr>
                <w:t>73.93</w:t>
              </w:r>
            </w:ins>
          </w:p>
        </w:tc>
        <w:tc>
          <w:tcPr>
            <w:tcW w:w="0" w:type="auto"/>
            <w:tcBorders>
              <w:top w:val="nil"/>
              <w:left w:val="nil"/>
              <w:bottom w:val="single" w:sz="4" w:space="0" w:color="000000"/>
              <w:right w:val="single" w:sz="4" w:space="0" w:color="000000"/>
            </w:tcBorders>
            <w:shd w:val="clear" w:color="auto" w:fill="auto"/>
            <w:hideMark/>
          </w:tcPr>
          <w:p w14:paraId="0276E250" w14:textId="77777777" w:rsidR="00D01269" w:rsidRPr="00D01269" w:rsidRDefault="00D01269" w:rsidP="00D01269">
            <w:pPr>
              <w:spacing w:line="240" w:lineRule="auto"/>
              <w:jc w:val="right"/>
              <w:rPr>
                <w:ins w:id="1063" w:author="Eduardo" w:date="2014-06-12T13:19:00Z"/>
                <w:rFonts w:ascii="Calibri" w:eastAsia="Times New Roman" w:hAnsi="Calibri" w:cs="Times New Roman"/>
                <w:color w:val="000000"/>
                <w:sz w:val="18"/>
                <w:szCs w:val="18"/>
                <w:lang w:val="en-CA" w:eastAsia="en-CA"/>
              </w:rPr>
            </w:pPr>
            <w:ins w:id="1064" w:author="Eduardo" w:date="2014-06-12T13:19:00Z">
              <w:r w:rsidRPr="00D01269">
                <w:rPr>
                  <w:rFonts w:ascii="Calibri" w:eastAsia="Times New Roman" w:hAnsi="Calibri" w:cs="Times New Roman"/>
                  <w:color w:val="000000"/>
                  <w:sz w:val="18"/>
                  <w:szCs w:val="18"/>
                  <w:lang w:val="en-CA" w:eastAsia="en-CA"/>
                </w:rPr>
                <w:t>14.16</w:t>
              </w:r>
            </w:ins>
          </w:p>
        </w:tc>
        <w:tc>
          <w:tcPr>
            <w:tcW w:w="0" w:type="auto"/>
            <w:tcBorders>
              <w:top w:val="nil"/>
              <w:left w:val="nil"/>
              <w:bottom w:val="single" w:sz="4" w:space="0" w:color="000000"/>
              <w:right w:val="single" w:sz="4" w:space="0" w:color="000000"/>
            </w:tcBorders>
            <w:shd w:val="clear" w:color="auto" w:fill="auto"/>
            <w:hideMark/>
          </w:tcPr>
          <w:p w14:paraId="25D4C479" w14:textId="77777777" w:rsidR="00D01269" w:rsidRPr="00D01269" w:rsidRDefault="00D01269" w:rsidP="00D01269">
            <w:pPr>
              <w:spacing w:line="240" w:lineRule="auto"/>
              <w:jc w:val="right"/>
              <w:rPr>
                <w:ins w:id="1065" w:author="Eduardo" w:date="2014-06-12T13:19:00Z"/>
                <w:rFonts w:ascii="Calibri" w:eastAsia="Times New Roman" w:hAnsi="Calibri" w:cs="Times New Roman"/>
                <w:color w:val="000000"/>
                <w:sz w:val="18"/>
                <w:szCs w:val="18"/>
                <w:lang w:val="en-CA" w:eastAsia="en-CA"/>
              </w:rPr>
            </w:pPr>
            <w:ins w:id="1066" w:author="Eduardo" w:date="2014-06-12T13:19:00Z">
              <w:r w:rsidRPr="00D01269">
                <w:rPr>
                  <w:rFonts w:ascii="Calibri" w:eastAsia="Times New Roman" w:hAnsi="Calibri" w:cs="Times New Roman"/>
                  <w:color w:val="000000"/>
                  <w:sz w:val="18"/>
                  <w:szCs w:val="18"/>
                  <w:lang w:val="en-CA" w:eastAsia="en-CA"/>
                </w:rPr>
                <w:t>1.85</w:t>
              </w:r>
            </w:ins>
          </w:p>
        </w:tc>
      </w:tr>
      <w:tr w:rsidR="00D01269" w:rsidRPr="00D01269" w14:paraId="7FB4289F" w14:textId="77777777" w:rsidTr="00D01269">
        <w:trPr>
          <w:trHeight w:val="300"/>
          <w:ins w:id="1067"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0E1E0B17" w14:textId="77777777" w:rsidR="00D01269" w:rsidRPr="00D01269" w:rsidRDefault="00D01269" w:rsidP="00D01269">
            <w:pPr>
              <w:spacing w:line="240" w:lineRule="auto"/>
              <w:jc w:val="center"/>
              <w:rPr>
                <w:ins w:id="1068" w:author="Eduardo" w:date="2014-06-12T13:19:00Z"/>
                <w:rFonts w:ascii="Calibri" w:eastAsia="Times New Roman" w:hAnsi="Calibri" w:cs="Times New Roman"/>
                <w:b/>
                <w:bCs/>
                <w:color w:val="000000"/>
                <w:sz w:val="18"/>
                <w:szCs w:val="18"/>
                <w:lang w:val="en-CA" w:eastAsia="en-CA"/>
              </w:rPr>
            </w:pPr>
            <w:ins w:id="1069" w:author="Eduardo" w:date="2014-06-12T13:19:00Z">
              <w:r w:rsidRPr="00D01269">
                <w:rPr>
                  <w:rFonts w:ascii="Calibri" w:eastAsia="Times New Roman" w:hAnsi="Calibri" w:cs="Times New Roman"/>
                  <w:b/>
                  <w:bCs/>
                  <w:color w:val="000000"/>
                  <w:sz w:val="18"/>
                  <w:szCs w:val="18"/>
                  <w:lang w:val="en-CA" w:eastAsia="en-CA"/>
                </w:rPr>
                <w:t>Cer</w:t>
              </w:r>
              <w:r w:rsidRPr="00D01269">
                <w:rPr>
                  <w:rFonts w:ascii="Calibri" w:eastAsia="Times New Roman" w:hAnsi="Calibri" w:cs="Times New Roman"/>
                  <w:b/>
                  <w:bCs/>
                  <w:color w:val="000000"/>
                  <w:sz w:val="18"/>
                  <w:szCs w:val="18"/>
                  <w:lang w:val="en-CA" w:eastAsia="en-CA"/>
                </w:rPr>
                <w:t>e</w:t>
              </w:r>
              <w:r w:rsidRPr="00D01269">
                <w:rPr>
                  <w:rFonts w:ascii="Calibri" w:eastAsia="Times New Roman" w:hAnsi="Calibri" w:cs="Times New Roman"/>
                  <w:b/>
                  <w:bCs/>
                  <w:color w:val="000000"/>
                  <w:sz w:val="18"/>
                  <w:szCs w:val="18"/>
                  <w:lang w:val="en-CA" w:eastAsia="en-CA"/>
                </w:rPr>
                <w:t>al/Root Crop Mixed</w:t>
              </w:r>
            </w:ins>
          </w:p>
        </w:tc>
        <w:tc>
          <w:tcPr>
            <w:tcW w:w="0" w:type="auto"/>
            <w:tcBorders>
              <w:top w:val="nil"/>
              <w:left w:val="nil"/>
              <w:bottom w:val="single" w:sz="4" w:space="0" w:color="000000"/>
              <w:right w:val="single" w:sz="4" w:space="0" w:color="000000"/>
            </w:tcBorders>
            <w:shd w:val="clear" w:color="auto" w:fill="auto"/>
            <w:hideMark/>
          </w:tcPr>
          <w:p w14:paraId="319C183F" w14:textId="77777777" w:rsidR="00D01269" w:rsidRPr="00D01269" w:rsidRDefault="00D01269" w:rsidP="00D01269">
            <w:pPr>
              <w:spacing w:line="240" w:lineRule="auto"/>
              <w:jc w:val="center"/>
              <w:rPr>
                <w:ins w:id="1070" w:author="Eduardo" w:date="2014-06-12T13:19:00Z"/>
                <w:rFonts w:ascii="Calibri" w:eastAsia="Times New Roman" w:hAnsi="Calibri" w:cs="Times New Roman"/>
                <w:b/>
                <w:bCs/>
                <w:color w:val="000000"/>
                <w:sz w:val="18"/>
                <w:szCs w:val="18"/>
                <w:lang w:val="en-CA" w:eastAsia="en-CA"/>
              </w:rPr>
            </w:pPr>
            <w:ins w:id="1071"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4C5AE6C7" w14:textId="77777777" w:rsidR="00D01269" w:rsidRPr="00D01269" w:rsidRDefault="00D01269" w:rsidP="00D01269">
            <w:pPr>
              <w:spacing w:line="240" w:lineRule="auto"/>
              <w:jc w:val="center"/>
              <w:rPr>
                <w:ins w:id="1072" w:author="Eduardo" w:date="2014-06-12T13:19:00Z"/>
                <w:rFonts w:ascii="Calibri" w:eastAsia="Times New Roman" w:hAnsi="Calibri" w:cs="Times New Roman"/>
                <w:b/>
                <w:bCs/>
                <w:color w:val="000000"/>
                <w:sz w:val="18"/>
                <w:szCs w:val="18"/>
                <w:lang w:val="en-CA" w:eastAsia="en-CA"/>
              </w:rPr>
            </w:pPr>
            <w:ins w:id="1073"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56543B7B" w14:textId="77777777" w:rsidR="00D01269" w:rsidRPr="00D01269" w:rsidRDefault="00D01269" w:rsidP="00D01269">
            <w:pPr>
              <w:spacing w:line="240" w:lineRule="auto"/>
              <w:rPr>
                <w:ins w:id="1074" w:author="Eduardo" w:date="2014-06-12T13:19:00Z"/>
                <w:rFonts w:ascii="Calibri" w:eastAsia="Times New Roman" w:hAnsi="Calibri" w:cs="Times New Roman"/>
                <w:color w:val="000000"/>
                <w:sz w:val="18"/>
                <w:szCs w:val="18"/>
                <w:lang w:val="en-CA" w:eastAsia="en-CA"/>
              </w:rPr>
            </w:pPr>
            <w:ins w:id="1075"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787AB9B1" w14:textId="77777777" w:rsidR="00D01269" w:rsidRPr="00D01269" w:rsidRDefault="00D01269" w:rsidP="00D01269">
            <w:pPr>
              <w:spacing w:line="240" w:lineRule="auto"/>
              <w:rPr>
                <w:ins w:id="1076" w:author="Eduardo" w:date="2014-06-12T13:19:00Z"/>
                <w:rFonts w:ascii="Calibri" w:eastAsia="Times New Roman" w:hAnsi="Calibri" w:cs="Times New Roman"/>
                <w:color w:val="000000"/>
                <w:sz w:val="18"/>
                <w:szCs w:val="18"/>
                <w:lang w:val="en-CA" w:eastAsia="en-CA"/>
              </w:rPr>
            </w:pPr>
            <w:ins w:id="107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732BD9B" w14:textId="77777777" w:rsidR="00D01269" w:rsidRPr="00D01269" w:rsidRDefault="00D01269" w:rsidP="00D01269">
            <w:pPr>
              <w:spacing w:line="240" w:lineRule="auto"/>
              <w:jc w:val="right"/>
              <w:rPr>
                <w:ins w:id="1078" w:author="Eduardo" w:date="2014-06-12T13:19:00Z"/>
                <w:rFonts w:ascii="Calibri" w:eastAsia="Times New Roman" w:hAnsi="Calibri" w:cs="Times New Roman"/>
                <w:color w:val="000000"/>
                <w:sz w:val="18"/>
                <w:szCs w:val="18"/>
                <w:lang w:val="en-CA" w:eastAsia="en-CA"/>
              </w:rPr>
            </w:pPr>
            <w:ins w:id="1079"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4" w:space="0" w:color="000000"/>
            </w:tcBorders>
            <w:shd w:val="clear" w:color="auto" w:fill="auto"/>
            <w:hideMark/>
          </w:tcPr>
          <w:p w14:paraId="10A091FE" w14:textId="77777777" w:rsidR="00D01269" w:rsidRPr="00D01269" w:rsidRDefault="00D01269" w:rsidP="00D01269">
            <w:pPr>
              <w:spacing w:line="240" w:lineRule="auto"/>
              <w:rPr>
                <w:ins w:id="1080" w:author="Eduardo" w:date="2014-06-12T13:19:00Z"/>
                <w:rFonts w:ascii="Calibri" w:eastAsia="Times New Roman" w:hAnsi="Calibri" w:cs="Times New Roman"/>
                <w:color w:val="000000"/>
                <w:sz w:val="18"/>
                <w:szCs w:val="18"/>
                <w:lang w:val="en-CA" w:eastAsia="en-CA"/>
              </w:rPr>
            </w:pPr>
            <w:ins w:id="1081"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7B0D76F7" w14:textId="77777777" w:rsidR="00D01269" w:rsidRPr="00D01269" w:rsidRDefault="00D01269" w:rsidP="00D01269">
            <w:pPr>
              <w:spacing w:line="240" w:lineRule="auto"/>
              <w:rPr>
                <w:ins w:id="1082" w:author="Eduardo" w:date="2014-06-12T13:19:00Z"/>
                <w:rFonts w:ascii="Calibri" w:eastAsia="Times New Roman" w:hAnsi="Calibri" w:cs="Times New Roman"/>
                <w:color w:val="000000"/>
                <w:sz w:val="18"/>
                <w:szCs w:val="18"/>
                <w:lang w:val="en-CA" w:eastAsia="en-CA"/>
              </w:rPr>
            </w:pPr>
            <w:ins w:id="108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4E99DCB0" w14:textId="77777777" w:rsidR="00D01269" w:rsidRPr="00D01269" w:rsidRDefault="00D01269" w:rsidP="00D01269">
            <w:pPr>
              <w:spacing w:line="240" w:lineRule="auto"/>
              <w:jc w:val="right"/>
              <w:rPr>
                <w:ins w:id="1084" w:author="Eduardo" w:date="2014-06-12T13:19:00Z"/>
                <w:rFonts w:ascii="Calibri" w:eastAsia="Times New Roman" w:hAnsi="Calibri" w:cs="Times New Roman"/>
                <w:color w:val="000000"/>
                <w:sz w:val="18"/>
                <w:szCs w:val="18"/>
                <w:lang w:val="en-CA" w:eastAsia="en-CA"/>
              </w:rPr>
            </w:pPr>
            <w:ins w:id="1085" w:author="Eduardo" w:date="2014-06-12T13:19:00Z">
              <w:r w:rsidRPr="00D01269">
                <w:rPr>
                  <w:rFonts w:ascii="Calibri" w:eastAsia="Times New Roman" w:hAnsi="Calibri" w:cs="Times New Roman"/>
                  <w:color w:val="000000"/>
                  <w:sz w:val="18"/>
                  <w:szCs w:val="18"/>
                  <w:lang w:val="en-CA" w:eastAsia="en-CA"/>
                </w:rPr>
                <w:t>0</w:t>
              </w:r>
            </w:ins>
          </w:p>
        </w:tc>
      </w:tr>
      <w:tr w:rsidR="00D01269" w:rsidRPr="00D01269" w14:paraId="1AB6B87A" w14:textId="77777777" w:rsidTr="00D01269">
        <w:trPr>
          <w:trHeight w:val="300"/>
          <w:ins w:id="1086"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3D87500D" w14:textId="77777777" w:rsidR="00D01269" w:rsidRPr="00D01269" w:rsidRDefault="00D01269" w:rsidP="00D01269">
            <w:pPr>
              <w:spacing w:line="240" w:lineRule="auto"/>
              <w:rPr>
                <w:ins w:id="1087"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0B16D8F8" w14:textId="77777777" w:rsidR="00D01269" w:rsidRPr="00D01269" w:rsidRDefault="00D01269" w:rsidP="00D01269">
            <w:pPr>
              <w:spacing w:line="240" w:lineRule="auto"/>
              <w:jc w:val="center"/>
              <w:rPr>
                <w:ins w:id="1088" w:author="Eduardo" w:date="2014-06-12T13:19:00Z"/>
                <w:rFonts w:ascii="Calibri" w:eastAsia="Times New Roman" w:hAnsi="Calibri" w:cs="Times New Roman"/>
                <w:b/>
                <w:bCs/>
                <w:color w:val="000000"/>
                <w:sz w:val="18"/>
                <w:szCs w:val="18"/>
                <w:lang w:val="en-CA" w:eastAsia="en-CA"/>
              </w:rPr>
            </w:pPr>
            <w:ins w:id="1089"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068E5832" w14:textId="77777777" w:rsidR="00D01269" w:rsidRPr="00D01269" w:rsidRDefault="00D01269" w:rsidP="00D01269">
            <w:pPr>
              <w:spacing w:line="240" w:lineRule="auto"/>
              <w:jc w:val="center"/>
              <w:rPr>
                <w:ins w:id="1090" w:author="Eduardo" w:date="2014-06-12T13:19:00Z"/>
                <w:rFonts w:ascii="Calibri" w:eastAsia="Times New Roman" w:hAnsi="Calibri" w:cs="Times New Roman"/>
                <w:b/>
                <w:bCs/>
                <w:color w:val="000000"/>
                <w:sz w:val="18"/>
                <w:szCs w:val="18"/>
                <w:lang w:val="en-CA" w:eastAsia="en-CA"/>
              </w:rPr>
            </w:pPr>
            <w:ins w:id="1091"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1DDA2F30" w14:textId="77777777" w:rsidR="00D01269" w:rsidRPr="00D01269" w:rsidRDefault="00D01269" w:rsidP="00D01269">
            <w:pPr>
              <w:spacing w:line="240" w:lineRule="auto"/>
              <w:rPr>
                <w:ins w:id="1092" w:author="Eduardo" w:date="2014-06-12T13:19:00Z"/>
                <w:rFonts w:ascii="Calibri" w:eastAsia="Times New Roman" w:hAnsi="Calibri" w:cs="Times New Roman"/>
                <w:color w:val="000000"/>
                <w:sz w:val="18"/>
                <w:szCs w:val="18"/>
                <w:lang w:val="en-CA" w:eastAsia="en-CA"/>
              </w:rPr>
            </w:pPr>
            <w:ins w:id="109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565100AE" w14:textId="77777777" w:rsidR="00D01269" w:rsidRPr="00D01269" w:rsidRDefault="00D01269" w:rsidP="00D01269">
            <w:pPr>
              <w:spacing w:line="240" w:lineRule="auto"/>
              <w:rPr>
                <w:ins w:id="1094" w:author="Eduardo" w:date="2014-06-12T13:19:00Z"/>
                <w:rFonts w:ascii="Calibri" w:eastAsia="Times New Roman" w:hAnsi="Calibri" w:cs="Times New Roman"/>
                <w:color w:val="000000"/>
                <w:sz w:val="18"/>
                <w:szCs w:val="18"/>
                <w:lang w:val="en-CA" w:eastAsia="en-CA"/>
              </w:rPr>
            </w:pPr>
            <w:ins w:id="1095"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7C93EE8C" w14:textId="77777777" w:rsidR="00D01269" w:rsidRPr="00D01269" w:rsidRDefault="00D01269" w:rsidP="00D01269">
            <w:pPr>
              <w:spacing w:line="240" w:lineRule="auto"/>
              <w:jc w:val="right"/>
              <w:rPr>
                <w:ins w:id="1096" w:author="Eduardo" w:date="2014-06-12T13:19:00Z"/>
                <w:rFonts w:ascii="Calibri" w:eastAsia="Times New Roman" w:hAnsi="Calibri" w:cs="Times New Roman"/>
                <w:color w:val="000000"/>
                <w:sz w:val="18"/>
                <w:szCs w:val="18"/>
                <w:lang w:val="en-CA" w:eastAsia="en-CA"/>
              </w:rPr>
            </w:pPr>
            <w:ins w:id="1097" w:author="Eduardo" w:date="2014-06-12T13:19:00Z">
              <w:r w:rsidRPr="00D01269">
                <w:rPr>
                  <w:rFonts w:ascii="Calibri" w:eastAsia="Times New Roman" w:hAnsi="Calibri" w:cs="Times New Roman"/>
                  <w:color w:val="000000"/>
                  <w:sz w:val="18"/>
                  <w:szCs w:val="18"/>
                  <w:lang w:val="en-CA" w:eastAsia="en-CA"/>
                </w:rPr>
                <w:t>2.28</w:t>
              </w:r>
            </w:ins>
          </w:p>
        </w:tc>
        <w:tc>
          <w:tcPr>
            <w:tcW w:w="0" w:type="auto"/>
            <w:tcBorders>
              <w:top w:val="nil"/>
              <w:left w:val="nil"/>
              <w:bottom w:val="single" w:sz="4" w:space="0" w:color="000000"/>
              <w:right w:val="single" w:sz="4" w:space="0" w:color="000000"/>
            </w:tcBorders>
            <w:shd w:val="clear" w:color="auto" w:fill="auto"/>
            <w:hideMark/>
          </w:tcPr>
          <w:p w14:paraId="52335ACF" w14:textId="77777777" w:rsidR="00D01269" w:rsidRPr="00D01269" w:rsidRDefault="00D01269" w:rsidP="00D01269">
            <w:pPr>
              <w:spacing w:line="240" w:lineRule="auto"/>
              <w:jc w:val="right"/>
              <w:rPr>
                <w:ins w:id="1098" w:author="Eduardo" w:date="2014-06-12T13:19:00Z"/>
                <w:rFonts w:ascii="Calibri" w:eastAsia="Times New Roman" w:hAnsi="Calibri" w:cs="Times New Roman"/>
                <w:color w:val="000000"/>
                <w:sz w:val="18"/>
                <w:szCs w:val="18"/>
                <w:lang w:val="en-CA" w:eastAsia="en-CA"/>
              </w:rPr>
            </w:pPr>
            <w:ins w:id="1099" w:author="Eduardo" w:date="2014-06-12T13:19:00Z">
              <w:r w:rsidRPr="00D01269">
                <w:rPr>
                  <w:rFonts w:ascii="Calibri" w:eastAsia="Times New Roman" w:hAnsi="Calibri" w:cs="Times New Roman"/>
                  <w:color w:val="000000"/>
                  <w:sz w:val="18"/>
                  <w:szCs w:val="18"/>
                  <w:lang w:val="en-CA" w:eastAsia="en-CA"/>
                </w:rPr>
                <w:t>85.71</w:t>
              </w:r>
            </w:ins>
          </w:p>
        </w:tc>
        <w:tc>
          <w:tcPr>
            <w:tcW w:w="0" w:type="auto"/>
            <w:tcBorders>
              <w:top w:val="nil"/>
              <w:left w:val="nil"/>
              <w:bottom w:val="single" w:sz="4" w:space="0" w:color="000000"/>
              <w:right w:val="single" w:sz="4" w:space="0" w:color="000000"/>
            </w:tcBorders>
            <w:shd w:val="clear" w:color="auto" w:fill="auto"/>
            <w:hideMark/>
          </w:tcPr>
          <w:p w14:paraId="172F8B0C" w14:textId="77777777" w:rsidR="00D01269" w:rsidRPr="00D01269" w:rsidRDefault="00D01269" w:rsidP="00D01269">
            <w:pPr>
              <w:spacing w:line="240" w:lineRule="auto"/>
              <w:jc w:val="right"/>
              <w:rPr>
                <w:ins w:id="1100" w:author="Eduardo" w:date="2014-06-12T13:19:00Z"/>
                <w:rFonts w:ascii="Calibri" w:eastAsia="Times New Roman" w:hAnsi="Calibri" w:cs="Times New Roman"/>
                <w:color w:val="000000"/>
                <w:sz w:val="18"/>
                <w:szCs w:val="18"/>
                <w:lang w:val="en-CA" w:eastAsia="en-CA"/>
              </w:rPr>
            </w:pPr>
            <w:ins w:id="1101" w:author="Eduardo" w:date="2014-06-12T13:19:00Z">
              <w:r w:rsidRPr="00D01269">
                <w:rPr>
                  <w:rFonts w:ascii="Calibri" w:eastAsia="Times New Roman" w:hAnsi="Calibri" w:cs="Times New Roman"/>
                  <w:color w:val="000000"/>
                  <w:sz w:val="18"/>
                  <w:szCs w:val="18"/>
                  <w:lang w:val="en-CA" w:eastAsia="en-CA"/>
                </w:rPr>
                <w:t>6.58</w:t>
              </w:r>
            </w:ins>
          </w:p>
        </w:tc>
        <w:tc>
          <w:tcPr>
            <w:tcW w:w="0" w:type="auto"/>
            <w:tcBorders>
              <w:top w:val="nil"/>
              <w:left w:val="nil"/>
              <w:bottom w:val="single" w:sz="4" w:space="0" w:color="000000"/>
              <w:right w:val="single" w:sz="4" w:space="0" w:color="000000"/>
            </w:tcBorders>
            <w:shd w:val="clear" w:color="auto" w:fill="auto"/>
            <w:hideMark/>
          </w:tcPr>
          <w:p w14:paraId="15F608A7" w14:textId="77777777" w:rsidR="00D01269" w:rsidRPr="00D01269" w:rsidRDefault="00D01269" w:rsidP="00D01269">
            <w:pPr>
              <w:spacing w:line="240" w:lineRule="auto"/>
              <w:jc w:val="right"/>
              <w:rPr>
                <w:ins w:id="1102" w:author="Eduardo" w:date="2014-06-12T13:19:00Z"/>
                <w:rFonts w:ascii="Calibri" w:eastAsia="Times New Roman" w:hAnsi="Calibri" w:cs="Times New Roman"/>
                <w:color w:val="000000"/>
                <w:sz w:val="18"/>
                <w:szCs w:val="18"/>
                <w:lang w:val="en-CA" w:eastAsia="en-CA"/>
              </w:rPr>
            </w:pPr>
            <w:ins w:id="1103" w:author="Eduardo" w:date="2014-06-12T13:19:00Z">
              <w:r w:rsidRPr="00D01269">
                <w:rPr>
                  <w:rFonts w:ascii="Calibri" w:eastAsia="Times New Roman" w:hAnsi="Calibri" w:cs="Times New Roman"/>
                  <w:color w:val="000000"/>
                  <w:sz w:val="18"/>
                  <w:szCs w:val="18"/>
                  <w:lang w:val="en-CA" w:eastAsia="en-CA"/>
                </w:rPr>
                <w:t>2.28</w:t>
              </w:r>
            </w:ins>
          </w:p>
        </w:tc>
      </w:tr>
      <w:tr w:rsidR="00D01269" w:rsidRPr="00D01269" w14:paraId="59E30B22" w14:textId="77777777" w:rsidTr="00D01269">
        <w:trPr>
          <w:trHeight w:val="300"/>
          <w:ins w:id="1104" w:author="Eduardo" w:date="2014-06-12T13:19:00Z"/>
        </w:trPr>
        <w:tc>
          <w:tcPr>
            <w:tcW w:w="0" w:type="auto"/>
            <w:vMerge w:val="restart"/>
            <w:tcBorders>
              <w:top w:val="nil"/>
              <w:left w:val="single" w:sz="8" w:space="0" w:color="000000"/>
              <w:bottom w:val="single" w:sz="8" w:space="0" w:color="000000"/>
              <w:right w:val="single" w:sz="4" w:space="0" w:color="000000"/>
            </w:tcBorders>
            <w:shd w:val="clear" w:color="auto" w:fill="auto"/>
            <w:hideMark/>
          </w:tcPr>
          <w:p w14:paraId="6ECFD092" w14:textId="77777777" w:rsidR="00D01269" w:rsidRPr="00D01269" w:rsidRDefault="00D01269" w:rsidP="00D01269">
            <w:pPr>
              <w:spacing w:line="240" w:lineRule="auto"/>
              <w:jc w:val="center"/>
              <w:rPr>
                <w:ins w:id="1105" w:author="Eduardo" w:date="2014-06-12T13:19:00Z"/>
                <w:rFonts w:ascii="Calibri" w:eastAsia="Times New Roman" w:hAnsi="Calibri" w:cs="Times New Roman"/>
                <w:b/>
                <w:bCs/>
                <w:color w:val="000000"/>
                <w:sz w:val="18"/>
                <w:szCs w:val="18"/>
                <w:lang w:val="en-CA" w:eastAsia="en-CA"/>
              </w:rPr>
            </w:pPr>
            <w:ins w:id="1106" w:author="Eduardo" w:date="2014-06-12T13:19:00Z">
              <w:r w:rsidRPr="00D01269">
                <w:rPr>
                  <w:rFonts w:ascii="Calibri" w:eastAsia="Times New Roman" w:hAnsi="Calibri" w:cs="Times New Roman"/>
                  <w:b/>
                  <w:bCs/>
                  <w:color w:val="000000"/>
                  <w:sz w:val="18"/>
                  <w:szCs w:val="18"/>
                  <w:lang w:val="en-CA" w:eastAsia="en-CA"/>
                </w:rPr>
                <w:t>Maize Mixed</w:t>
              </w:r>
            </w:ins>
          </w:p>
        </w:tc>
        <w:tc>
          <w:tcPr>
            <w:tcW w:w="0" w:type="auto"/>
            <w:tcBorders>
              <w:top w:val="nil"/>
              <w:left w:val="nil"/>
              <w:bottom w:val="single" w:sz="4" w:space="0" w:color="000000"/>
              <w:right w:val="single" w:sz="4" w:space="0" w:color="000000"/>
            </w:tcBorders>
            <w:shd w:val="clear" w:color="auto" w:fill="auto"/>
            <w:hideMark/>
          </w:tcPr>
          <w:p w14:paraId="35817058" w14:textId="77777777" w:rsidR="00D01269" w:rsidRPr="00D01269" w:rsidRDefault="00D01269" w:rsidP="00D01269">
            <w:pPr>
              <w:spacing w:line="240" w:lineRule="auto"/>
              <w:jc w:val="center"/>
              <w:rPr>
                <w:ins w:id="1107" w:author="Eduardo" w:date="2014-06-12T13:19:00Z"/>
                <w:rFonts w:ascii="Calibri" w:eastAsia="Times New Roman" w:hAnsi="Calibri" w:cs="Times New Roman"/>
                <w:b/>
                <w:bCs/>
                <w:color w:val="000000"/>
                <w:sz w:val="18"/>
                <w:szCs w:val="18"/>
                <w:lang w:val="en-CA" w:eastAsia="en-CA"/>
              </w:rPr>
            </w:pPr>
            <w:ins w:id="1108"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41BFAAD3" w14:textId="77777777" w:rsidR="00D01269" w:rsidRPr="00D01269" w:rsidRDefault="00D01269" w:rsidP="00D01269">
            <w:pPr>
              <w:spacing w:line="240" w:lineRule="auto"/>
              <w:jc w:val="center"/>
              <w:rPr>
                <w:ins w:id="1109" w:author="Eduardo" w:date="2014-06-12T13:19:00Z"/>
                <w:rFonts w:ascii="Calibri" w:eastAsia="Times New Roman" w:hAnsi="Calibri" w:cs="Times New Roman"/>
                <w:b/>
                <w:bCs/>
                <w:color w:val="000000"/>
                <w:sz w:val="18"/>
                <w:szCs w:val="18"/>
                <w:lang w:val="en-CA" w:eastAsia="en-CA"/>
              </w:rPr>
            </w:pPr>
            <w:ins w:id="1110"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710925BC" w14:textId="77777777" w:rsidR="00D01269" w:rsidRPr="00D01269" w:rsidRDefault="00D01269" w:rsidP="00D01269">
            <w:pPr>
              <w:spacing w:line="240" w:lineRule="auto"/>
              <w:jc w:val="right"/>
              <w:rPr>
                <w:ins w:id="1111" w:author="Eduardo" w:date="2014-06-12T13:19:00Z"/>
                <w:rFonts w:ascii="Calibri" w:eastAsia="Times New Roman" w:hAnsi="Calibri" w:cs="Times New Roman"/>
                <w:color w:val="000000"/>
                <w:sz w:val="18"/>
                <w:szCs w:val="18"/>
                <w:lang w:val="en-CA" w:eastAsia="en-CA"/>
              </w:rPr>
            </w:pPr>
            <w:ins w:id="1112" w:author="Eduardo" w:date="2014-06-12T13:19:00Z">
              <w:r w:rsidRPr="00D01269">
                <w:rPr>
                  <w:rFonts w:ascii="Calibri" w:eastAsia="Times New Roman" w:hAnsi="Calibri" w:cs="Times New Roman"/>
                  <w:color w:val="000000"/>
                  <w:sz w:val="18"/>
                  <w:szCs w:val="18"/>
                  <w:lang w:val="en-CA" w:eastAsia="en-CA"/>
                </w:rPr>
                <w:t>99.91</w:t>
              </w:r>
            </w:ins>
          </w:p>
        </w:tc>
        <w:tc>
          <w:tcPr>
            <w:tcW w:w="0" w:type="auto"/>
            <w:tcBorders>
              <w:top w:val="nil"/>
              <w:left w:val="nil"/>
              <w:bottom w:val="single" w:sz="4" w:space="0" w:color="000000"/>
              <w:right w:val="single" w:sz="4" w:space="0" w:color="000000"/>
            </w:tcBorders>
            <w:shd w:val="clear" w:color="auto" w:fill="auto"/>
            <w:hideMark/>
          </w:tcPr>
          <w:p w14:paraId="06F98946" w14:textId="77777777" w:rsidR="00D01269" w:rsidRPr="00D01269" w:rsidRDefault="00D01269" w:rsidP="00D01269">
            <w:pPr>
              <w:spacing w:line="240" w:lineRule="auto"/>
              <w:jc w:val="right"/>
              <w:rPr>
                <w:ins w:id="1113" w:author="Eduardo" w:date="2014-06-12T13:19:00Z"/>
                <w:rFonts w:ascii="Calibri" w:eastAsia="Times New Roman" w:hAnsi="Calibri" w:cs="Times New Roman"/>
                <w:color w:val="000000"/>
                <w:sz w:val="18"/>
                <w:szCs w:val="18"/>
                <w:lang w:val="en-CA" w:eastAsia="en-CA"/>
              </w:rPr>
            </w:pPr>
            <w:ins w:id="1114"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4" w:space="0" w:color="000000"/>
            </w:tcBorders>
            <w:shd w:val="clear" w:color="auto" w:fill="auto"/>
            <w:hideMark/>
          </w:tcPr>
          <w:p w14:paraId="2E13EC2B" w14:textId="77777777" w:rsidR="00D01269" w:rsidRPr="00D01269" w:rsidRDefault="00D01269" w:rsidP="00D01269">
            <w:pPr>
              <w:spacing w:line="240" w:lineRule="auto"/>
              <w:jc w:val="right"/>
              <w:rPr>
                <w:ins w:id="1115" w:author="Eduardo" w:date="2014-06-12T13:19:00Z"/>
                <w:rFonts w:ascii="Calibri" w:eastAsia="Times New Roman" w:hAnsi="Calibri" w:cs="Times New Roman"/>
                <w:color w:val="000000"/>
                <w:sz w:val="18"/>
                <w:szCs w:val="18"/>
                <w:lang w:val="en-CA" w:eastAsia="en-CA"/>
              </w:rPr>
            </w:pPr>
            <w:ins w:id="1116" w:author="Eduardo" w:date="2014-06-12T13:19:00Z">
              <w:r w:rsidRPr="00D01269">
                <w:rPr>
                  <w:rFonts w:ascii="Calibri" w:eastAsia="Times New Roman" w:hAnsi="Calibri" w:cs="Times New Roman"/>
                  <w:color w:val="000000"/>
                  <w:sz w:val="18"/>
                  <w:szCs w:val="18"/>
                  <w:lang w:val="en-CA" w:eastAsia="en-CA"/>
                </w:rPr>
                <w:t>0.92</w:t>
              </w:r>
            </w:ins>
          </w:p>
        </w:tc>
        <w:tc>
          <w:tcPr>
            <w:tcW w:w="0" w:type="auto"/>
            <w:tcBorders>
              <w:top w:val="nil"/>
              <w:left w:val="nil"/>
              <w:bottom w:val="single" w:sz="4" w:space="0" w:color="000000"/>
              <w:right w:val="single" w:sz="4" w:space="0" w:color="000000"/>
            </w:tcBorders>
            <w:shd w:val="clear" w:color="auto" w:fill="auto"/>
            <w:hideMark/>
          </w:tcPr>
          <w:p w14:paraId="4D57E7C4" w14:textId="77777777" w:rsidR="00D01269" w:rsidRPr="00D01269" w:rsidRDefault="00D01269" w:rsidP="00D01269">
            <w:pPr>
              <w:spacing w:line="240" w:lineRule="auto"/>
              <w:jc w:val="right"/>
              <w:rPr>
                <w:ins w:id="1117" w:author="Eduardo" w:date="2014-06-12T13:19:00Z"/>
                <w:rFonts w:ascii="Calibri" w:eastAsia="Times New Roman" w:hAnsi="Calibri" w:cs="Times New Roman"/>
                <w:color w:val="000000"/>
                <w:sz w:val="18"/>
                <w:szCs w:val="18"/>
                <w:lang w:val="en-CA" w:eastAsia="en-CA"/>
              </w:rPr>
            </w:pPr>
            <w:ins w:id="1118" w:author="Eduardo" w:date="2014-06-12T13:19:00Z">
              <w:r w:rsidRPr="00D01269">
                <w:rPr>
                  <w:rFonts w:ascii="Calibri" w:eastAsia="Times New Roman" w:hAnsi="Calibri" w:cs="Times New Roman"/>
                  <w:color w:val="000000"/>
                  <w:sz w:val="18"/>
                  <w:szCs w:val="18"/>
                  <w:lang w:val="en-CA" w:eastAsia="en-CA"/>
                </w:rPr>
                <w:t>86.55</w:t>
              </w:r>
            </w:ins>
          </w:p>
        </w:tc>
        <w:tc>
          <w:tcPr>
            <w:tcW w:w="0" w:type="auto"/>
            <w:tcBorders>
              <w:top w:val="nil"/>
              <w:left w:val="nil"/>
              <w:bottom w:val="single" w:sz="4" w:space="0" w:color="000000"/>
              <w:right w:val="single" w:sz="4" w:space="0" w:color="000000"/>
            </w:tcBorders>
            <w:shd w:val="clear" w:color="auto" w:fill="auto"/>
            <w:hideMark/>
          </w:tcPr>
          <w:p w14:paraId="4063223F" w14:textId="77777777" w:rsidR="00D01269" w:rsidRPr="00D01269" w:rsidRDefault="00D01269" w:rsidP="00D01269">
            <w:pPr>
              <w:spacing w:line="240" w:lineRule="auto"/>
              <w:jc w:val="right"/>
              <w:rPr>
                <w:ins w:id="1119" w:author="Eduardo" w:date="2014-06-12T13:19:00Z"/>
                <w:rFonts w:ascii="Calibri" w:eastAsia="Times New Roman" w:hAnsi="Calibri" w:cs="Times New Roman"/>
                <w:color w:val="000000"/>
                <w:sz w:val="18"/>
                <w:szCs w:val="18"/>
                <w:lang w:val="en-CA" w:eastAsia="en-CA"/>
              </w:rPr>
            </w:pPr>
            <w:ins w:id="1120" w:author="Eduardo" w:date="2014-06-12T13:19:00Z">
              <w:r w:rsidRPr="00D01269">
                <w:rPr>
                  <w:rFonts w:ascii="Calibri" w:eastAsia="Times New Roman" w:hAnsi="Calibri" w:cs="Times New Roman"/>
                  <w:color w:val="000000"/>
                  <w:sz w:val="18"/>
                  <w:szCs w:val="18"/>
                  <w:lang w:val="en-CA" w:eastAsia="en-CA"/>
                </w:rPr>
                <w:t>0.05</w:t>
              </w:r>
            </w:ins>
          </w:p>
        </w:tc>
        <w:tc>
          <w:tcPr>
            <w:tcW w:w="0" w:type="auto"/>
            <w:tcBorders>
              <w:top w:val="nil"/>
              <w:left w:val="nil"/>
              <w:bottom w:val="single" w:sz="4" w:space="0" w:color="000000"/>
              <w:right w:val="single" w:sz="4" w:space="0" w:color="000000"/>
            </w:tcBorders>
            <w:shd w:val="clear" w:color="auto" w:fill="auto"/>
            <w:hideMark/>
          </w:tcPr>
          <w:p w14:paraId="36258EC6" w14:textId="77777777" w:rsidR="00D01269" w:rsidRPr="00D01269" w:rsidRDefault="00D01269" w:rsidP="00D01269">
            <w:pPr>
              <w:spacing w:line="240" w:lineRule="auto"/>
              <w:jc w:val="right"/>
              <w:rPr>
                <w:ins w:id="1121" w:author="Eduardo" w:date="2014-06-12T13:19:00Z"/>
                <w:rFonts w:ascii="Calibri" w:eastAsia="Times New Roman" w:hAnsi="Calibri" w:cs="Times New Roman"/>
                <w:color w:val="000000"/>
                <w:sz w:val="18"/>
                <w:szCs w:val="18"/>
                <w:lang w:val="en-CA" w:eastAsia="en-CA"/>
              </w:rPr>
            </w:pPr>
            <w:ins w:id="1122" w:author="Eduardo" w:date="2014-06-12T13:19:00Z">
              <w:r w:rsidRPr="00D01269">
                <w:rPr>
                  <w:rFonts w:ascii="Calibri" w:eastAsia="Times New Roman" w:hAnsi="Calibri" w:cs="Times New Roman"/>
                  <w:color w:val="000000"/>
                  <w:sz w:val="18"/>
                  <w:szCs w:val="18"/>
                  <w:lang w:val="en-CA" w:eastAsia="en-CA"/>
                </w:rPr>
                <w:t>0.92</w:t>
              </w:r>
            </w:ins>
          </w:p>
        </w:tc>
      </w:tr>
      <w:tr w:rsidR="00D01269" w:rsidRPr="00D01269" w14:paraId="71470290" w14:textId="77777777" w:rsidTr="00D01269">
        <w:trPr>
          <w:trHeight w:val="300"/>
          <w:ins w:id="1123" w:author="Eduardo" w:date="2014-06-12T13:19:00Z"/>
        </w:trPr>
        <w:tc>
          <w:tcPr>
            <w:tcW w:w="0" w:type="auto"/>
            <w:vMerge/>
            <w:tcBorders>
              <w:top w:val="nil"/>
              <w:left w:val="single" w:sz="8" w:space="0" w:color="000000"/>
              <w:bottom w:val="single" w:sz="8" w:space="0" w:color="000000"/>
              <w:right w:val="single" w:sz="4" w:space="0" w:color="000000"/>
            </w:tcBorders>
            <w:vAlign w:val="center"/>
            <w:hideMark/>
          </w:tcPr>
          <w:p w14:paraId="762F02F2" w14:textId="77777777" w:rsidR="00D01269" w:rsidRPr="00D01269" w:rsidRDefault="00D01269" w:rsidP="00D01269">
            <w:pPr>
              <w:spacing w:line="240" w:lineRule="auto"/>
              <w:rPr>
                <w:ins w:id="1124"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8" w:space="0" w:color="000000"/>
              <w:right w:val="single" w:sz="4" w:space="0" w:color="000000"/>
            </w:tcBorders>
            <w:shd w:val="clear" w:color="auto" w:fill="auto"/>
            <w:hideMark/>
          </w:tcPr>
          <w:p w14:paraId="0490F7D4" w14:textId="77777777" w:rsidR="00D01269" w:rsidRPr="00D01269" w:rsidRDefault="00D01269" w:rsidP="00D01269">
            <w:pPr>
              <w:spacing w:line="240" w:lineRule="auto"/>
              <w:jc w:val="center"/>
              <w:rPr>
                <w:ins w:id="1125" w:author="Eduardo" w:date="2014-06-12T13:19:00Z"/>
                <w:rFonts w:ascii="Calibri" w:eastAsia="Times New Roman" w:hAnsi="Calibri" w:cs="Times New Roman"/>
                <w:b/>
                <w:bCs/>
                <w:color w:val="000000"/>
                <w:sz w:val="18"/>
                <w:szCs w:val="18"/>
                <w:lang w:val="en-CA" w:eastAsia="en-CA"/>
              </w:rPr>
            </w:pPr>
            <w:ins w:id="1126"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48802182" w14:textId="77777777" w:rsidR="00D01269" w:rsidRPr="00D01269" w:rsidRDefault="00D01269" w:rsidP="00D01269">
            <w:pPr>
              <w:spacing w:line="240" w:lineRule="auto"/>
              <w:jc w:val="center"/>
              <w:rPr>
                <w:ins w:id="1127" w:author="Eduardo" w:date="2014-06-12T13:19:00Z"/>
                <w:rFonts w:ascii="Calibri" w:eastAsia="Times New Roman" w:hAnsi="Calibri" w:cs="Times New Roman"/>
                <w:b/>
                <w:bCs/>
                <w:color w:val="000000"/>
                <w:sz w:val="18"/>
                <w:szCs w:val="18"/>
                <w:lang w:val="en-CA" w:eastAsia="en-CA"/>
              </w:rPr>
            </w:pPr>
            <w:ins w:id="1128"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7692597B" w14:textId="77777777" w:rsidR="00D01269" w:rsidRPr="00D01269" w:rsidRDefault="00D01269" w:rsidP="00D01269">
            <w:pPr>
              <w:spacing w:line="240" w:lineRule="auto"/>
              <w:jc w:val="right"/>
              <w:rPr>
                <w:ins w:id="1129" w:author="Eduardo" w:date="2014-06-12T13:19:00Z"/>
                <w:rFonts w:ascii="Calibri" w:eastAsia="Times New Roman" w:hAnsi="Calibri" w:cs="Times New Roman"/>
                <w:color w:val="000000"/>
                <w:sz w:val="18"/>
                <w:szCs w:val="18"/>
                <w:lang w:val="en-CA" w:eastAsia="en-CA"/>
              </w:rPr>
            </w:pPr>
            <w:ins w:id="1130" w:author="Eduardo" w:date="2014-06-12T13:19:00Z">
              <w:r w:rsidRPr="00D01269">
                <w:rPr>
                  <w:rFonts w:ascii="Calibri" w:eastAsia="Times New Roman" w:hAnsi="Calibri" w:cs="Times New Roman"/>
                  <w:color w:val="000000"/>
                  <w:sz w:val="18"/>
                  <w:szCs w:val="18"/>
                  <w:lang w:val="en-CA" w:eastAsia="en-CA"/>
                </w:rPr>
                <w:t>70.04</w:t>
              </w:r>
            </w:ins>
          </w:p>
        </w:tc>
        <w:tc>
          <w:tcPr>
            <w:tcW w:w="0" w:type="auto"/>
            <w:tcBorders>
              <w:top w:val="nil"/>
              <w:left w:val="nil"/>
              <w:bottom w:val="single" w:sz="4" w:space="0" w:color="000000"/>
              <w:right w:val="single" w:sz="4" w:space="0" w:color="000000"/>
            </w:tcBorders>
            <w:shd w:val="clear" w:color="auto" w:fill="auto"/>
            <w:hideMark/>
          </w:tcPr>
          <w:p w14:paraId="677FBB0B" w14:textId="77777777" w:rsidR="00D01269" w:rsidRPr="00D01269" w:rsidRDefault="00D01269" w:rsidP="00D01269">
            <w:pPr>
              <w:spacing w:line="240" w:lineRule="auto"/>
              <w:jc w:val="right"/>
              <w:rPr>
                <w:ins w:id="1131" w:author="Eduardo" w:date="2014-06-12T13:19:00Z"/>
                <w:rFonts w:ascii="Calibri" w:eastAsia="Times New Roman" w:hAnsi="Calibri" w:cs="Times New Roman"/>
                <w:color w:val="000000"/>
                <w:sz w:val="18"/>
                <w:szCs w:val="18"/>
                <w:lang w:val="en-CA" w:eastAsia="en-CA"/>
              </w:rPr>
            </w:pPr>
            <w:ins w:id="1132"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4" w:space="0" w:color="000000"/>
            </w:tcBorders>
            <w:shd w:val="clear" w:color="auto" w:fill="auto"/>
            <w:hideMark/>
          </w:tcPr>
          <w:p w14:paraId="2A377C79" w14:textId="77777777" w:rsidR="00D01269" w:rsidRPr="00D01269" w:rsidRDefault="00D01269" w:rsidP="00D01269">
            <w:pPr>
              <w:spacing w:line="240" w:lineRule="auto"/>
              <w:jc w:val="right"/>
              <w:rPr>
                <w:ins w:id="1133" w:author="Eduardo" w:date="2014-06-12T13:19:00Z"/>
                <w:rFonts w:ascii="Calibri" w:eastAsia="Times New Roman" w:hAnsi="Calibri" w:cs="Times New Roman"/>
                <w:color w:val="000000"/>
                <w:sz w:val="18"/>
                <w:szCs w:val="18"/>
                <w:lang w:val="en-CA" w:eastAsia="en-CA"/>
              </w:rPr>
            </w:pPr>
            <w:ins w:id="1134" w:author="Eduardo" w:date="2014-06-12T13:19:00Z">
              <w:r w:rsidRPr="00D01269">
                <w:rPr>
                  <w:rFonts w:ascii="Calibri" w:eastAsia="Times New Roman" w:hAnsi="Calibri" w:cs="Times New Roman"/>
                  <w:color w:val="000000"/>
                  <w:sz w:val="18"/>
                  <w:szCs w:val="18"/>
                  <w:lang w:val="en-CA" w:eastAsia="en-CA"/>
                </w:rPr>
                <w:t>0.83</w:t>
              </w:r>
            </w:ins>
          </w:p>
        </w:tc>
        <w:tc>
          <w:tcPr>
            <w:tcW w:w="0" w:type="auto"/>
            <w:tcBorders>
              <w:top w:val="nil"/>
              <w:left w:val="nil"/>
              <w:bottom w:val="single" w:sz="4" w:space="0" w:color="000000"/>
              <w:right w:val="single" w:sz="4" w:space="0" w:color="000000"/>
            </w:tcBorders>
            <w:shd w:val="clear" w:color="auto" w:fill="auto"/>
            <w:hideMark/>
          </w:tcPr>
          <w:p w14:paraId="2DAF01E1" w14:textId="77777777" w:rsidR="00D01269" w:rsidRPr="00D01269" w:rsidRDefault="00D01269" w:rsidP="00D01269">
            <w:pPr>
              <w:spacing w:line="240" w:lineRule="auto"/>
              <w:jc w:val="right"/>
              <w:rPr>
                <w:ins w:id="1135" w:author="Eduardo" w:date="2014-06-12T13:19:00Z"/>
                <w:rFonts w:ascii="Calibri" w:eastAsia="Times New Roman" w:hAnsi="Calibri" w:cs="Times New Roman"/>
                <w:color w:val="000000"/>
                <w:sz w:val="18"/>
                <w:szCs w:val="18"/>
                <w:lang w:val="en-CA" w:eastAsia="en-CA"/>
              </w:rPr>
            </w:pPr>
            <w:ins w:id="1136" w:author="Eduardo" w:date="2014-06-12T13:19:00Z">
              <w:r w:rsidRPr="00D01269">
                <w:rPr>
                  <w:rFonts w:ascii="Calibri" w:eastAsia="Times New Roman" w:hAnsi="Calibri" w:cs="Times New Roman"/>
                  <w:color w:val="000000"/>
                  <w:sz w:val="18"/>
                  <w:szCs w:val="18"/>
                  <w:lang w:val="en-CA" w:eastAsia="en-CA"/>
                </w:rPr>
                <w:t>80.79</w:t>
              </w:r>
            </w:ins>
          </w:p>
        </w:tc>
        <w:tc>
          <w:tcPr>
            <w:tcW w:w="0" w:type="auto"/>
            <w:tcBorders>
              <w:top w:val="nil"/>
              <w:left w:val="nil"/>
              <w:bottom w:val="single" w:sz="4" w:space="0" w:color="000000"/>
              <w:right w:val="single" w:sz="4" w:space="0" w:color="000000"/>
            </w:tcBorders>
            <w:shd w:val="clear" w:color="auto" w:fill="auto"/>
            <w:hideMark/>
          </w:tcPr>
          <w:p w14:paraId="2DE7D900" w14:textId="77777777" w:rsidR="00D01269" w:rsidRPr="00D01269" w:rsidRDefault="00D01269" w:rsidP="00D01269">
            <w:pPr>
              <w:spacing w:line="240" w:lineRule="auto"/>
              <w:jc w:val="right"/>
              <w:rPr>
                <w:ins w:id="1137" w:author="Eduardo" w:date="2014-06-12T13:19:00Z"/>
                <w:rFonts w:ascii="Calibri" w:eastAsia="Times New Roman" w:hAnsi="Calibri" w:cs="Times New Roman"/>
                <w:color w:val="000000"/>
                <w:sz w:val="18"/>
                <w:szCs w:val="18"/>
                <w:lang w:val="en-CA" w:eastAsia="en-CA"/>
              </w:rPr>
            </w:pPr>
            <w:ins w:id="1138" w:author="Eduardo" w:date="2014-06-12T13:19:00Z">
              <w:r w:rsidRPr="00D01269">
                <w:rPr>
                  <w:rFonts w:ascii="Calibri" w:eastAsia="Times New Roman" w:hAnsi="Calibri" w:cs="Times New Roman"/>
                  <w:color w:val="000000"/>
                  <w:sz w:val="18"/>
                  <w:szCs w:val="18"/>
                  <w:lang w:val="en-CA" w:eastAsia="en-CA"/>
                </w:rPr>
                <w:t>4.06</w:t>
              </w:r>
            </w:ins>
          </w:p>
        </w:tc>
        <w:tc>
          <w:tcPr>
            <w:tcW w:w="0" w:type="auto"/>
            <w:tcBorders>
              <w:top w:val="nil"/>
              <w:left w:val="nil"/>
              <w:bottom w:val="single" w:sz="4" w:space="0" w:color="000000"/>
              <w:right w:val="single" w:sz="4" w:space="0" w:color="000000"/>
            </w:tcBorders>
            <w:shd w:val="clear" w:color="auto" w:fill="auto"/>
            <w:hideMark/>
          </w:tcPr>
          <w:p w14:paraId="327C9AAF" w14:textId="77777777" w:rsidR="00D01269" w:rsidRPr="00D01269" w:rsidRDefault="00D01269" w:rsidP="00D01269">
            <w:pPr>
              <w:spacing w:line="240" w:lineRule="auto"/>
              <w:jc w:val="right"/>
              <w:rPr>
                <w:ins w:id="1139" w:author="Eduardo" w:date="2014-06-12T13:19:00Z"/>
                <w:rFonts w:ascii="Calibri" w:eastAsia="Times New Roman" w:hAnsi="Calibri" w:cs="Times New Roman"/>
                <w:color w:val="000000"/>
                <w:sz w:val="18"/>
                <w:szCs w:val="18"/>
                <w:lang w:val="en-CA" w:eastAsia="en-CA"/>
              </w:rPr>
            </w:pPr>
            <w:ins w:id="1140" w:author="Eduardo" w:date="2014-06-12T13:19:00Z">
              <w:r w:rsidRPr="00D01269">
                <w:rPr>
                  <w:rFonts w:ascii="Calibri" w:eastAsia="Times New Roman" w:hAnsi="Calibri" w:cs="Times New Roman"/>
                  <w:color w:val="000000"/>
                  <w:sz w:val="18"/>
                  <w:szCs w:val="18"/>
                  <w:lang w:val="en-CA" w:eastAsia="en-CA"/>
                </w:rPr>
                <w:t>0.83</w:t>
              </w:r>
            </w:ins>
          </w:p>
        </w:tc>
      </w:tr>
      <w:tr w:rsidR="00D01269" w:rsidRPr="00D01269" w14:paraId="26C8AE4C" w14:textId="77777777" w:rsidTr="00D01269">
        <w:trPr>
          <w:trHeight w:val="315"/>
          <w:ins w:id="1141" w:author="Eduardo" w:date="2014-06-12T13:19:00Z"/>
        </w:trPr>
        <w:tc>
          <w:tcPr>
            <w:tcW w:w="0" w:type="auto"/>
            <w:vMerge/>
            <w:tcBorders>
              <w:top w:val="nil"/>
              <w:left w:val="single" w:sz="8" w:space="0" w:color="000000"/>
              <w:bottom w:val="single" w:sz="8" w:space="0" w:color="000000"/>
              <w:right w:val="single" w:sz="4" w:space="0" w:color="000000"/>
            </w:tcBorders>
            <w:vAlign w:val="center"/>
            <w:hideMark/>
          </w:tcPr>
          <w:p w14:paraId="4C3A4A18" w14:textId="77777777" w:rsidR="00D01269" w:rsidRPr="00D01269" w:rsidRDefault="00D01269" w:rsidP="00D01269">
            <w:pPr>
              <w:spacing w:line="240" w:lineRule="auto"/>
              <w:rPr>
                <w:ins w:id="1142"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8" w:space="0" w:color="000000"/>
              <w:right w:val="single" w:sz="4" w:space="0" w:color="000000"/>
            </w:tcBorders>
            <w:vAlign w:val="center"/>
            <w:hideMark/>
          </w:tcPr>
          <w:p w14:paraId="73395741" w14:textId="77777777" w:rsidR="00D01269" w:rsidRPr="00D01269" w:rsidRDefault="00D01269" w:rsidP="00D01269">
            <w:pPr>
              <w:spacing w:line="240" w:lineRule="auto"/>
              <w:rPr>
                <w:ins w:id="1143"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8" w:space="0" w:color="000000"/>
              <w:right w:val="single" w:sz="4" w:space="0" w:color="000000"/>
            </w:tcBorders>
            <w:shd w:val="clear" w:color="auto" w:fill="auto"/>
            <w:hideMark/>
          </w:tcPr>
          <w:p w14:paraId="79D53EF6" w14:textId="77777777" w:rsidR="00D01269" w:rsidRPr="00D01269" w:rsidRDefault="00D01269" w:rsidP="00D01269">
            <w:pPr>
              <w:spacing w:line="240" w:lineRule="auto"/>
              <w:jc w:val="center"/>
              <w:rPr>
                <w:ins w:id="1144" w:author="Eduardo" w:date="2014-06-12T13:19:00Z"/>
                <w:rFonts w:ascii="Calibri" w:eastAsia="Times New Roman" w:hAnsi="Calibri" w:cs="Times New Roman"/>
                <w:b/>
                <w:bCs/>
                <w:color w:val="000000"/>
                <w:sz w:val="18"/>
                <w:szCs w:val="18"/>
                <w:lang w:val="en-CA" w:eastAsia="en-CA"/>
              </w:rPr>
            </w:pPr>
            <w:ins w:id="1145"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8" w:space="0" w:color="000000"/>
              <w:right w:val="single" w:sz="4" w:space="0" w:color="000000"/>
            </w:tcBorders>
            <w:shd w:val="clear" w:color="auto" w:fill="auto"/>
            <w:hideMark/>
          </w:tcPr>
          <w:p w14:paraId="04DD685E" w14:textId="77777777" w:rsidR="00D01269" w:rsidRPr="00D01269" w:rsidRDefault="00D01269" w:rsidP="00D01269">
            <w:pPr>
              <w:spacing w:line="240" w:lineRule="auto"/>
              <w:jc w:val="right"/>
              <w:rPr>
                <w:ins w:id="1146" w:author="Eduardo" w:date="2014-06-12T13:19:00Z"/>
                <w:rFonts w:ascii="Calibri" w:eastAsia="Times New Roman" w:hAnsi="Calibri" w:cs="Times New Roman"/>
                <w:color w:val="000000"/>
                <w:sz w:val="18"/>
                <w:szCs w:val="18"/>
                <w:lang w:val="en-CA" w:eastAsia="en-CA"/>
              </w:rPr>
            </w:pPr>
            <w:ins w:id="1147" w:author="Eduardo" w:date="2014-06-12T13:19:00Z">
              <w:r w:rsidRPr="00D01269">
                <w:rPr>
                  <w:rFonts w:ascii="Calibri" w:eastAsia="Times New Roman" w:hAnsi="Calibri" w:cs="Times New Roman"/>
                  <w:color w:val="000000"/>
                  <w:sz w:val="18"/>
                  <w:szCs w:val="18"/>
                  <w:lang w:val="en-CA" w:eastAsia="en-CA"/>
                </w:rPr>
                <w:t>75.08</w:t>
              </w:r>
            </w:ins>
          </w:p>
        </w:tc>
        <w:tc>
          <w:tcPr>
            <w:tcW w:w="0" w:type="auto"/>
            <w:tcBorders>
              <w:top w:val="nil"/>
              <w:left w:val="nil"/>
              <w:bottom w:val="single" w:sz="8" w:space="0" w:color="000000"/>
              <w:right w:val="single" w:sz="4" w:space="0" w:color="000000"/>
            </w:tcBorders>
            <w:shd w:val="clear" w:color="auto" w:fill="auto"/>
            <w:hideMark/>
          </w:tcPr>
          <w:p w14:paraId="3CF9A182" w14:textId="77777777" w:rsidR="00D01269" w:rsidRPr="00D01269" w:rsidRDefault="00D01269" w:rsidP="00D01269">
            <w:pPr>
              <w:spacing w:line="240" w:lineRule="auto"/>
              <w:jc w:val="right"/>
              <w:rPr>
                <w:ins w:id="1148" w:author="Eduardo" w:date="2014-06-12T13:19:00Z"/>
                <w:rFonts w:ascii="Calibri" w:eastAsia="Times New Roman" w:hAnsi="Calibri" w:cs="Times New Roman"/>
                <w:color w:val="000000"/>
                <w:sz w:val="18"/>
                <w:szCs w:val="18"/>
                <w:lang w:val="en-CA" w:eastAsia="en-CA"/>
              </w:rPr>
            </w:pPr>
            <w:ins w:id="1149" w:author="Eduardo" w:date="2014-06-12T13:19:00Z">
              <w:r w:rsidRPr="00D01269">
                <w:rPr>
                  <w:rFonts w:ascii="Calibri" w:eastAsia="Times New Roman" w:hAnsi="Calibri" w:cs="Times New Roman"/>
                  <w:color w:val="000000"/>
                  <w:sz w:val="18"/>
                  <w:szCs w:val="18"/>
                  <w:lang w:val="en-CA" w:eastAsia="en-CA"/>
                </w:rPr>
                <w:t>5.31</w:t>
              </w:r>
            </w:ins>
          </w:p>
        </w:tc>
        <w:tc>
          <w:tcPr>
            <w:tcW w:w="0" w:type="auto"/>
            <w:tcBorders>
              <w:top w:val="nil"/>
              <w:left w:val="nil"/>
              <w:bottom w:val="single" w:sz="8" w:space="0" w:color="000000"/>
              <w:right w:val="single" w:sz="4" w:space="0" w:color="000000"/>
            </w:tcBorders>
            <w:shd w:val="clear" w:color="auto" w:fill="auto"/>
            <w:hideMark/>
          </w:tcPr>
          <w:p w14:paraId="4FB5DD61" w14:textId="77777777" w:rsidR="00D01269" w:rsidRPr="00D01269" w:rsidRDefault="00D01269" w:rsidP="00D01269">
            <w:pPr>
              <w:spacing w:line="240" w:lineRule="auto"/>
              <w:jc w:val="right"/>
              <w:rPr>
                <w:ins w:id="1150" w:author="Eduardo" w:date="2014-06-12T13:19:00Z"/>
                <w:rFonts w:ascii="Calibri" w:eastAsia="Times New Roman" w:hAnsi="Calibri" w:cs="Times New Roman"/>
                <w:color w:val="000000"/>
                <w:sz w:val="18"/>
                <w:szCs w:val="18"/>
                <w:lang w:val="en-CA" w:eastAsia="en-CA"/>
              </w:rPr>
            </w:pPr>
            <w:ins w:id="1151" w:author="Eduardo" w:date="2014-06-12T13:19:00Z">
              <w:r w:rsidRPr="00D01269">
                <w:rPr>
                  <w:rFonts w:ascii="Calibri" w:eastAsia="Times New Roman" w:hAnsi="Calibri" w:cs="Times New Roman"/>
                  <w:color w:val="000000"/>
                  <w:sz w:val="18"/>
                  <w:szCs w:val="18"/>
                  <w:lang w:val="en-CA" w:eastAsia="en-CA"/>
                </w:rPr>
                <w:t>1.21</w:t>
              </w:r>
            </w:ins>
          </w:p>
        </w:tc>
        <w:tc>
          <w:tcPr>
            <w:tcW w:w="0" w:type="auto"/>
            <w:tcBorders>
              <w:top w:val="nil"/>
              <w:left w:val="nil"/>
              <w:bottom w:val="single" w:sz="8" w:space="0" w:color="000000"/>
              <w:right w:val="single" w:sz="4" w:space="0" w:color="000000"/>
            </w:tcBorders>
            <w:shd w:val="clear" w:color="auto" w:fill="auto"/>
            <w:hideMark/>
          </w:tcPr>
          <w:p w14:paraId="0EFAB453" w14:textId="77777777" w:rsidR="00D01269" w:rsidRPr="00D01269" w:rsidRDefault="00D01269" w:rsidP="00D01269">
            <w:pPr>
              <w:spacing w:line="240" w:lineRule="auto"/>
              <w:jc w:val="right"/>
              <w:rPr>
                <w:ins w:id="1152" w:author="Eduardo" w:date="2014-06-12T13:19:00Z"/>
                <w:rFonts w:ascii="Calibri" w:eastAsia="Times New Roman" w:hAnsi="Calibri" w:cs="Times New Roman"/>
                <w:color w:val="000000"/>
                <w:sz w:val="18"/>
                <w:szCs w:val="18"/>
                <w:lang w:val="en-CA" w:eastAsia="en-CA"/>
              </w:rPr>
            </w:pPr>
            <w:ins w:id="1153" w:author="Eduardo" w:date="2014-06-12T13:19:00Z">
              <w:r w:rsidRPr="00D01269">
                <w:rPr>
                  <w:rFonts w:ascii="Calibri" w:eastAsia="Times New Roman" w:hAnsi="Calibri" w:cs="Times New Roman"/>
                  <w:color w:val="000000"/>
                  <w:sz w:val="18"/>
                  <w:szCs w:val="18"/>
                  <w:lang w:val="en-CA" w:eastAsia="en-CA"/>
                </w:rPr>
                <w:t>78.21</w:t>
              </w:r>
            </w:ins>
          </w:p>
        </w:tc>
        <w:tc>
          <w:tcPr>
            <w:tcW w:w="0" w:type="auto"/>
            <w:tcBorders>
              <w:top w:val="nil"/>
              <w:left w:val="nil"/>
              <w:bottom w:val="single" w:sz="8" w:space="0" w:color="000000"/>
              <w:right w:val="single" w:sz="4" w:space="0" w:color="000000"/>
            </w:tcBorders>
            <w:shd w:val="clear" w:color="auto" w:fill="auto"/>
            <w:hideMark/>
          </w:tcPr>
          <w:p w14:paraId="42E47EB6" w14:textId="77777777" w:rsidR="00D01269" w:rsidRPr="00D01269" w:rsidRDefault="00D01269" w:rsidP="00D01269">
            <w:pPr>
              <w:spacing w:line="240" w:lineRule="auto"/>
              <w:jc w:val="right"/>
              <w:rPr>
                <w:ins w:id="1154" w:author="Eduardo" w:date="2014-06-12T13:19:00Z"/>
                <w:rFonts w:ascii="Calibri" w:eastAsia="Times New Roman" w:hAnsi="Calibri" w:cs="Times New Roman"/>
                <w:color w:val="000000"/>
                <w:sz w:val="18"/>
                <w:szCs w:val="18"/>
                <w:lang w:val="en-CA" w:eastAsia="en-CA"/>
              </w:rPr>
            </w:pPr>
            <w:ins w:id="1155" w:author="Eduardo" w:date="2014-06-12T13:19:00Z">
              <w:r w:rsidRPr="00D01269">
                <w:rPr>
                  <w:rFonts w:ascii="Calibri" w:eastAsia="Times New Roman" w:hAnsi="Calibri" w:cs="Times New Roman"/>
                  <w:color w:val="000000"/>
                  <w:sz w:val="18"/>
                  <w:szCs w:val="18"/>
                  <w:lang w:val="en-CA" w:eastAsia="en-CA"/>
                </w:rPr>
                <w:t>5.8</w:t>
              </w:r>
            </w:ins>
          </w:p>
        </w:tc>
        <w:tc>
          <w:tcPr>
            <w:tcW w:w="0" w:type="auto"/>
            <w:tcBorders>
              <w:top w:val="nil"/>
              <w:left w:val="nil"/>
              <w:bottom w:val="single" w:sz="8" w:space="0" w:color="000000"/>
              <w:right w:val="single" w:sz="4" w:space="0" w:color="000000"/>
            </w:tcBorders>
            <w:shd w:val="clear" w:color="auto" w:fill="auto"/>
            <w:hideMark/>
          </w:tcPr>
          <w:p w14:paraId="52DDEC8D" w14:textId="77777777" w:rsidR="00D01269" w:rsidRPr="00D01269" w:rsidRDefault="00D01269" w:rsidP="00D01269">
            <w:pPr>
              <w:spacing w:line="240" w:lineRule="auto"/>
              <w:jc w:val="right"/>
              <w:rPr>
                <w:ins w:id="1156" w:author="Eduardo" w:date="2014-06-12T13:19:00Z"/>
                <w:rFonts w:ascii="Calibri" w:eastAsia="Times New Roman" w:hAnsi="Calibri" w:cs="Times New Roman"/>
                <w:color w:val="000000"/>
                <w:sz w:val="18"/>
                <w:szCs w:val="18"/>
                <w:lang w:val="en-CA" w:eastAsia="en-CA"/>
              </w:rPr>
            </w:pPr>
            <w:ins w:id="1157" w:author="Eduardo" w:date="2014-06-12T13:19:00Z">
              <w:r w:rsidRPr="00D01269">
                <w:rPr>
                  <w:rFonts w:ascii="Calibri" w:eastAsia="Times New Roman" w:hAnsi="Calibri" w:cs="Times New Roman"/>
                  <w:color w:val="000000"/>
                  <w:sz w:val="18"/>
                  <w:szCs w:val="18"/>
                  <w:lang w:val="en-CA" w:eastAsia="en-CA"/>
                </w:rPr>
                <w:t>1.21</w:t>
              </w:r>
            </w:ins>
          </w:p>
        </w:tc>
      </w:tr>
      <w:tr w:rsidR="00D01269" w:rsidRPr="00D01269" w14:paraId="0A195194" w14:textId="77777777" w:rsidTr="00D01269">
        <w:trPr>
          <w:trHeight w:val="300"/>
          <w:ins w:id="1158" w:author="Eduardo" w:date="2014-06-12T13:19:00Z"/>
        </w:trPr>
        <w:tc>
          <w:tcPr>
            <w:tcW w:w="0" w:type="auto"/>
            <w:tcBorders>
              <w:top w:val="nil"/>
              <w:left w:val="nil"/>
              <w:bottom w:val="nil"/>
              <w:right w:val="nil"/>
            </w:tcBorders>
            <w:shd w:val="clear" w:color="auto" w:fill="auto"/>
            <w:noWrap/>
            <w:vAlign w:val="bottom"/>
            <w:hideMark/>
          </w:tcPr>
          <w:p w14:paraId="7BD3619D" w14:textId="77777777" w:rsidR="00D01269" w:rsidRPr="00D01269" w:rsidRDefault="00D01269" w:rsidP="00D01269">
            <w:pPr>
              <w:spacing w:line="240" w:lineRule="auto"/>
              <w:rPr>
                <w:ins w:id="1159"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7754B33A" w14:textId="77777777" w:rsidR="00D01269" w:rsidRPr="00D01269" w:rsidRDefault="00D01269" w:rsidP="00D01269">
            <w:pPr>
              <w:spacing w:line="240" w:lineRule="auto"/>
              <w:rPr>
                <w:ins w:id="1160"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076CA731" w14:textId="77777777" w:rsidR="00D01269" w:rsidRPr="00D01269" w:rsidRDefault="00D01269" w:rsidP="00D01269">
            <w:pPr>
              <w:spacing w:line="240" w:lineRule="auto"/>
              <w:rPr>
                <w:ins w:id="1161"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6E56C4A9" w14:textId="77777777" w:rsidR="00D01269" w:rsidRPr="00D01269" w:rsidRDefault="00D01269" w:rsidP="00D01269">
            <w:pPr>
              <w:spacing w:line="240" w:lineRule="auto"/>
              <w:rPr>
                <w:ins w:id="1162"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11C37AA3" w14:textId="77777777" w:rsidR="00D01269" w:rsidRPr="00D01269" w:rsidRDefault="00D01269" w:rsidP="00D01269">
            <w:pPr>
              <w:spacing w:line="240" w:lineRule="auto"/>
              <w:rPr>
                <w:ins w:id="1163"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134480C8" w14:textId="77777777" w:rsidR="00D01269" w:rsidRPr="00D01269" w:rsidRDefault="00D01269" w:rsidP="00D01269">
            <w:pPr>
              <w:spacing w:line="240" w:lineRule="auto"/>
              <w:rPr>
                <w:ins w:id="1164"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460D29A9" w14:textId="77777777" w:rsidR="00D01269" w:rsidRPr="00D01269" w:rsidRDefault="00D01269" w:rsidP="00D01269">
            <w:pPr>
              <w:spacing w:line="240" w:lineRule="auto"/>
              <w:rPr>
                <w:ins w:id="1165"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02040A4C" w14:textId="77777777" w:rsidR="00D01269" w:rsidRPr="00D01269" w:rsidRDefault="00D01269" w:rsidP="00D01269">
            <w:pPr>
              <w:spacing w:line="240" w:lineRule="auto"/>
              <w:rPr>
                <w:ins w:id="1166"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700BA72D" w14:textId="77777777" w:rsidR="00D01269" w:rsidRPr="00D01269" w:rsidRDefault="00D01269" w:rsidP="00D01269">
            <w:pPr>
              <w:spacing w:line="240" w:lineRule="auto"/>
              <w:rPr>
                <w:ins w:id="1167" w:author="Eduardo" w:date="2014-06-12T13:19:00Z"/>
                <w:rFonts w:ascii="Calibri" w:eastAsia="Times New Roman" w:hAnsi="Calibri" w:cs="Times New Roman"/>
                <w:color w:val="000000"/>
                <w:sz w:val="18"/>
                <w:szCs w:val="18"/>
                <w:lang w:val="en-CA" w:eastAsia="en-CA"/>
              </w:rPr>
            </w:pPr>
          </w:p>
        </w:tc>
      </w:tr>
    </w:tbl>
    <w:p w14:paraId="1ECDA94A" w14:textId="77777777" w:rsidR="00D01269" w:rsidRDefault="00D01269">
      <w:pPr>
        <w:rPr>
          <w:ins w:id="1168" w:author="Eduardo" w:date="2014-06-12T13:20:00Z"/>
        </w:rPr>
      </w:pPr>
      <w:ins w:id="1169" w:author="Eduardo" w:date="2014-06-12T13:20:00Z">
        <w:r>
          <w:br w:type="page"/>
        </w:r>
      </w:ins>
    </w:p>
    <w:tbl>
      <w:tblPr>
        <w:tblW w:w="0" w:type="auto"/>
        <w:tblInd w:w="98" w:type="dxa"/>
        <w:tblLook w:val="04A0" w:firstRow="1" w:lastRow="0" w:firstColumn="1" w:lastColumn="0" w:noHBand="0" w:noVBand="1"/>
        <w:tblDescription w:val="Page Layout"/>
      </w:tblPr>
      <w:tblGrid>
        <w:gridCol w:w="1012"/>
        <w:gridCol w:w="813"/>
        <w:gridCol w:w="813"/>
        <w:gridCol w:w="1075"/>
        <w:gridCol w:w="928"/>
        <w:gridCol w:w="887"/>
        <w:gridCol w:w="1075"/>
        <w:gridCol w:w="928"/>
        <w:gridCol w:w="887"/>
        <w:tblGridChange w:id="1170">
          <w:tblGrid>
            <w:gridCol w:w="1012"/>
            <w:gridCol w:w="813"/>
            <w:gridCol w:w="813"/>
            <w:gridCol w:w="1075"/>
            <w:gridCol w:w="928"/>
            <w:gridCol w:w="887"/>
            <w:gridCol w:w="1075"/>
            <w:gridCol w:w="928"/>
            <w:gridCol w:w="887"/>
          </w:tblGrid>
        </w:tblGridChange>
      </w:tblGrid>
      <w:tr w:rsidR="00D01269" w:rsidRPr="00D01269" w14:paraId="1E00382D" w14:textId="77777777" w:rsidTr="00D01269">
        <w:trPr>
          <w:trHeight w:val="300"/>
          <w:ins w:id="1171" w:author="Eduardo" w:date="2014-06-12T13:19:00Z"/>
        </w:trPr>
        <w:tc>
          <w:tcPr>
            <w:tcW w:w="0" w:type="auto"/>
            <w:tcBorders>
              <w:top w:val="nil"/>
              <w:left w:val="nil"/>
              <w:bottom w:val="nil"/>
              <w:right w:val="nil"/>
            </w:tcBorders>
            <w:shd w:val="clear" w:color="auto" w:fill="auto"/>
            <w:noWrap/>
            <w:vAlign w:val="bottom"/>
            <w:hideMark/>
          </w:tcPr>
          <w:p w14:paraId="085B5849" w14:textId="61A1FF57" w:rsidR="00D01269" w:rsidRPr="00D01269" w:rsidRDefault="00D01269" w:rsidP="00D01269">
            <w:pPr>
              <w:spacing w:line="240" w:lineRule="auto"/>
              <w:rPr>
                <w:ins w:id="1172"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3356A0DE" w14:textId="77777777" w:rsidR="00D01269" w:rsidRPr="00D01269" w:rsidRDefault="00D01269" w:rsidP="00D01269">
            <w:pPr>
              <w:spacing w:line="240" w:lineRule="auto"/>
              <w:rPr>
                <w:ins w:id="1173"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1D662EE8" w14:textId="77777777" w:rsidR="00D01269" w:rsidRPr="00D01269" w:rsidRDefault="00D01269" w:rsidP="00D01269">
            <w:pPr>
              <w:spacing w:line="240" w:lineRule="auto"/>
              <w:rPr>
                <w:ins w:id="1174"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74222DFB" w14:textId="77777777" w:rsidR="00D01269" w:rsidRPr="00D01269" w:rsidRDefault="00D01269" w:rsidP="00D01269">
            <w:pPr>
              <w:spacing w:line="240" w:lineRule="auto"/>
              <w:rPr>
                <w:ins w:id="1175"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5E4ADCC2" w14:textId="77777777" w:rsidR="00D01269" w:rsidRPr="00D01269" w:rsidRDefault="00D01269" w:rsidP="00D01269">
            <w:pPr>
              <w:spacing w:line="240" w:lineRule="auto"/>
              <w:rPr>
                <w:ins w:id="1176"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7903F1F0" w14:textId="77777777" w:rsidR="00D01269" w:rsidRPr="00D01269" w:rsidRDefault="00D01269" w:rsidP="00D01269">
            <w:pPr>
              <w:spacing w:line="240" w:lineRule="auto"/>
              <w:rPr>
                <w:ins w:id="1177"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276580DF" w14:textId="77777777" w:rsidR="00D01269" w:rsidRPr="00D01269" w:rsidRDefault="00D01269" w:rsidP="00D01269">
            <w:pPr>
              <w:spacing w:line="240" w:lineRule="auto"/>
              <w:rPr>
                <w:ins w:id="1178"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7C0DA813" w14:textId="77777777" w:rsidR="00D01269" w:rsidRPr="00D01269" w:rsidRDefault="00D01269" w:rsidP="00D01269">
            <w:pPr>
              <w:spacing w:line="240" w:lineRule="auto"/>
              <w:rPr>
                <w:ins w:id="1179"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32F5E288" w14:textId="77777777" w:rsidR="00D01269" w:rsidRPr="00D01269" w:rsidRDefault="00D01269" w:rsidP="00D01269">
            <w:pPr>
              <w:spacing w:line="240" w:lineRule="auto"/>
              <w:rPr>
                <w:ins w:id="1180" w:author="Eduardo" w:date="2014-06-12T13:19:00Z"/>
                <w:rFonts w:ascii="Calibri" w:eastAsia="Times New Roman" w:hAnsi="Calibri" w:cs="Times New Roman"/>
                <w:color w:val="000000"/>
                <w:sz w:val="18"/>
                <w:szCs w:val="18"/>
                <w:lang w:val="en-CA" w:eastAsia="en-CA"/>
              </w:rPr>
            </w:pPr>
          </w:p>
        </w:tc>
      </w:tr>
      <w:tr w:rsidR="00D01269" w:rsidRPr="00D01269" w14:paraId="38462872" w14:textId="77777777" w:rsidTr="00D01269">
        <w:trPr>
          <w:trHeight w:val="315"/>
          <w:ins w:id="1181" w:author="Eduardo" w:date="2014-06-12T13:19:00Z"/>
        </w:trPr>
        <w:tc>
          <w:tcPr>
            <w:tcW w:w="0" w:type="auto"/>
            <w:tcBorders>
              <w:top w:val="nil"/>
              <w:left w:val="nil"/>
              <w:bottom w:val="nil"/>
              <w:right w:val="nil"/>
            </w:tcBorders>
            <w:shd w:val="clear" w:color="auto" w:fill="auto"/>
            <w:noWrap/>
            <w:vAlign w:val="bottom"/>
            <w:hideMark/>
          </w:tcPr>
          <w:p w14:paraId="0977D5BE" w14:textId="77777777" w:rsidR="00D01269" w:rsidRPr="00D01269" w:rsidRDefault="00D01269" w:rsidP="00D01269">
            <w:pPr>
              <w:spacing w:line="240" w:lineRule="auto"/>
              <w:rPr>
                <w:ins w:id="1182"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554F80C3" w14:textId="77777777" w:rsidR="00D01269" w:rsidRPr="00D01269" w:rsidRDefault="00D01269" w:rsidP="00D01269">
            <w:pPr>
              <w:spacing w:line="240" w:lineRule="auto"/>
              <w:rPr>
                <w:ins w:id="1183"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660B8F28" w14:textId="77777777" w:rsidR="00D01269" w:rsidRPr="00D01269" w:rsidRDefault="00D01269" w:rsidP="00D01269">
            <w:pPr>
              <w:spacing w:line="240" w:lineRule="auto"/>
              <w:rPr>
                <w:ins w:id="1184"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647FD4F6" w14:textId="77777777" w:rsidR="00D01269" w:rsidRPr="00D01269" w:rsidRDefault="00D01269" w:rsidP="00D01269">
            <w:pPr>
              <w:spacing w:line="240" w:lineRule="auto"/>
              <w:rPr>
                <w:ins w:id="1185"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1719BCA2" w14:textId="77777777" w:rsidR="00D01269" w:rsidRPr="00D01269" w:rsidRDefault="00D01269" w:rsidP="00D01269">
            <w:pPr>
              <w:spacing w:line="240" w:lineRule="auto"/>
              <w:rPr>
                <w:ins w:id="1186"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51664F78" w14:textId="77777777" w:rsidR="00D01269" w:rsidRPr="00D01269" w:rsidRDefault="00D01269" w:rsidP="00D01269">
            <w:pPr>
              <w:spacing w:line="240" w:lineRule="auto"/>
              <w:rPr>
                <w:ins w:id="1187"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5D038669" w14:textId="77777777" w:rsidR="00D01269" w:rsidRPr="00D01269" w:rsidRDefault="00D01269" w:rsidP="00D01269">
            <w:pPr>
              <w:spacing w:line="240" w:lineRule="auto"/>
              <w:rPr>
                <w:ins w:id="1188"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6B483F7C" w14:textId="77777777" w:rsidR="00D01269" w:rsidRPr="00D01269" w:rsidRDefault="00D01269" w:rsidP="00D01269">
            <w:pPr>
              <w:spacing w:line="240" w:lineRule="auto"/>
              <w:rPr>
                <w:ins w:id="1189"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4DB873FA" w14:textId="77777777" w:rsidR="00D01269" w:rsidRPr="00D01269" w:rsidRDefault="00D01269" w:rsidP="00D01269">
            <w:pPr>
              <w:spacing w:line="240" w:lineRule="auto"/>
              <w:rPr>
                <w:ins w:id="1190" w:author="Eduardo" w:date="2014-06-12T13:19:00Z"/>
                <w:rFonts w:ascii="Calibri" w:eastAsia="Times New Roman" w:hAnsi="Calibri" w:cs="Times New Roman"/>
                <w:color w:val="000000"/>
                <w:sz w:val="18"/>
                <w:szCs w:val="18"/>
                <w:lang w:val="en-CA" w:eastAsia="en-CA"/>
              </w:rPr>
            </w:pPr>
          </w:p>
        </w:tc>
      </w:tr>
      <w:tr w:rsidR="00D01269" w:rsidRPr="00D01269" w14:paraId="5FBF1195" w14:textId="77777777" w:rsidTr="00D01269">
        <w:trPr>
          <w:trHeight w:val="300"/>
          <w:ins w:id="1191" w:author="Eduardo" w:date="2014-06-12T13:19:00Z"/>
        </w:trPr>
        <w:tc>
          <w:tcPr>
            <w:tcW w:w="0" w:type="auto"/>
            <w:gridSpan w:val="3"/>
            <w:vMerge w:val="restart"/>
            <w:tcBorders>
              <w:top w:val="single" w:sz="8" w:space="0" w:color="000000"/>
              <w:left w:val="single" w:sz="8" w:space="0" w:color="000000"/>
              <w:bottom w:val="single" w:sz="4" w:space="0" w:color="000000"/>
              <w:right w:val="single" w:sz="4" w:space="0" w:color="000000"/>
            </w:tcBorders>
            <w:shd w:val="clear" w:color="auto" w:fill="auto"/>
            <w:hideMark/>
          </w:tcPr>
          <w:p w14:paraId="768A6318" w14:textId="77777777" w:rsidR="00D01269" w:rsidRPr="00D01269" w:rsidRDefault="00D01269" w:rsidP="00D01269">
            <w:pPr>
              <w:spacing w:line="240" w:lineRule="auto"/>
              <w:jc w:val="center"/>
              <w:rPr>
                <w:ins w:id="1192" w:author="Eduardo" w:date="2014-06-12T13:19:00Z"/>
                <w:rFonts w:ascii="Calibri" w:eastAsia="Times New Roman" w:hAnsi="Calibri" w:cs="Times New Roman"/>
                <w:b/>
                <w:bCs/>
                <w:color w:val="000000"/>
                <w:sz w:val="18"/>
                <w:szCs w:val="18"/>
                <w:lang w:val="en-CA" w:eastAsia="en-CA"/>
              </w:rPr>
            </w:pPr>
            <w:ins w:id="1193"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single" w:sz="8" w:space="0" w:color="000000"/>
              <w:left w:val="nil"/>
              <w:bottom w:val="nil"/>
              <w:right w:val="single" w:sz="4" w:space="0" w:color="000000"/>
            </w:tcBorders>
            <w:shd w:val="clear" w:color="auto" w:fill="auto"/>
            <w:hideMark/>
          </w:tcPr>
          <w:p w14:paraId="36088D13" w14:textId="77777777" w:rsidR="00D01269" w:rsidRPr="00D01269" w:rsidRDefault="00D01269" w:rsidP="00D01269">
            <w:pPr>
              <w:spacing w:line="240" w:lineRule="auto"/>
              <w:jc w:val="center"/>
              <w:rPr>
                <w:ins w:id="1194" w:author="Eduardo" w:date="2014-06-12T13:19:00Z"/>
                <w:rFonts w:ascii="Calibri" w:eastAsia="Times New Roman" w:hAnsi="Calibri" w:cs="Times New Roman"/>
                <w:b/>
                <w:bCs/>
                <w:color w:val="000000"/>
                <w:sz w:val="18"/>
                <w:szCs w:val="18"/>
                <w:lang w:val="en-CA" w:eastAsia="en-CA"/>
              </w:rPr>
            </w:pPr>
            <w:ins w:id="1195" w:author="Eduardo" w:date="2014-06-12T13:19:00Z">
              <w:r w:rsidRPr="00D01269">
                <w:rPr>
                  <w:rFonts w:ascii="Calibri" w:eastAsia="Times New Roman" w:hAnsi="Calibri" w:cs="Times New Roman"/>
                  <w:b/>
                  <w:bCs/>
                  <w:color w:val="000000"/>
                  <w:sz w:val="18"/>
                  <w:szCs w:val="18"/>
                  <w:lang w:val="en-CA" w:eastAsia="en-CA"/>
                </w:rPr>
                <w:t>Proportion</w:t>
              </w:r>
            </w:ins>
          </w:p>
        </w:tc>
        <w:tc>
          <w:tcPr>
            <w:tcW w:w="0" w:type="auto"/>
            <w:tcBorders>
              <w:top w:val="single" w:sz="8" w:space="0" w:color="000000"/>
              <w:left w:val="nil"/>
              <w:bottom w:val="nil"/>
              <w:right w:val="single" w:sz="4" w:space="0" w:color="000000"/>
            </w:tcBorders>
            <w:shd w:val="clear" w:color="auto" w:fill="auto"/>
            <w:hideMark/>
          </w:tcPr>
          <w:p w14:paraId="0118E766" w14:textId="77777777" w:rsidR="00D01269" w:rsidRPr="00D01269" w:rsidRDefault="00D01269" w:rsidP="00D01269">
            <w:pPr>
              <w:spacing w:line="240" w:lineRule="auto"/>
              <w:jc w:val="center"/>
              <w:rPr>
                <w:ins w:id="1196" w:author="Eduardo" w:date="2014-06-12T13:19:00Z"/>
                <w:rFonts w:ascii="Calibri" w:eastAsia="Times New Roman" w:hAnsi="Calibri" w:cs="Times New Roman"/>
                <w:b/>
                <w:bCs/>
                <w:color w:val="000000"/>
                <w:sz w:val="18"/>
                <w:szCs w:val="18"/>
                <w:lang w:val="en-CA" w:eastAsia="en-CA"/>
              </w:rPr>
            </w:pPr>
            <w:ins w:id="1197" w:author="Eduardo" w:date="2014-06-12T13:19:00Z">
              <w:r w:rsidRPr="00D01269">
                <w:rPr>
                  <w:rFonts w:ascii="Calibri" w:eastAsia="Times New Roman" w:hAnsi="Calibri" w:cs="Times New Roman"/>
                  <w:b/>
                  <w:bCs/>
                  <w:color w:val="000000"/>
                  <w:sz w:val="18"/>
                  <w:szCs w:val="18"/>
                  <w:lang w:val="en-CA" w:eastAsia="en-CA"/>
                </w:rPr>
                <w:t>Propo</w:t>
              </w:r>
              <w:r w:rsidRPr="00D01269">
                <w:rPr>
                  <w:rFonts w:ascii="Calibri" w:eastAsia="Times New Roman" w:hAnsi="Calibri" w:cs="Times New Roman"/>
                  <w:b/>
                  <w:bCs/>
                  <w:color w:val="000000"/>
                  <w:sz w:val="18"/>
                  <w:szCs w:val="18"/>
                  <w:lang w:val="en-CA" w:eastAsia="en-CA"/>
                </w:rPr>
                <w:t>r</w:t>
              </w:r>
              <w:r w:rsidRPr="00D01269">
                <w:rPr>
                  <w:rFonts w:ascii="Calibri" w:eastAsia="Times New Roman" w:hAnsi="Calibri" w:cs="Times New Roman"/>
                  <w:b/>
                  <w:bCs/>
                  <w:color w:val="000000"/>
                  <w:sz w:val="18"/>
                  <w:szCs w:val="18"/>
                  <w:lang w:val="en-CA" w:eastAsia="en-CA"/>
                </w:rPr>
                <w:t>tion</w:t>
              </w:r>
            </w:ins>
          </w:p>
        </w:tc>
        <w:tc>
          <w:tcPr>
            <w:tcW w:w="0" w:type="auto"/>
            <w:tcBorders>
              <w:top w:val="single" w:sz="8" w:space="0" w:color="000000"/>
              <w:left w:val="nil"/>
              <w:bottom w:val="nil"/>
              <w:right w:val="single" w:sz="4" w:space="0" w:color="000000"/>
            </w:tcBorders>
            <w:shd w:val="clear" w:color="auto" w:fill="auto"/>
            <w:hideMark/>
          </w:tcPr>
          <w:p w14:paraId="3371F133" w14:textId="77777777" w:rsidR="00D01269" w:rsidRPr="00D01269" w:rsidRDefault="00D01269" w:rsidP="00D01269">
            <w:pPr>
              <w:spacing w:line="240" w:lineRule="auto"/>
              <w:rPr>
                <w:ins w:id="1198" w:author="Eduardo" w:date="2014-06-12T13:19:00Z"/>
                <w:rFonts w:ascii="Calibri" w:eastAsia="Times New Roman" w:hAnsi="Calibri" w:cs="Times New Roman"/>
                <w:b/>
                <w:bCs/>
                <w:color w:val="000000"/>
                <w:sz w:val="18"/>
                <w:szCs w:val="18"/>
                <w:lang w:val="en-CA" w:eastAsia="en-CA"/>
              </w:rPr>
            </w:pPr>
            <w:ins w:id="1199" w:author="Eduardo" w:date="2014-06-12T13:19:00Z">
              <w:r w:rsidRPr="00D01269">
                <w:rPr>
                  <w:rFonts w:ascii="Calibri" w:eastAsia="Times New Roman" w:hAnsi="Calibri" w:cs="Times New Roman"/>
                  <w:b/>
                  <w:bCs/>
                  <w:color w:val="000000"/>
                  <w:sz w:val="18"/>
                  <w:szCs w:val="18"/>
                  <w:lang w:val="en-CA" w:eastAsia="en-CA"/>
                </w:rPr>
                <w:t>Cultiva</w:t>
              </w:r>
              <w:r w:rsidRPr="00D01269">
                <w:rPr>
                  <w:rFonts w:ascii="Calibri" w:eastAsia="Times New Roman" w:hAnsi="Calibri" w:cs="Times New Roman"/>
                  <w:b/>
                  <w:bCs/>
                  <w:color w:val="000000"/>
                  <w:sz w:val="18"/>
                  <w:szCs w:val="18"/>
                  <w:lang w:val="en-CA" w:eastAsia="en-CA"/>
                </w:rPr>
                <w:t>t</w:t>
              </w:r>
              <w:r w:rsidRPr="00D01269">
                <w:rPr>
                  <w:rFonts w:ascii="Calibri" w:eastAsia="Times New Roman" w:hAnsi="Calibri" w:cs="Times New Roman"/>
                  <w:b/>
                  <w:bCs/>
                  <w:color w:val="000000"/>
                  <w:sz w:val="18"/>
                  <w:szCs w:val="18"/>
                  <w:lang w:val="en-CA" w:eastAsia="en-CA"/>
                </w:rPr>
                <w:t>ed Land (ha)</w:t>
              </w:r>
            </w:ins>
          </w:p>
        </w:tc>
        <w:tc>
          <w:tcPr>
            <w:tcW w:w="0" w:type="auto"/>
            <w:tcBorders>
              <w:top w:val="single" w:sz="8" w:space="0" w:color="000000"/>
              <w:left w:val="nil"/>
              <w:bottom w:val="nil"/>
              <w:right w:val="single" w:sz="4" w:space="0" w:color="000000"/>
            </w:tcBorders>
            <w:shd w:val="clear" w:color="auto" w:fill="auto"/>
            <w:hideMark/>
          </w:tcPr>
          <w:p w14:paraId="353EED66" w14:textId="77777777" w:rsidR="00D01269" w:rsidRPr="00D01269" w:rsidRDefault="00D01269" w:rsidP="00D01269">
            <w:pPr>
              <w:spacing w:line="240" w:lineRule="auto"/>
              <w:jc w:val="center"/>
              <w:rPr>
                <w:ins w:id="1200" w:author="Eduardo" w:date="2014-06-12T13:19:00Z"/>
                <w:rFonts w:ascii="Calibri" w:eastAsia="Times New Roman" w:hAnsi="Calibri" w:cs="Times New Roman"/>
                <w:b/>
                <w:bCs/>
                <w:color w:val="000000"/>
                <w:sz w:val="18"/>
                <w:szCs w:val="18"/>
                <w:lang w:val="en-CA" w:eastAsia="en-CA"/>
              </w:rPr>
            </w:pPr>
            <w:ins w:id="1201" w:author="Eduardo" w:date="2014-06-12T13:19:00Z">
              <w:r w:rsidRPr="00D01269">
                <w:rPr>
                  <w:rFonts w:ascii="Calibri" w:eastAsia="Times New Roman" w:hAnsi="Calibri" w:cs="Times New Roman"/>
                  <w:b/>
                  <w:bCs/>
                  <w:color w:val="000000"/>
                  <w:sz w:val="18"/>
                  <w:szCs w:val="18"/>
                  <w:lang w:val="en-CA" w:eastAsia="en-CA"/>
                </w:rPr>
                <w:t>Proportion</w:t>
              </w:r>
            </w:ins>
          </w:p>
        </w:tc>
        <w:tc>
          <w:tcPr>
            <w:tcW w:w="0" w:type="auto"/>
            <w:tcBorders>
              <w:top w:val="single" w:sz="8" w:space="0" w:color="000000"/>
              <w:left w:val="nil"/>
              <w:bottom w:val="nil"/>
              <w:right w:val="single" w:sz="4" w:space="0" w:color="000000"/>
            </w:tcBorders>
            <w:shd w:val="clear" w:color="auto" w:fill="auto"/>
            <w:hideMark/>
          </w:tcPr>
          <w:p w14:paraId="4A26260D" w14:textId="77777777" w:rsidR="00D01269" w:rsidRPr="00D01269" w:rsidRDefault="00D01269" w:rsidP="00D01269">
            <w:pPr>
              <w:spacing w:line="240" w:lineRule="auto"/>
              <w:jc w:val="center"/>
              <w:rPr>
                <w:ins w:id="1202" w:author="Eduardo" w:date="2014-06-12T13:19:00Z"/>
                <w:rFonts w:ascii="Calibri" w:eastAsia="Times New Roman" w:hAnsi="Calibri" w:cs="Times New Roman"/>
                <w:b/>
                <w:bCs/>
                <w:color w:val="000000"/>
                <w:sz w:val="18"/>
                <w:szCs w:val="18"/>
                <w:lang w:val="en-CA" w:eastAsia="en-CA"/>
              </w:rPr>
            </w:pPr>
            <w:ins w:id="1203" w:author="Eduardo" w:date="2014-06-12T13:19:00Z">
              <w:r w:rsidRPr="00D01269">
                <w:rPr>
                  <w:rFonts w:ascii="Calibri" w:eastAsia="Times New Roman" w:hAnsi="Calibri" w:cs="Times New Roman"/>
                  <w:b/>
                  <w:bCs/>
                  <w:color w:val="000000"/>
                  <w:sz w:val="18"/>
                  <w:szCs w:val="18"/>
                  <w:lang w:val="en-CA" w:eastAsia="en-CA"/>
                </w:rPr>
                <w:t>Propo</w:t>
              </w:r>
              <w:r w:rsidRPr="00D01269">
                <w:rPr>
                  <w:rFonts w:ascii="Calibri" w:eastAsia="Times New Roman" w:hAnsi="Calibri" w:cs="Times New Roman"/>
                  <w:b/>
                  <w:bCs/>
                  <w:color w:val="000000"/>
                  <w:sz w:val="18"/>
                  <w:szCs w:val="18"/>
                  <w:lang w:val="en-CA" w:eastAsia="en-CA"/>
                </w:rPr>
                <w:t>r</w:t>
              </w:r>
              <w:r w:rsidRPr="00D01269">
                <w:rPr>
                  <w:rFonts w:ascii="Calibri" w:eastAsia="Times New Roman" w:hAnsi="Calibri" w:cs="Times New Roman"/>
                  <w:b/>
                  <w:bCs/>
                  <w:color w:val="000000"/>
                  <w:sz w:val="18"/>
                  <w:szCs w:val="18"/>
                  <w:lang w:val="en-CA" w:eastAsia="en-CA"/>
                </w:rPr>
                <w:t>tion</w:t>
              </w:r>
            </w:ins>
          </w:p>
        </w:tc>
        <w:tc>
          <w:tcPr>
            <w:tcW w:w="0" w:type="auto"/>
            <w:tcBorders>
              <w:top w:val="single" w:sz="8" w:space="0" w:color="000000"/>
              <w:left w:val="nil"/>
              <w:bottom w:val="nil"/>
              <w:right w:val="single" w:sz="4" w:space="0" w:color="000000"/>
            </w:tcBorders>
            <w:shd w:val="clear" w:color="auto" w:fill="auto"/>
            <w:hideMark/>
          </w:tcPr>
          <w:p w14:paraId="348EA790" w14:textId="77777777" w:rsidR="00D01269" w:rsidRPr="00D01269" w:rsidRDefault="00D01269" w:rsidP="00D01269">
            <w:pPr>
              <w:spacing w:line="240" w:lineRule="auto"/>
              <w:rPr>
                <w:ins w:id="1204" w:author="Eduardo" w:date="2014-06-12T13:19:00Z"/>
                <w:rFonts w:ascii="Calibri" w:eastAsia="Times New Roman" w:hAnsi="Calibri" w:cs="Times New Roman"/>
                <w:b/>
                <w:bCs/>
                <w:color w:val="000000"/>
                <w:sz w:val="18"/>
                <w:szCs w:val="18"/>
                <w:lang w:val="en-CA" w:eastAsia="en-CA"/>
              </w:rPr>
            </w:pPr>
            <w:ins w:id="1205" w:author="Eduardo" w:date="2014-06-12T13:19:00Z">
              <w:r w:rsidRPr="00D01269">
                <w:rPr>
                  <w:rFonts w:ascii="Calibri" w:eastAsia="Times New Roman" w:hAnsi="Calibri" w:cs="Times New Roman"/>
                  <w:b/>
                  <w:bCs/>
                  <w:color w:val="000000"/>
                  <w:sz w:val="18"/>
                  <w:szCs w:val="18"/>
                  <w:lang w:val="en-CA" w:eastAsia="en-CA"/>
                </w:rPr>
                <w:t>Cultiva</w:t>
              </w:r>
              <w:r w:rsidRPr="00D01269">
                <w:rPr>
                  <w:rFonts w:ascii="Calibri" w:eastAsia="Times New Roman" w:hAnsi="Calibri" w:cs="Times New Roman"/>
                  <w:b/>
                  <w:bCs/>
                  <w:color w:val="000000"/>
                  <w:sz w:val="18"/>
                  <w:szCs w:val="18"/>
                  <w:lang w:val="en-CA" w:eastAsia="en-CA"/>
                </w:rPr>
                <w:t>t</w:t>
              </w:r>
              <w:r w:rsidRPr="00D01269">
                <w:rPr>
                  <w:rFonts w:ascii="Calibri" w:eastAsia="Times New Roman" w:hAnsi="Calibri" w:cs="Times New Roman"/>
                  <w:b/>
                  <w:bCs/>
                  <w:color w:val="000000"/>
                  <w:sz w:val="18"/>
                  <w:szCs w:val="18"/>
                  <w:lang w:val="en-CA" w:eastAsia="en-CA"/>
                </w:rPr>
                <w:t>ed Land (ha)</w:t>
              </w:r>
            </w:ins>
          </w:p>
        </w:tc>
      </w:tr>
      <w:tr w:rsidR="00D01269" w:rsidRPr="00D01269" w14:paraId="2BA13E43" w14:textId="77777777" w:rsidTr="00D01269">
        <w:trPr>
          <w:trHeight w:val="300"/>
          <w:ins w:id="1206"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40126BE7" w14:textId="77777777" w:rsidR="00D01269" w:rsidRPr="00D01269" w:rsidRDefault="00D01269" w:rsidP="00D01269">
            <w:pPr>
              <w:spacing w:line="240" w:lineRule="auto"/>
              <w:rPr>
                <w:ins w:id="1207"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1DC2508A" w14:textId="77777777" w:rsidR="00D01269" w:rsidRPr="00D01269" w:rsidRDefault="00D01269" w:rsidP="00D01269">
            <w:pPr>
              <w:spacing w:line="240" w:lineRule="auto"/>
              <w:jc w:val="center"/>
              <w:rPr>
                <w:ins w:id="1208" w:author="Eduardo" w:date="2014-06-12T13:19:00Z"/>
                <w:rFonts w:ascii="Calibri" w:eastAsia="Times New Roman" w:hAnsi="Calibri" w:cs="Times New Roman"/>
                <w:b/>
                <w:bCs/>
                <w:color w:val="000000"/>
                <w:sz w:val="18"/>
                <w:szCs w:val="18"/>
                <w:lang w:val="en-CA" w:eastAsia="en-CA"/>
              </w:rPr>
            </w:pPr>
            <w:ins w:id="1209"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42988CE2" w14:textId="77777777" w:rsidR="00D01269" w:rsidRPr="00D01269" w:rsidRDefault="00D01269" w:rsidP="00D01269">
            <w:pPr>
              <w:spacing w:line="240" w:lineRule="auto"/>
              <w:jc w:val="center"/>
              <w:rPr>
                <w:ins w:id="1210" w:author="Eduardo" w:date="2014-06-12T13:19:00Z"/>
                <w:rFonts w:ascii="Calibri" w:eastAsia="Times New Roman" w:hAnsi="Calibri" w:cs="Times New Roman"/>
                <w:b/>
                <w:bCs/>
                <w:color w:val="000000"/>
                <w:sz w:val="18"/>
                <w:szCs w:val="18"/>
                <w:lang w:val="en-CA" w:eastAsia="en-CA"/>
              </w:rPr>
            </w:pPr>
            <w:ins w:id="1211"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71619044" w14:textId="77777777" w:rsidR="00D01269" w:rsidRPr="00D01269" w:rsidRDefault="00D01269" w:rsidP="00D01269">
            <w:pPr>
              <w:spacing w:line="240" w:lineRule="auto"/>
              <w:rPr>
                <w:ins w:id="1212" w:author="Eduardo" w:date="2014-06-12T13:19:00Z"/>
                <w:rFonts w:ascii="Calibri" w:eastAsia="Times New Roman" w:hAnsi="Calibri" w:cs="Times New Roman"/>
                <w:b/>
                <w:bCs/>
                <w:color w:val="000000"/>
                <w:sz w:val="18"/>
                <w:szCs w:val="18"/>
                <w:lang w:val="en-CA" w:eastAsia="en-CA"/>
              </w:rPr>
            </w:pPr>
            <w:ins w:id="1213"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nil"/>
              <w:left w:val="nil"/>
              <w:bottom w:val="nil"/>
              <w:right w:val="single" w:sz="4" w:space="0" w:color="000000"/>
            </w:tcBorders>
            <w:shd w:val="clear" w:color="auto" w:fill="auto"/>
            <w:hideMark/>
          </w:tcPr>
          <w:p w14:paraId="46E87C8F" w14:textId="77777777" w:rsidR="00D01269" w:rsidRPr="00D01269" w:rsidRDefault="00D01269" w:rsidP="00D01269">
            <w:pPr>
              <w:spacing w:line="240" w:lineRule="auto"/>
              <w:jc w:val="center"/>
              <w:rPr>
                <w:ins w:id="1214" w:author="Eduardo" w:date="2014-06-12T13:19:00Z"/>
                <w:rFonts w:ascii="Calibri" w:eastAsia="Times New Roman" w:hAnsi="Calibri" w:cs="Times New Roman"/>
                <w:b/>
                <w:bCs/>
                <w:color w:val="000000"/>
                <w:sz w:val="18"/>
                <w:szCs w:val="18"/>
                <w:lang w:val="en-CA" w:eastAsia="en-CA"/>
              </w:rPr>
            </w:pPr>
            <w:ins w:id="1215"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5FFF5D87" w14:textId="77777777" w:rsidR="00D01269" w:rsidRPr="00D01269" w:rsidRDefault="00D01269" w:rsidP="00D01269">
            <w:pPr>
              <w:spacing w:line="240" w:lineRule="auto"/>
              <w:jc w:val="center"/>
              <w:rPr>
                <w:ins w:id="1216" w:author="Eduardo" w:date="2014-06-12T13:19:00Z"/>
                <w:rFonts w:ascii="Calibri" w:eastAsia="Times New Roman" w:hAnsi="Calibri" w:cs="Times New Roman"/>
                <w:b/>
                <w:bCs/>
                <w:color w:val="000000"/>
                <w:sz w:val="18"/>
                <w:szCs w:val="18"/>
                <w:lang w:val="en-CA" w:eastAsia="en-CA"/>
              </w:rPr>
            </w:pPr>
            <w:ins w:id="1217"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62B3ED3E" w14:textId="77777777" w:rsidR="00D01269" w:rsidRPr="00D01269" w:rsidRDefault="00D01269" w:rsidP="00D01269">
            <w:pPr>
              <w:spacing w:line="240" w:lineRule="auto"/>
              <w:rPr>
                <w:ins w:id="1218" w:author="Eduardo" w:date="2014-06-12T13:19:00Z"/>
                <w:rFonts w:ascii="Calibri" w:eastAsia="Times New Roman" w:hAnsi="Calibri" w:cs="Times New Roman"/>
                <w:b/>
                <w:bCs/>
                <w:color w:val="000000"/>
                <w:sz w:val="18"/>
                <w:szCs w:val="18"/>
                <w:lang w:val="en-CA" w:eastAsia="en-CA"/>
              </w:rPr>
            </w:pPr>
            <w:ins w:id="1219" w:author="Eduardo" w:date="2014-06-12T13:19:00Z">
              <w:r w:rsidRPr="00D01269">
                <w:rPr>
                  <w:rFonts w:ascii="Calibri" w:eastAsia="Times New Roman" w:hAnsi="Calibri" w:cs="Times New Roman"/>
                  <w:b/>
                  <w:bCs/>
                  <w:color w:val="000000"/>
                  <w:sz w:val="18"/>
                  <w:szCs w:val="18"/>
                  <w:lang w:val="en-CA" w:eastAsia="en-CA"/>
                </w:rPr>
                <w:t> </w:t>
              </w:r>
            </w:ins>
          </w:p>
        </w:tc>
      </w:tr>
      <w:tr w:rsidR="00D01269" w:rsidRPr="00D01269" w14:paraId="291080A8" w14:textId="77777777" w:rsidTr="00D01269">
        <w:trPr>
          <w:trHeight w:val="300"/>
          <w:ins w:id="1220"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63DE68E7" w14:textId="77777777" w:rsidR="00D01269" w:rsidRPr="00D01269" w:rsidRDefault="00D01269" w:rsidP="00D01269">
            <w:pPr>
              <w:spacing w:line="240" w:lineRule="auto"/>
              <w:rPr>
                <w:ins w:id="1221"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666B5A94" w14:textId="77777777" w:rsidR="00D01269" w:rsidRPr="00D01269" w:rsidRDefault="00D01269" w:rsidP="00D01269">
            <w:pPr>
              <w:spacing w:line="240" w:lineRule="auto"/>
              <w:jc w:val="center"/>
              <w:rPr>
                <w:ins w:id="1222" w:author="Eduardo" w:date="2014-06-12T13:19:00Z"/>
                <w:rFonts w:ascii="Calibri" w:eastAsia="Times New Roman" w:hAnsi="Calibri" w:cs="Times New Roman"/>
                <w:b/>
                <w:bCs/>
                <w:color w:val="000000"/>
                <w:sz w:val="18"/>
                <w:szCs w:val="18"/>
                <w:lang w:val="en-CA" w:eastAsia="en-CA"/>
              </w:rPr>
            </w:pPr>
            <w:ins w:id="1223"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3F7ED8DA" w14:textId="77777777" w:rsidR="00D01269" w:rsidRPr="00D01269" w:rsidRDefault="00D01269" w:rsidP="00D01269">
            <w:pPr>
              <w:spacing w:line="240" w:lineRule="auto"/>
              <w:jc w:val="center"/>
              <w:rPr>
                <w:ins w:id="1224" w:author="Eduardo" w:date="2014-06-12T13:19:00Z"/>
                <w:rFonts w:ascii="Calibri" w:eastAsia="Times New Roman" w:hAnsi="Calibri" w:cs="Times New Roman"/>
                <w:b/>
                <w:bCs/>
                <w:color w:val="000000"/>
                <w:sz w:val="18"/>
                <w:szCs w:val="18"/>
                <w:lang w:val="en-CA" w:eastAsia="en-CA"/>
              </w:rPr>
            </w:pPr>
            <w:ins w:id="1225"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0051EB0E" w14:textId="77777777" w:rsidR="00D01269" w:rsidRPr="00D01269" w:rsidRDefault="00D01269" w:rsidP="00D01269">
            <w:pPr>
              <w:spacing w:line="240" w:lineRule="auto"/>
              <w:rPr>
                <w:ins w:id="1226" w:author="Eduardo" w:date="2014-06-12T13:19:00Z"/>
                <w:rFonts w:ascii="Calibri" w:eastAsia="Times New Roman" w:hAnsi="Calibri" w:cs="Times New Roman"/>
                <w:b/>
                <w:bCs/>
                <w:color w:val="000000"/>
                <w:sz w:val="18"/>
                <w:szCs w:val="18"/>
                <w:lang w:val="en-CA" w:eastAsia="en-CA"/>
              </w:rPr>
            </w:pPr>
            <w:ins w:id="1227"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nil"/>
              <w:left w:val="nil"/>
              <w:bottom w:val="nil"/>
              <w:right w:val="single" w:sz="4" w:space="0" w:color="000000"/>
            </w:tcBorders>
            <w:shd w:val="clear" w:color="auto" w:fill="auto"/>
            <w:hideMark/>
          </w:tcPr>
          <w:p w14:paraId="61B332FA" w14:textId="77777777" w:rsidR="00D01269" w:rsidRPr="00D01269" w:rsidRDefault="00D01269" w:rsidP="00D01269">
            <w:pPr>
              <w:spacing w:line="240" w:lineRule="auto"/>
              <w:jc w:val="center"/>
              <w:rPr>
                <w:ins w:id="1228" w:author="Eduardo" w:date="2014-06-12T13:19:00Z"/>
                <w:rFonts w:ascii="Calibri" w:eastAsia="Times New Roman" w:hAnsi="Calibri" w:cs="Times New Roman"/>
                <w:b/>
                <w:bCs/>
                <w:color w:val="000000"/>
                <w:sz w:val="18"/>
                <w:szCs w:val="18"/>
                <w:lang w:val="en-CA" w:eastAsia="en-CA"/>
              </w:rPr>
            </w:pPr>
            <w:ins w:id="1229"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32B7982F" w14:textId="77777777" w:rsidR="00D01269" w:rsidRPr="00D01269" w:rsidRDefault="00D01269" w:rsidP="00D01269">
            <w:pPr>
              <w:spacing w:line="240" w:lineRule="auto"/>
              <w:jc w:val="center"/>
              <w:rPr>
                <w:ins w:id="1230" w:author="Eduardo" w:date="2014-06-12T13:19:00Z"/>
                <w:rFonts w:ascii="Calibri" w:eastAsia="Times New Roman" w:hAnsi="Calibri" w:cs="Times New Roman"/>
                <w:b/>
                <w:bCs/>
                <w:color w:val="000000"/>
                <w:sz w:val="18"/>
                <w:szCs w:val="18"/>
                <w:lang w:val="en-CA" w:eastAsia="en-CA"/>
              </w:rPr>
            </w:pPr>
            <w:ins w:id="1231"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4856127F" w14:textId="77777777" w:rsidR="00D01269" w:rsidRPr="00D01269" w:rsidRDefault="00D01269" w:rsidP="00D01269">
            <w:pPr>
              <w:spacing w:line="240" w:lineRule="auto"/>
              <w:rPr>
                <w:ins w:id="1232" w:author="Eduardo" w:date="2014-06-12T13:19:00Z"/>
                <w:rFonts w:ascii="Calibri" w:eastAsia="Times New Roman" w:hAnsi="Calibri" w:cs="Times New Roman"/>
                <w:b/>
                <w:bCs/>
                <w:color w:val="000000"/>
                <w:sz w:val="18"/>
                <w:szCs w:val="18"/>
                <w:lang w:val="en-CA" w:eastAsia="en-CA"/>
              </w:rPr>
            </w:pPr>
            <w:ins w:id="1233" w:author="Eduardo" w:date="2014-06-12T13:19:00Z">
              <w:r w:rsidRPr="00D01269">
                <w:rPr>
                  <w:rFonts w:ascii="Calibri" w:eastAsia="Times New Roman" w:hAnsi="Calibri" w:cs="Times New Roman"/>
                  <w:b/>
                  <w:bCs/>
                  <w:color w:val="000000"/>
                  <w:sz w:val="18"/>
                  <w:szCs w:val="18"/>
                  <w:lang w:val="en-CA" w:eastAsia="en-CA"/>
                </w:rPr>
                <w:t> </w:t>
              </w:r>
            </w:ins>
          </w:p>
        </w:tc>
      </w:tr>
      <w:tr w:rsidR="00D01269" w:rsidRPr="00D01269" w14:paraId="78F19FC1" w14:textId="77777777" w:rsidTr="00D01269">
        <w:trPr>
          <w:trHeight w:val="300"/>
          <w:ins w:id="1234"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792483CC" w14:textId="77777777" w:rsidR="00D01269" w:rsidRPr="00D01269" w:rsidRDefault="00D01269" w:rsidP="00D01269">
            <w:pPr>
              <w:spacing w:line="240" w:lineRule="auto"/>
              <w:rPr>
                <w:ins w:id="1235"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08E10FFD" w14:textId="77777777" w:rsidR="00D01269" w:rsidRPr="00D01269" w:rsidRDefault="00D01269" w:rsidP="00D01269">
            <w:pPr>
              <w:spacing w:line="240" w:lineRule="auto"/>
              <w:jc w:val="center"/>
              <w:rPr>
                <w:ins w:id="1236" w:author="Eduardo" w:date="2014-06-12T13:19:00Z"/>
                <w:rFonts w:ascii="Calibri" w:eastAsia="Times New Roman" w:hAnsi="Calibri" w:cs="Times New Roman"/>
                <w:b/>
                <w:bCs/>
                <w:color w:val="000000"/>
                <w:sz w:val="18"/>
                <w:szCs w:val="18"/>
                <w:lang w:val="en-CA" w:eastAsia="en-CA"/>
              </w:rPr>
            </w:pPr>
            <w:ins w:id="1237" w:author="Eduardo" w:date="2014-06-12T13:19:00Z">
              <w:r w:rsidRPr="00D01269">
                <w:rPr>
                  <w:rFonts w:ascii="Calibri" w:eastAsia="Times New Roman" w:hAnsi="Calibri" w:cs="Times New Roman"/>
                  <w:b/>
                  <w:bCs/>
                  <w:color w:val="000000"/>
                  <w:sz w:val="18"/>
                  <w:szCs w:val="18"/>
                  <w:lang w:val="en-CA" w:eastAsia="en-CA"/>
                </w:rPr>
                <w:t>consum</w:t>
              </w:r>
              <w:r w:rsidRPr="00D01269">
                <w:rPr>
                  <w:rFonts w:ascii="Calibri" w:eastAsia="Times New Roman" w:hAnsi="Calibri" w:cs="Times New Roman"/>
                  <w:b/>
                  <w:bCs/>
                  <w:color w:val="000000"/>
                  <w:sz w:val="18"/>
                  <w:szCs w:val="18"/>
                  <w:lang w:val="en-CA" w:eastAsia="en-CA"/>
                </w:rPr>
                <w:t>p</w:t>
              </w:r>
              <w:r w:rsidRPr="00D01269">
                <w:rPr>
                  <w:rFonts w:ascii="Calibri" w:eastAsia="Times New Roman" w:hAnsi="Calibri" w:cs="Times New Roman"/>
                  <w:b/>
                  <w:bCs/>
                  <w:color w:val="000000"/>
                  <w:sz w:val="18"/>
                  <w:szCs w:val="18"/>
                  <w:lang w:val="en-CA" w:eastAsia="en-CA"/>
                </w:rPr>
                <w:t>tion</w:t>
              </w:r>
            </w:ins>
          </w:p>
        </w:tc>
        <w:tc>
          <w:tcPr>
            <w:tcW w:w="0" w:type="auto"/>
            <w:tcBorders>
              <w:top w:val="nil"/>
              <w:left w:val="nil"/>
              <w:bottom w:val="nil"/>
              <w:right w:val="single" w:sz="4" w:space="0" w:color="000000"/>
            </w:tcBorders>
            <w:shd w:val="clear" w:color="auto" w:fill="auto"/>
            <w:hideMark/>
          </w:tcPr>
          <w:p w14:paraId="3D2F1F86" w14:textId="77777777" w:rsidR="00D01269" w:rsidRPr="00D01269" w:rsidRDefault="00D01269" w:rsidP="00D01269">
            <w:pPr>
              <w:spacing w:line="240" w:lineRule="auto"/>
              <w:jc w:val="center"/>
              <w:rPr>
                <w:ins w:id="1238" w:author="Eduardo" w:date="2014-06-12T13:19:00Z"/>
                <w:rFonts w:ascii="Calibri" w:eastAsia="Times New Roman" w:hAnsi="Calibri" w:cs="Times New Roman"/>
                <w:b/>
                <w:bCs/>
                <w:color w:val="000000"/>
                <w:sz w:val="18"/>
                <w:szCs w:val="18"/>
                <w:lang w:val="en-CA" w:eastAsia="en-CA"/>
              </w:rPr>
            </w:pPr>
            <w:ins w:id="1239" w:author="Eduardo" w:date="2014-06-12T13:19:00Z">
              <w:r w:rsidRPr="00D01269">
                <w:rPr>
                  <w:rFonts w:ascii="Calibri" w:eastAsia="Times New Roman" w:hAnsi="Calibri" w:cs="Times New Roman"/>
                  <w:b/>
                  <w:bCs/>
                  <w:color w:val="000000"/>
                  <w:sz w:val="18"/>
                  <w:szCs w:val="18"/>
                  <w:lang w:val="en-CA" w:eastAsia="en-CA"/>
                </w:rPr>
                <w:t>sale</w:t>
              </w:r>
            </w:ins>
          </w:p>
        </w:tc>
        <w:tc>
          <w:tcPr>
            <w:tcW w:w="0" w:type="auto"/>
            <w:tcBorders>
              <w:top w:val="nil"/>
              <w:left w:val="nil"/>
              <w:bottom w:val="nil"/>
              <w:right w:val="single" w:sz="4" w:space="0" w:color="000000"/>
            </w:tcBorders>
            <w:shd w:val="clear" w:color="auto" w:fill="auto"/>
            <w:hideMark/>
          </w:tcPr>
          <w:p w14:paraId="53D91D83" w14:textId="77777777" w:rsidR="00D01269" w:rsidRPr="00D01269" w:rsidRDefault="00D01269" w:rsidP="00D01269">
            <w:pPr>
              <w:spacing w:line="240" w:lineRule="auto"/>
              <w:rPr>
                <w:ins w:id="1240" w:author="Eduardo" w:date="2014-06-12T13:19:00Z"/>
                <w:rFonts w:ascii="Calibri" w:eastAsia="Times New Roman" w:hAnsi="Calibri" w:cs="Times New Roman"/>
                <w:b/>
                <w:bCs/>
                <w:color w:val="000000"/>
                <w:sz w:val="18"/>
                <w:szCs w:val="18"/>
                <w:lang w:val="en-CA" w:eastAsia="en-CA"/>
              </w:rPr>
            </w:pPr>
            <w:ins w:id="1241"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nil"/>
              <w:left w:val="nil"/>
              <w:bottom w:val="nil"/>
              <w:right w:val="single" w:sz="4" w:space="0" w:color="000000"/>
            </w:tcBorders>
            <w:shd w:val="clear" w:color="auto" w:fill="auto"/>
            <w:hideMark/>
          </w:tcPr>
          <w:p w14:paraId="4B4E0F85" w14:textId="77777777" w:rsidR="00D01269" w:rsidRPr="00D01269" w:rsidRDefault="00D01269" w:rsidP="00D01269">
            <w:pPr>
              <w:spacing w:line="240" w:lineRule="auto"/>
              <w:jc w:val="center"/>
              <w:rPr>
                <w:ins w:id="1242" w:author="Eduardo" w:date="2014-06-12T13:19:00Z"/>
                <w:rFonts w:ascii="Calibri" w:eastAsia="Times New Roman" w:hAnsi="Calibri" w:cs="Times New Roman"/>
                <w:b/>
                <w:bCs/>
                <w:color w:val="000000"/>
                <w:sz w:val="18"/>
                <w:szCs w:val="18"/>
                <w:lang w:val="en-CA" w:eastAsia="en-CA"/>
              </w:rPr>
            </w:pPr>
            <w:ins w:id="1243" w:author="Eduardo" w:date="2014-06-12T13:19:00Z">
              <w:r w:rsidRPr="00D01269">
                <w:rPr>
                  <w:rFonts w:ascii="Calibri" w:eastAsia="Times New Roman" w:hAnsi="Calibri" w:cs="Times New Roman"/>
                  <w:b/>
                  <w:bCs/>
                  <w:color w:val="000000"/>
                  <w:sz w:val="18"/>
                  <w:szCs w:val="18"/>
                  <w:lang w:val="en-CA" w:eastAsia="en-CA"/>
                </w:rPr>
                <w:t>consum</w:t>
              </w:r>
              <w:r w:rsidRPr="00D01269">
                <w:rPr>
                  <w:rFonts w:ascii="Calibri" w:eastAsia="Times New Roman" w:hAnsi="Calibri" w:cs="Times New Roman"/>
                  <w:b/>
                  <w:bCs/>
                  <w:color w:val="000000"/>
                  <w:sz w:val="18"/>
                  <w:szCs w:val="18"/>
                  <w:lang w:val="en-CA" w:eastAsia="en-CA"/>
                </w:rPr>
                <w:t>p</w:t>
              </w:r>
              <w:r w:rsidRPr="00D01269">
                <w:rPr>
                  <w:rFonts w:ascii="Calibri" w:eastAsia="Times New Roman" w:hAnsi="Calibri" w:cs="Times New Roman"/>
                  <w:b/>
                  <w:bCs/>
                  <w:color w:val="000000"/>
                  <w:sz w:val="18"/>
                  <w:szCs w:val="18"/>
                  <w:lang w:val="en-CA" w:eastAsia="en-CA"/>
                </w:rPr>
                <w:t>tion</w:t>
              </w:r>
            </w:ins>
          </w:p>
        </w:tc>
        <w:tc>
          <w:tcPr>
            <w:tcW w:w="0" w:type="auto"/>
            <w:tcBorders>
              <w:top w:val="nil"/>
              <w:left w:val="nil"/>
              <w:bottom w:val="nil"/>
              <w:right w:val="single" w:sz="4" w:space="0" w:color="000000"/>
            </w:tcBorders>
            <w:shd w:val="clear" w:color="auto" w:fill="auto"/>
            <w:hideMark/>
          </w:tcPr>
          <w:p w14:paraId="0CB62E7F" w14:textId="77777777" w:rsidR="00D01269" w:rsidRPr="00D01269" w:rsidRDefault="00D01269" w:rsidP="00D01269">
            <w:pPr>
              <w:spacing w:line="240" w:lineRule="auto"/>
              <w:jc w:val="center"/>
              <w:rPr>
                <w:ins w:id="1244" w:author="Eduardo" w:date="2014-06-12T13:19:00Z"/>
                <w:rFonts w:ascii="Calibri" w:eastAsia="Times New Roman" w:hAnsi="Calibri" w:cs="Times New Roman"/>
                <w:b/>
                <w:bCs/>
                <w:color w:val="000000"/>
                <w:sz w:val="18"/>
                <w:szCs w:val="18"/>
                <w:lang w:val="en-CA" w:eastAsia="en-CA"/>
              </w:rPr>
            </w:pPr>
            <w:ins w:id="1245" w:author="Eduardo" w:date="2014-06-12T13:19:00Z">
              <w:r w:rsidRPr="00D01269">
                <w:rPr>
                  <w:rFonts w:ascii="Calibri" w:eastAsia="Times New Roman" w:hAnsi="Calibri" w:cs="Times New Roman"/>
                  <w:b/>
                  <w:bCs/>
                  <w:color w:val="000000"/>
                  <w:sz w:val="18"/>
                  <w:szCs w:val="18"/>
                  <w:lang w:val="en-CA" w:eastAsia="en-CA"/>
                </w:rPr>
                <w:t>sale</w:t>
              </w:r>
            </w:ins>
          </w:p>
        </w:tc>
        <w:tc>
          <w:tcPr>
            <w:tcW w:w="0" w:type="auto"/>
            <w:tcBorders>
              <w:top w:val="nil"/>
              <w:left w:val="nil"/>
              <w:bottom w:val="nil"/>
              <w:right w:val="single" w:sz="4" w:space="0" w:color="000000"/>
            </w:tcBorders>
            <w:shd w:val="clear" w:color="auto" w:fill="auto"/>
            <w:hideMark/>
          </w:tcPr>
          <w:p w14:paraId="4422750F" w14:textId="77777777" w:rsidR="00D01269" w:rsidRPr="00D01269" w:rsidRDefault="00D01269" w:rsidP="00D01269">
            <w:pPr>
              <w:spacing w:line="240" w:lineRule="auto"/>
              <w:rPr>
                <w:ins w:id="1246" w:author="Eduardo" w:date="2014-06-12T13:19:00Z"/>
                <w:rFonts w:ascii="Calibri" w:eastAsia="Times New Roman" w:hAnsi="Calibri" w:cs="Times New Roman"/>
                <w:b/>
                <w:bCs/>
                <w:color w:val="000000"/>
                <w:sz w:val="18"/>
                <w:szCs w:val="18"/>
                <w:lang w:val="en-CA" w:eastAsia="en-CA"/>
              </w:rPr>
            </w:pPr>
            <w:ins w:id="1247" w:author="Eduardo" w:date="2014-06-12T13:19:00Z">
              <w:r w:rsidRPr="00D01269">
                <w:rPr>
                  <w:rFonts w:ascii="Calibri" w:eastAsia="Times New Roman" w:hAnsi="Calibri" w:cs="Times New Roman"/>
                  <w:b/>
                  <w:bCs/>
                  <w:color w:val="000000"/>
                  <w:sz w:val="18"/>
                  <w:szCs w:val="18"/>
                  <w:lang w:val="en-CA" w:eastAsia="en-CA"/>
                </w:rPr>
                <w:t> </w:t>
              </w:r>
            </w:ins>
          </w:p>
        </w:tc>
      </w:tr>
      <w:tr w:rsidR="00D01269" w:rsidRPr="00D01269" w14:paraId="5F77845C" w14:textId="77777777" w:rsidTr="00D01269">
        <w:trPr>
          <w:trHeight w:val="300"/>
          <w:ins w:id="1248"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688AB11D" w14:textId="77777777" w:rsidR="00D01269" w:rsidRPr="00D01269" w:rsidRDefault="00D01269" w:rsidP="00D01269">
            <w:pPr>
              <w:spacing w:line="240" w:lineRule="auto"/>
              <w:rPr>
                <w:ins w:id="1249"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2BB98512" w14:textId="77777777" w:rsidR="00D01269" w:rsidRPr="00D01269" w:rsidRDefault="00D01269" w:rsidP="00D01269">
            <w:pPr>
              <w:spacing w:line="240" w:lineRule="auto"/>
              <w:jc w:val="center"/>
              <w:rPr>
                <w:ins w:id="1250" w:author="Eduardo" w:date="2014-06-12T13:19:00Z"/>
                <w:rFonts w:ascii="Calibri" w:eastAsia="Times New Roman" w:hAnsi="Calibri" w:cs="Times New Roman"/>
                <w:b/>
                <w:bCs/>
                <w:color w:val="000000"/>
                <w:sz w:val="18"/>
                <w:szCs w:val="18"/>
                <w:lang w:val="en-CA" w:eastAsia="en-CA"/>
              </w:rPr>
            </w:pPr>
            <w:ins w:id="1251" w:author="Eduardo" w:date="2014-06-12T13:19:00Z">
              <w:r w:rsidRPr="00D01269">
                <w:rPr>
                  <w:rFonts w:ascii="Calibri" w:eastAsia="Times New Roman" w:hAnsi="Calibri" w:cs="Times New Roman"/>
                  <w:b/>
                  <w:bCs/>
                  <w:color w:val="000000"/>
                  <w:sz w:val="18"/>
                  <w:szCs w:val="18"/>
                  <w:lang w:val="en-CA" w:eastAsia="en-CA"/>
                </w:rPr>
                <w:t>Rice</w:t>
              </w:r>
            </w:ins>
          </w:p>
        </w:tc>
        <w:tc>
          <w:tcPr>
            <w:tcW w:w="0" w:type="auto"/>
            <w:tcBorders>
              <w:top w:val="nil"/>
              <w:left w:val="nil"/>
              <w:bottom w:val="single" w:sz="4" w:space="0" w:color="000000"/>
              <w:right w:val="single" w:sz="4" w:space="0" w:color="000000"/>
            </w:tcBorders>
            <w:shd w:val="clear" w:color="auto" w:fill="auto"/>
            <w:hideMark/>
          </w:tcPr>
          <w:p w14:paraId="0732CDB9" w14:textId="77777777" w:rsidR="00D01269" w:rsidRPr="00D01269" w:rsidRDefault="00D01269" w:rsidP="00D01269">
            <w:pPr>
              <w:spacing w:line="240" w:lineRule="auto"/>
              <w:jc w:val="center"/>
              <w:rPr>
                <w:ins w:id="1252" w:author="Eduardo" w:date="2014-06-12T13:19:00Z"/>
                <w:rFonts w:ascii="Calibri" w:eastAsia="Times New Roman" w:hAnsi="Calibri" w:cs="Times New Roman"/>
                <w:b/>
                <w:bCs/>
                <w:color w:val="000000"/>
                <w:sz w:val="18"/>
                <w:szCs w:val="18"/>
                <w:lang w:val="en-CA" w:eastAsia="en-CA"/>
              </w:rPr>
            </w:pPr>
            <w:ins w:id="1253" w:author="Eduardo" w:date="2014-06-12T13:19:00Z">
              <w:r w:rsidRPr="00D01269">
                <w:rPr>
                  <w:rFonts w:ascii="Calibri" w:eastAsia="Times New Roman" w:hAnsi="Calibri" w:cs="Times New Roman"/>
                  <w:b/>
                  <w:bCs/>
                  <w:color w:val="000000"/>
                  <w:sz w:val="18"/>
                  <w:szCs w:val="18"/>
                  <w:lang w:val="en-CA" w:eastAsia="en-CA"/>
                </w:rPr>
                <w:t>Rice</w:t>
              </w:r>
            </w:ins>
          </w:p>
        </w:tc>
        <w:tc>
          <w:tcPr>
            <w:tcW w:w="0" w:type="auto"/>
            <w:tcBorders>
              <w:top w:val="nil"/>
              <w:left w:val="nil"/>
              <w:bottom w:val="single" w:sz="4" w:space="0" w:color="000000"/>
              <w:right w:val="single" w:sz="4" w:space="0" w:color="000000"/>
            </w:tcBorders>
            <w:shd w:val="clear" w:color="auto" w:fill="auto"/>
            <w:hideMark/>
          </w:tcPr>
          <w:p w14:paraId="430ADEF0" w14:textId="77777777" w:rsidR="00D01269" w:rsidRPr="00D01269" w:rsidRDefault="00D01269" w:rsidP="00D01269">
            <w:pPr>
              <w:spacing w:line="240" w:lineRule="auto"/>
              <w:jc w:val="center"/>
              <w:rPr>
                <w:ins w:id="1254" w:author="Eduardo" w:date="2014-06-12T13:19:00Z"/>
                <w:rFonts w:ascii="Calibri" w:eastAsia="Times New Roman" w:hAnsi="Calibri" w:cs="Times New Roman"/>
                <w:b/>
                <w:bCs/>
                <w:color w:val="000000"/>
                <w:sz w:val="18"/>
                <w:szCs w:val="18"/>
                <w:lang w:val="en-CA" w:eastAsia="en-CA"/>
              </w:rPr>
            </w:pPr>
            <w:ins w:id="1255" w:author="Eduardo" w:date="2014-06-12T13:19:00Z">
              <w:r w:rsidRPr="00D01269">
                <w:rPr>
                  <w:rFonts w:ascii="Calibri" w:eastAsia="Times New Roman" w:hAnsi="Calibri" w:cs="Times New Roman"/>
                  <w:b/>
                  <w:bCs/>
                  <w:color w:val="000000"/>
                  <w:sz w:val="18"/>
                  <w:szCs w:val="18"/>
                  <w:lang w:val="en-CA" w:eastAsia="en-CA"/>
                </w:rPr>
                <w:t>Rice</w:t>
              </w:r>
            </w:ins>
          </w:p>
        </w:tc>
        <w:tc>
          <w:tcPr>
            <w:tcW w:w="0" w:type="auto"/>
            <w:tcBorders>
              <w:top w:val="nil"/>
              <w:left w:val="nil"/>
              <w:bottom w:val="single" w:sz="4" w:space="0" w:color="000000"/>
              <w:right w:val="single" w:sz="4" w:space="0" w:color="000000"/>
            </w:tcBorders>
            <w:shd w:val="clear" w:color="auto" w:fill="auto"/>
            <w:hideMark/>
          </w:tcPr>
          <w:p w14:paraId="131787E3" w14:textId="77777777" w:rsidR="00D01269" w:rsidRPr="00D01269" w:rsidRDefault="00D01269" w:rsidP="00D01269">
            <w:pPr>
              <w:spacing w:line="240" w:lineRule="auto"/>
              <w:jc w:val="center"/>
              <w:rPr>
                <w:ins w:id="1256" w:author="Eduardo" w:date="2014-06-12T13:19:00Z"/>
                <w:rFonts w:ascii="Calibri" w:eastAsia="Times New Roman" w:hAnsi="Calibri" w:cs="Times New Roman"/>
                <w:b/>
                <w:bCs/>
                <w:color w:val="000000"/>
                <w:sz w:val="18"/>
                <w:szCs w:val="18"/>
                <w:lang w:val="en-CA" w:eastAsia="en-CA"/>
              </w:rPr>
            </w:pPr>
            <w:ins w:id="1257" w:author="Eduardo" w:date="2014-06-12T13:19:00Z">
              <w:r w:rsidRPr="00D01269">
                <w:rPr>
                  <w:rFonts w:ascii="Calibri" w:eastAsia="Times New Roman" w:hAnsi="Calibri" w:cs="Times New Roman"/>
                  <w:b/>
                  <w:bCs/>
                  <w:color w:val="000000"/>
                  <w:sz w:val="18"/>
                  <w:szCs w:val="18"/>
                  <w:lang w:val="en-CA" w:eastAsia="en-CA"/>
                </w:rPr>
                <w:t>Sorghum</w:t>
              </w:r>
            </w:ins>
          </w:p>
        </w:tc>
        <w:tc>
          <w:tcPr>
            <w:tcW w:w="0" w:type="auto"/>
            <w:tcBorders>
              <w:top w:val="nil"/>
              <w:left w:val="nil"/>
              <w:bottom w:val="single" w:sz="4" w:space="0" w:color="000000"/>
              <w:right w:val="single" w:sz="4" w:space="0" w:color="000000"/>
            </w:tcBorders>
            <w:shd w:val="clear" w:color="auto" w:fill="auto"/>
            <w:hideMark/>
          </w:tcPr>
          <w:p w14:paraId="08C4DC1F" w14:textId="77777777" w:rsidR="00D01269" w:rsidRPr="00D01269" w:rsidRDefault="00D01269" w:rsidP="00D01269">
            <w:pPr>
              <w:spacing w:line="240" w:lineRule="auto"/>
              <w:jc w:val="center"/>
              <w:rPr>
                <w:ins w:id="1258" w:author="Eduardo" w:date="2014-06-12T13:19:00Z"/>
                <w:rFonts w:ascii="Calibri" w:eastAsia="Times New Roman" w:hAnsi="Calibri" w:cs="Times New Roman"/>
                <w:b/>
                <w:bCs/>
                <w:color w:val="000000"/>
                <w:sz w:val="18"/>
                <w:szCs w:val="18"/>
                <w:lang w:val="en-CA" w:eastAsia="en-CA"/>
              </w:rPr>
            </w:pPr>
            <w:ins w:id="1259" w:author="Eduardo" w:date="2014-06-12T13:19:00Z">
              <w:r w:rsidRPr="00D01269">
                <w:rPr>
                  <w:rFonts w:ascii="Calibri" w:eastAsia="Times New Roman" w:hAnsi="Calibri" w:cs="Times New Roman"/>
                  <w:b/>
                  <w:bCs/>
                  <w:color w:val="000000"/>
                  <w:sz w:val="18"/>
                  <w:szCs w:val="18"/>
                  <w:lang w:val="en-CA" w:eastAsia="en-CA"/>
                </w:rPr>
                <w:t>Sorghum</w:t>
              </w:r>
            </w:ins>
          </w:p>
        </w:tc>
        <w:tc>
          <w:tcPr>
            <w:tcW w:w="0" w:type="auto"/>
            <w:tcBorders>
              <w:top w:val="nil"/>
              <w:left w:val="nil"/>
              <w:bottom w:val="single" w:sz="4" w:space="0" w:color="000000"/>
              <w:right w:val="single" w:sz="4" w:space="0" w:color="000000"/>
            </w:tcBorders>
            <w:shd w:val="clear" w:color="auto" w:fill="auto"/>
            <w:noWrap/>
            <w:hideMark/>
          </w:tcPr>
          <w:p w14:paraId="033D3DC6" w14:textId="77777777" w:rsidR="00D01269" w:rsidRPr="00D01269" w:rsidRDefault="00D01269" w:rsidP="00D01269">
            <w:pPr>
              <w:spacing w:line="240" w:lineRule="auto"/>
              <w:rPr>
                <w:ins w:id="1260" w:author="Eduardo" w:date="2014-06-12T13:19:00Z"/>
                <w:rFonts w:ascii="Calibri" w:eastAsia="Times New Roman" w:hAnsi="Calibri" w:cs="Times New Roman"/>
                <w:b/>
                <w:bCs/>
                <w:color w:val="000000"/>
                <w:sz w:val="18"/>
                <w:szCs w:val="18"/>
                <w:lang w:val="en-CA" w:eastAsia="en-CA"/>
              </w:rPr>
            </w:pPr>
            <w:ins w:id="1261" w:author="Eduardo" w:date="2014-06-12T13:19:00Z">
              <w:r w:rsidRPr="00D01269">
                <w:rPr>
                  <w:rFonts w:ascii="Calibri" w:eastAsia="Times New Roman" w:hAnsi="Calibri" w:cs="Times New Roman"/>
                  <w:b/>
                  <w:bCs/>
                  <w:color w:val="000000"/>
                  <w:sz w:val="18"/>
                  <w:szCs w:val="18"/>
                  <w:lang w:val="en-CA" w:eastAsia="en-CA"/>
                </w:rPr>
                <w:t>Sorghum</w:t>
              </w:r>
            </w:ins>
          </w:p>
        </w:tc>
      </w:tr>
      <w:tr w:rsidR="00D01269" w:rsidRPr="00D01269" w14:paraId="5133BC76" w14:textId="77777777" w:rsidTr="00D01269">
        <w:trPr>
          <w:trHeight w:val="300"/>
          <w:ins w:id="1262"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071D9671" w14:textId="77777777" w:rsidR="00D01269" w:rsidRPr="00D01269" w:rsidRDefault="00D01269" w:rsidP="00D01269">
            <w:pPr>
              <w:spacing w:line="240" w:lineRule="auto"/>
              <w:rPr>
                <w:ins w:id="1263"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15212F71" w14:textId="77777777" w:rsidR="00D01269" w:rsidRPr="00D01269" w:rsidRDefault="00D01269" w:rsidP="00D01269">
            <w:pPr>
              <w:spacing w:line="240" w:lineRule="auto"/>
              <w:jc w:val="center"/>
              <w:rPr>
                <w:ins w:id="1264" w:author="Eduardo" w:date="2014-06-12T13:19:00Z"/>
                <w:rFonts w:ascii="Calibri" w:eastAsia="Times New Roman" w:hAnsi="Calibri" w:cs="Times New Roman"/>
                <w:b/>
                <w:bCs/>
                <w:color w:val="000000"/>
                <w:sz w:val="18"/>
                <w:szCs w:val="18"/>
                <w:lang w:val="en-CA" w:eastAsia="en-CA"/>
              </w:rPr>
            </w:pPr>
            <w:ins w:id="1265"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single" w:sz="4" w:space="0" w:color="000000"/>
              <w:right w:val="single" w:sz="4" w:space="0" w:color="000000"/>
            </w:tcBorders>
            <w:shd w:val="clear" w:color="auto" w:fill="auto"/>
            <w:hideMark/>
          </w:tcPr>
          <w:p w14:paraId="3525B2FB" w14:textId="77777777" w:rsidR="00D01269" w:rsidRPr="00D01269" w:rsidRDefault="00D01269" w:rsidP="00D01269">
            <w:pPr>
              <w:spacing w:line="240" w:lineRule="auto"/>
              <w:jc w:val="center"/>
              <w:rPr>
                <w:ins w:id="1266" w:author="Eduardo" w:date="2014-06-12T13:19:00Z"/>
                <w:rFonts w:ascii="Calibri" w:eastAsia="Times New Roman" w:hAnsi="Calibri" w:cs="Times New Roman"/>
                <w:b/>
                <w:bCs/>
                <w:color w:val="000000"/>
                <w:sz w:val="18"/>
                <w:szCs w:val="18"/>
                <w:lang w:val="en-CA" w:eastAsia="en-CA"/>
              </w:rPr>
            </w:pPr>
            <w:ins w:id="1267"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single" w:sz="4" w:space="0" w:color="000000"/>
              <w:right w:val="single" w:sz="4" w:space="0" w:color="000000"/>
            </w:tcBorders>
            <w:shd w:val="clear" w:color="auto" w:fill="auto"/>
            <w:hideMark/>
          </w:tcPr>
          <w:p w14:paraId="0250121E" w14:textId="77777777" w:rsidR="00D01269" w:rsidRPr="00D01269" w:rsidRDefault="00D01269" w:rsidP="00D01269">
            <w:pPr>
              <w:spacing w:line="240" w:lineRule="auto"/>
              <w:jc w:val="center"/>
              <w:rPr>
                <w:ins w:id="1268" w:author="Eduardo" w:date="2014-06-12T13:19:00Z"/>
                <w:rFonts w:ascii="Calibri" w:eastAsia="Times New Roman" w:hAnsi="Calibri" w:cs="Times New Roman"/>
                <w:b/>
                <w:bCs/>
                <w:color w:val="000000"/>
                <w:sz w:val="18"/>
                <w:szCs w:val="18"/>
                <w:lang w:val="en-CA" w:eastAsia="en-CA"/>
              </w:rPr>
            </w:pPr>
            <w:ins w:id="1269" w:author="Eduardo" w:date="2014-06-12T13:19:00Z">
              <w:r w:rsidRPr="00D01269">
                <w:rPr>
                  <w:rFonts w:ascii="Calibri" w:eastAsia="Times New Roman" w:hAnsi="Calibri" w:cs="Times New Roman"/>
                  <w:b/>
                  <w:bCs/>
                  <w:color w:val="000000"/>
                  <w:sz w:val="18"/>
                  <w:szCs w:val="18"/>
                  <w:lang w:val="en-CA" w:eastAsia="en-CA"/>
                </w:rPr>
                <w:t>Average (ha)</w:t>
              </w:r>
            </w:ins>
          </w:p>
        </w:tc>
        <w:tc>
          <w:tcPr>
            <w:tcW w:w="0" w:type="auto"/>
            <w:tcBorders>
              <w:top w:val="nil"/>
              <w:left w:val="nil"/>
              <w:bottom w:val="single" w:sz="4" w:space="0" w:color="000000"/>
              <w:right w:val="single" w:sz="4" w:space="0" w:color="000000"/>
            </w:tcBorders>
            <w:shd w:val="clear" w:color="auto" w:fill="auto"/>
            <w:hideMark/>
          </w:tcPr>
          <w:p w14:paraId="54D3AE96" w14:textId="77777777" w:rsidR="00D01269" w:rsidRPr="00D01269" w:rsidRDefault="00D01269" w:rsidP="00D01269">
            <w:pPr>
              <w:spacing w:line="240" w:lineRule="auto"/>
              <w:jc w:val="center"/>
              <w:rPr>
                <w:ins w:id="1270" w:author="Eduardo" w:date="2014-06-12T13:19:00Z"/>
                <w:rFonts w:ascii="Calibri" w:eastAsia="Times New Roman" w:hAnsi="Calibri" w:cs="Times New Roman"/>
                <w:b/>
                <w:bCs/>
                <w:color w:val="000000"/>
                <w:sz w:val="18"/>
                <w:szCs w:val="18"/>
                <w:lang w:val="en-CA" w:eastAsia="en-CA"/>
              </w:rPr>
            </w:pPr>
            <w:ins w:id="1271"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single" w:sz="4" w:space="0" w:color="000000"/>
              <w:right w:val="single" w:sz="4" w:space="0" w:color="000000"/>
            </w:tcBorders>
            <w:shd w:val="clear" w:color="auto" w:fill="auto"/>
            <w:hideMark/>
          </w:tcPr>
          <w:p w14:paraId="57DD9858" w14:textId="77777777" w:rsidR="00D01269" w:rsidRPr="00D01269" w:rsidRDefault="00D01269" w:rsidP="00D01269">
            <w:pPr>
              <w:spacing w:line="240" w:lineRule="auto"/>
              <w:jc w:val="center"/>
              <w:rPr>
                <w:ins w:id="1272" w:author="Eduardo" w:date="2014-06-12T13:19:00Z"/>
                <w:rFonts w:ascii="Calibri" w:eastAsia="Times New Roman" w:hAnsi="Calibri" w:cs="Times New Roman"/>
                <w:b/>
                <w:bCs/>
                <w:color w:val="000000"/>
                <w:sz w:val="18"/>
                <w:szCs w:val="18"/>
                <w:lang w:val="en-CA" w:eastAsia="en-CA"/>
              </w:rPr>
            </w:pPr>
            <w:ins w:id="1273"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single" w:sz="4" w:space="0" w:color="000000"/>
              <w:right w:val="single" w:sz="4" w:space="0" w:color="000000"/>
            </w:tcBorders>
            <w:shd w:val="clear" w:color="auto" w:fill="auto"/>
            <w:hideMark/>
          </w:tcPr>
          <w:p w14:paraId="6B2A4F5E" w14:textId="77777777" w:rsidR="00D01269" w:rsidRPr="00D01269" w:rsidRDefault="00D01269" w:rsidP="00D01269">
            <w:pPr>
              <w:spacing w:line="240" w:lineRule="auto"/>
              <w:jc w:val="center"/>
              <w:rPr>
                <w:ins w:id="1274" w:author="Eduardo" w:date="2014-06-12T13:19:00Z"/>
                <w:rFonts w:ascii="Calibri" w:eastAsia="Times New Roman" w:hAnsi="Calibri" w:cs="Times New Roman"/>
                <w:b/>
                <w:bCs/>
                <w:color w:val="000000"/>
                <w:sz w:val="18"/>
                <w:szCs w:val="18"/>
                <w:lang w:val="en-CA" w:eastAsia="en-CA"/>
              </w:rPr>
            </w:pPr>
            <w:ins w:id="1275" w:author="Eduardo" w:date="2014-06-12T13:19:00Z">
              <w:r w:rsidRPr="00D01269">
                <w:rPr>
                  <w:rFonts w:ascii="Calibri" w:eastAsia="Times New Roman" w:hAnsi="Calibri" w:cs="Times New Roman"/>
                  <w:b/>
                  <w:bCs/>
                  <w:color w:val="000000"/>
                  <w:sz w:val="18"/>
                  <w:szCs w:val="18"/>
                  <w:lang w:val="en-CA" w:eastAsia="en-CA"/>
                </w:rPr>
                <w:t>Average (ha)</w:t>
              </w:r>
            </w:ins>
          </w:p>
        </w:tc>
      </w:tr>
      <w:tr w:rsidR="00D01269" w:rsidRPr="00D01269" w14:paraId="03CD4E2C" w14:textId="77777777" w:rsidTr="00D01269">
        <w:trPr>
          <w:trHeight w:val="300"/>
          <w:ins w:id="1276" w:author="Eduardo" w:date="2014-06-12T13:19:00Z"/>
        </w:trPr>
        <w:tc>
          <w:tcPr>
            <w:tcW w:w="0" w:type="auto"/>
            <w:tcBorders>
              <w:top w:val="nil"/>
              <w:left w:val="single" w:sz="8" w:space="0" w:color="000000"/>
              <w:bottom w:val="single" w:sz="4" w:space="0" w:color="000000"/>
              <w:right w:val="single" w:sz="4" w:space="0" w:color="000000"/>
            </w:tcBorders>
            <w:shd w:val="clear" w:color="auto" w:fill="auto"/>
            <w:hideMark/>
          </w:tcPr>
          <w:p w14:paraId="48D1E9B0" w14:textId="77777777" w:rsidR="00D01269" w:rsidRPr="00D01269" w:rsidRDefault="00D01269" w:rsidP="00D01269">
            <w:pPr>
              <w:spacing w:line="240" w:lineRule="auto"/>
              <w:jc w:val="center"/>
              <w:rPr>
                <w:ins w:id="1277" w:author="Eduardo" w:date="2014-06-12T13:19:00Z"/>
                <w:rFonts w:ascii="Calibri" w:eastAsia="Times New Roman" w:hAnsi="Calibri" w:cs="Times New Roman"/>
                <w:b/>
                <w:bCs/>
                <w:color w:val="000000"/>
                <w:sz w:val="18"/>
                <w:szCs w:val="18"/>
                <w:lang w:val="en-CA" w:eastAsia="en-CA"/>
              </w:rPr>
            </w:pPr>
            <w:ins w:id="1278" w:author="Eduardo" w:date="2014-06-12T13:19:00Z">
              <w:r w:rsidRPr="00D01269">
                <w:rPr>
                  <w:rFonts w:ascii="Calibri" w:eastAsia="Times New Roman" w:hAnsi="Calibri" w:cs="Times New Roman"/>
                  <w:b/>
                  <w:bCs/>
                  <w:color w:val="000000"/>
                  <w:sz w:val="18"/>
                  <w:szCs w:val="18"/>
                  <w:lang w:val="en-CA" w:eastAsia="en-CA"/>
                </w:rPr>
                <w:t>Farming System</w:t>
              </w:r>
            </w:ins>
          </w:p>
        </w:tc>
        <w:tc>
          <w:tcPr>
            <w:tcW w:w="0" w:type="auto"/>
            <w:tcBorders>
              <w:top w:val="nil"/>
              <w:left w:val="nil"/>
              <w:bottom w:val="single" w:sz="4" w:space="0" w:color="000000"/>
              <w:right w:val="single" w:sz="4" w:space="0" w:color="000000"/>
            </w:tcBorders>
            <w:shd w:val="clear" w:color="auto" w:fill="auto"/>
            <w:hideMark/>
          </w:tcPr>
          <w:p w14:paraId="37FED137" w14:textId="77777777" w:rsidR="00D01269" w:rsidRPr="00D01269" w:rsidRDefault="00D01269" w:rsidP="00D01269">
            <w:pPr>
              <w:spacing w:line="240" w:lineRule="auto"/>
              <w:jc w:val="center"/>
              <w:rPr>
                <w:ins w:id="1279" w:author="Eduardo" w:date="2014-06-12T13:19:00Z"/>
                <w:rFonts w:ascii="Calibri" w:eastAsia="Times New Roman" w:hAnsi="Calibri" w:cs="Times New Roman"/>
                <w:b/>
                <w:bCs/>
                <w:color w:val="000000"/>
                <w:sz w:val="18"/>
                <w:szCs w:val="18"/>
                <w:lang w:val="en-CA" w:eastAsia="en-CA"/>
              </w:rPr>
            </w:pPr>
            <w:ins w:id="1280" w:author="Eduardo" w:date="2014-06-12T13:19:00Z">
              <w:r w:rsidRPr="00D01269">
                <w:rPr>
                  <w:rFonts w:ascii="Calibri" w:eastAsia="Times New Roman" w:hAnsi="Calibri" w:cs="Times New Roman"/>
                  <w:b/>
                  <w:bCs/>
                  <w:color w:val="000000"/>
                  <w:sz w:val="18"/>
                  <w:szCs w:val="18"/>
                  <w:lang w:val="en-CA" w:eastAsia="en-CA"/>
                </w:rPr>
                <w:t>Yield Pote</w:t>
              </w:r>
              <w:r w:rsidRPr="00D01269">
                <w:rPr>
                  <w:rFonts w:ascii="Calibri" w:eastAsia="Times New Roman" w:hAnsi="Calibri" w:cs="Times New Roman"/>
                  <w:b/>
                  <w:bCs/>
                  <w:color w:val="000000"/>
                  <w:sz w:val="18"/>
                  <w:szCs w:val="18"/>
                  <w:lang w:val="en-CA" w:eastAsia="en-CA"/>
                </w:rPr>
                <w:t>n</w:t>
              </w:r>
              <w:r w:rsidRPr="00D01269">
                <w:rPr>
                  <w:rFonts w:ascii="Calibri" w:eastAsia="Times New Roman" w:hAnsi="Calibri" w:cs="Times New Roman"/>
                  <w:b/>
                  <w:bCs/>
                  <w:color w:val="000000"/>
                  <w:sz w:val="18"/>
                  <w:szCs w:val="18"/>
                  <w:lang w:val="en-CA" w:eastAsia="en-CA"/>
                </w:rPr>
                <w:t>tial</w:t>
              </w:r>
            </w:ins>
          </w:p>
        </w:tc>
        <w:tc>
          <w:tcPr>
            <w:tcW w:w="0" w:type="auto"/>
            <w:tcBorders>
              <w:top w:val="nil"/>
              <w:left w:val="nil"/>
              <w:bottom w:val="single" w:sz="4" w:space="0" w:color="000000"/>
              <w:right w:val="single" w:sz="4" w:space="0" w:color="000000"/>
            </w:tcBorders>
            <w:shd w:val="clear" w:color="auto" w:fill="auto"/>
            <w:hideMark/>
          </w:tcPr>
          <w:p w14:paraId="45AD015F" w14:textId="77777777" w:rsidR="00D01269" w:rsidRPr="00D01269" w:rsidRDefault="00D01269" w:rsidP="00D01269">
            <w:pPr>
              <w:spacing w:line="240" w:lineRule="auto"/>
              <w:jc w:val="center"/>
              <w:rPr>
                <w:ins w:id="1281" w:author="Eduardo" w:date="2014-06-12T13:19:00Z"/>
                <w:rFonts w:ascii="Calibri" w:eastAsia="Times New Roman" w:hAnsi="Calibri" w:cs="Times New Roman"/>
                <w:b/>
                <w:bCs/>
                <w:color w:val="000000"/>
                <w:sz w:val="18"/>
                <w:szCs w:val="18"/>
                <w:lang w:val="en-CA" w:eastAsia="en-CA"/>
              </w:rPr>
            </w:pPr>
            <w:ins w:id="1282" w:author="Eduardo" w:date="2014-06-12T13:19:00Z">
              <w:r w:rsidRPr="00D01269">
                <w:rPr>
                  <w:rFonts w:ascii="Calibri" w:eastAsia="Times New Roman" w:hAnsi="Calibri" w:cs="Times New Roman"/>
                  <w:b/>
                  <w:bCs/>
                  <w:color w:val="000000"/>
                  <w:sz w:val="18"/>
                  <w:szCs w:val="18"/>
                  <w:lang w:val="en-CA" w:eastAsia="en-CA"/>
                </w:rPr>
                <w:t>Market Pote</w:t>
              </w:r>
              <w:r w:rsidRPr="00D01269">
                <w:rPr>
                  <w:rFonts w:ascii="Calibri" w:eastAsia="Times New Roman" w:hAnsi="Calibri" w:cs="Times New Roman"/>
                  <w:b/>
                  <w:bCs/>
                  <w:color w:val="000000"/>
                  <w:sz w:val="18"/>
                  <w:szCs w:val="18"/>
                  <w:lang w:val="en-CA" w:eastAsia="en-CA"/>
                </w:rPr>
                <w:t>n</w:t>
              </w:r>
              <w:r w:rsidRPr="00D01269">
                <w:rPr>
                  <w:rFonts w:ascii="Calibri" w:eastAsia="Times New Roman" w:hAnsi="Calibri" w:cs="Times New Roman"/>
                  <w:b/>
                  <w:bCs/>
                  <w:color w:val="000000"/>
                  <w:sz w:val="18"/>
                  <w:szCs w:val="18"/>
                  <w:lang w:val="en-CA" w:eastAsia="en-CA"/>
                </w:rPr>
                <w:t>tial</w:t>
              </w:r>
            </w:ins>
          </w:p>
        </w:tc>
        <w:tc>
          <w:tcPr>
            <w:tcW w:w="0" w:type="auto"/>
            <w:tcBorders>
              <w:top w:val="nil"/>
              <w:left w:val="nil"/>
              <w:bottom w:val="single" w:sz="4" w:space="0" w:color="auto"/>
              <w:right w:val="nil"/>
            </w:tcBorders>
            <w:shd w:val="clear" w:color="000000" w:fill="EEECE1"/>
            <w:noWrap/>
            <w:hideMark/>
          </w:tcPr>
          <w:p w14:paraId="191A83EA" w14:textId="77777777" w:rsidR="00D01269" w:rsidRPr="00D01269" w:rsidRDefault="00D01269" w:rsidP="00D01269">
            <w:pPr>
              <w:spacing w:line="240" w:lineRule="auto"/>
              <w:rPr>
                <w:ins w:id="1283" w:author="Eduardo" w:date="2014-06-12T13:19:00Z"/>
                <w:rFonts w:ascii="Calibri" w:eastAsia="Times New Roman" w:hAnsi="Calibri" w:cs="Times New Roman"/>
                <w:color w:val="000000"/>
                <w:sz w:val="18"/>
                <w:szCs w:val="18"/>
                <w:lang w:val="en-CA" w:eastAsia="en-CA"/>
              </w:rPr>
            </w:pPr>
            <w:ins w:id="1284"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single" w:sz="4" w:space="0" w:color="auto"/>
              <w:right w:val="nil"/>
            </w:tcBorders>
            <w:shd w:val="clear" w:color="000000" w:fill="EEECE1"/>
            <w:noWrap/>
            <w:hideMark/>
          </w:tcPr>
          <w:p w14:paraId="294358CA" w14:textId="77777777" w:rsidR="00D01269" w:rsidRPr="00D01269" w:rsidRDefault="00D01269" w:rsidP="00D01269">
            <w:pPr>
              <w:spacing w:line="240" w:lineRule="auto"/>
              <w:rPr>
                <w:ins w:id="1285" w:author="Eduardo" w:date="2014-06-12T13:19:00Z"/>
                <w:rFonts w:ascii="Calibri" w:eastAsia="Times New Roman" w:hAnsi="Calibri" w:cs="Times New Roman"/>
                <w:color w:val="000000"/>
                <w:sz w:val="18"/>
                <w:szCs w:val="18"/>
                <w:lang w:val="en-CA" w:eastAsia="en-CA"/>
              </w:rPr>
            </w:pPr>
            <w:ins w:id="1286"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single" w:sz="4" w:space="0" w:color="auto"/>
              <w:right w:val="nil"/>
            </w:tcBorders>
            <w:shd w:val="clear" w:color="000000" w:fill="EEECE1"/>
            <w:noWrap/>
            <w:hideMark/>
          </w:tcPr>
          <w:p w14:paraId="17B1FA61" w14:textId="77777777" w:rsidR="00D01269" w:rsidRPr="00D01269" w:rsidRDefault="00D01269" w:rsidP="00D01269">
            <w:pPr>
              <w:spacing w:line="240" w:lineRule="auto"/>
              <w:rPr>
                <w:ins w:id="1287" w:author="Eduardo" w:date="2014-06-12T13:19:00Z"/>
                <w:rFonts w:ascii="Calibri" w:eastAsia="Times New Roman" w:hAnsi="Calibri" w:cs="Times New Roman"/>
                <w:color w:val="000000"/>
                <w:sz w:val="18"/>
                <w:szCs w:val="18"/>
                <w:lang w:val="en-CA" w:eastAsia="en-CA"/>
              </w:rPr>
            </w:pPr>
            <w:ins w:id="1288"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single" w:sz="4" w:space="0" w:color="auto"/>
              <w:right w:val="nil"/>
            </w:tcBorders>
            <w:shd w:val="clear" w:color="000000" w:fill="EEECE1"/>
            <w:noWrap/>
            <w:hideMark/>
          </w:tcPr>
          <w:p w14:paraId="21DF092C" w14:textId="77777777" w:rsidR="00D01269" w:rsidRPr="00D01269" w:rsidRDefault="00D01269" w:rsidP="00D01269">
            <w:pPr>
              <w:spacing w:line="240" w:lineRule="auto"/>
              <w:rPr>
                <w:ins w:id="1289" w:author="Eduardo" w:date="2014-06-12T13:19:00Z"/>
                <w:rFonts w:ascii="Calibri" w:eastAsia="Times New Roman" w:hAnsi="Calibri" w:cs="Times New Roman"/>
                <w:color w:val="000000"/>
                <w:sz w:val="18"/>
                <w:szCs w:val="18"/>
                <w:lang w:val="en-CA" w:eastAsia="en-CA"/>
              </w:rPr>
            </w:pPr>
            <w:ins w:id="1290"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single" w:sz="4" w:space="0" w:color="auto"/>
              <w:right w:val="nil"/>
            </w:tcBorders>
            <w:shd w:val="clear" w:color="000000" w:fill="EEECE1"/>
            <w:noWrap/>
            <w:hideMark/>
          </w:tcPr>
          <w:p w14:paraId="046F9DBA" w14:textId="77777777" w:rsidR="00D01269" w:rsidRPr="00D01269" w:rsidRDefault="00D01269" w:rsidP="00D01269">
            <w:pPr>
              <w:spacing w:line="240" w:lineRule="auto"/>
              <w:rPr>
                <w:ins w:id="1291" w:author="Eduardo" w:date="2014-06-12T13:19:00Z"/>
                <w:rFonts w:ascii="Calibri" w:eastAsia="Times New Roman" w:hAnsi="Calibri" w:cs="Times New Roman"/>
                <w:color w:val="000000"/>
                <w:sz w:val="18"/>
                <w:szCs w:val="18"/>
                <w:lang w:val="en-CA" w:eastAsia="en-CA"/>
              </w:rPr>
            </w:pPr>
            <w:ins w:id="1292"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single" w:sz="4" w:space="0" w:color="auto"/>
              <w:right w:val="nil"/>
            </w:tcBorders>
            <w:shd w:val="clear" w:color="000000" w:fill="EEECE1"/>
            <w:noWrap/>
            <w:hideMark/>
          </w:tcPr>
          <w:p w14:paraId="490299A6" w14:textId="77777777" w:rsidR="00D01269" w:rsidRPr="00D01269" w:rsidRDefault="00D01269" w:rsidP="00D01269">
            <w:pPr>
              <w:spacing w:line="240" w:lineRule="auto"/>
              <w:rPr>
                <w:ins w:id="1293" w:author="Eduardo" w:date="2014-06-12T13:19:00Z"/>
                <w:rFonts w:ascii="Calibri" w:eastAsia="Times New Roman" w:hAnsi="Calibri" w:cs="Times New Roman"/>
                <w:color w:val="000000"/>
                <w:sz w:val="18"/>
                <w:szCs w:val="18"/>
                <w:lang w:val="en-CA" w:eastAsia="en-CA"/>
              </w:rPr>
            </w:pPr>
            <w:ins w:id="1294" w:author="Eduardo" w:date="2014-06-12T13:19:00Z">
              <w:r w:rsidRPr="00D01269">
                <w:rPr>
                  <w:rFonts w:ascii="Calibri" w:eastAsia="Times New Roman" w:hAnsi="Calibri" w:cs="Times New Roman"/>
                  <w:color w:val="000000"/>
                  <w:sz w:val="18"/>
                  <w:szCs w:val="18"/>
                  <w:lang w:val="en-CA" w:eastAsia="en-CA"/>
                </w:rPr>
                <w:t> </w:t>
              </w:r>
            </w:ins>
          </w:p>
        </w:tc>
      </w:tr>
      <w:tr w:rsidR="00D01269" w:rsidRPr="00D01269" w14:paraId="47F6324D" w14:textId="77777777" w:rsidTr="00D01269">
        <w:trPr>
          <w:trHeight w:val="300"/>
          <w:ins w:id="1295"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763CB1CB" w14:textId="77777777" w:rsidR="00D01269" w:rsidRPr="00D01269" w:rsidRDefault="00D01269" w:rsidP="00D01269">
            <w:pPr>
              <w:spacing w:line="240" w:lineRule="auto"/>
              <w:jc w:val="center"/>
              <w:rPr>
                <w:ins w:id="1296" w:author="Eduardo" w:date="2014-06-12T13:19:00Z"/>
                <w:rFonts w:ascii="Calibri" w:eastAsia="Times New Roman" w:hAnsi="Calibri" w:cs="Times New Roman"/>
                <w:b/>
                <w:bCs/>
                <w:color w:val="000000"/>
                <w:sz w:val="18"/>
                <w:szCs w:val="18"/>
                <w:lang w:val="en-CA" w:eastAsia="en-CA"/>
              </w:rPr>
            </w:pPr>
            <w:ins w:id="1297" w:author="Eduardo" w:date="2014-06-12T13:19:00Z">
              <w:r w:rsidRPr="00D01269">
                <w:rPr>
                  <w:rFonts w:ascii="Calibri" w:eastAsia="Times New Roman" w:hAnsi="Calibri" w:cs="Times New Roman"/>
                  <w:b/>
                  <w:bCs/>
                  <w:color w:val="000000"/>
                  <w:sz w:val="18"/>
                  <w:szCs w:val="18"/>
                  <w:lang w:val="en-CA" w:eastAsia="en-CA"/>
                </w:rPr>
                <w:t>Agro-pastoral</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117DA159" w14:textId="77777777" w:rsidR="00D01269" w:rsidRPr="00D01269" w:rsidRDefault="00D01269" w:rsidP="00D01269">
            <w:pPr>
              <w:spacing w:line="240" w:lineRule="auto"/>
              <w:jc w:val="center"/>
              <w:rPr>
                <w:ins w:id="1298" w:author="Eduardo" w:date="2014-06-12T13:19:00Z"/>
                <w:rFonts w:ascii="Calibri" w:eastAsia="Times New Roman" w:hAnsi="Calibri" w:cs="Times New Roman"/>
                <w:b/>
                <w:bCs/>
                <w:color w:val="000000"/>
                <w:sz w:val="18"/>
                <w:szCs w:val="18"/>
                <w:lang w:val="en-CA" w:eastAsia="en-CA"/>
              </w:rPr>
            </w:pPr>
            <w:ins w:id="1299"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1BA39CB0" w14:textId="77777777" w:rsidR="00D01269" w:rsidRPr="00D01269" w:rsidRDefault="00D01269" w:rsidP="00D01269">
            <w:pPr>
              <w:spacing w:line="240" w:lineRule="auto"/>
              <w:jc w:val="center"/>
              <w:rPr>
                <w:ins w:id="1300" w:author="Eduardo" w:date="2014-06-12T13:19:00Z"/>
                <w:rFonts w:ascii="Calibri" w:eastAsia="Times New Roman" w:hAnsi="Calibri" w:cs="Times New Roman"/>
                <w:b/>
                <w:bCs/>
                <w:color w:val="000000"/>
                <w:sz w:val="18"/>
                <w:szCs w:val="18"/>
                <w:lang w:val="en-CA" w:eastAsia="en-CA"/>
              </w:rPr>
            </w:pPr>
            <w:ins w:id="1301"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nil"/>
              <w:right w:val="single" w:sz="4" w:space="0" w:color="000000"/>
            </w:tcBorders>
            <w:shd w:val="clear" w:color="auto" w:fill="auto"/>
            <w:noWrap/>
            <w:hideMark/>
          </w:tcPr>
          <w:p w14:paraId="6EBEDF1B" w14:textId="77777777" w:rsidR="00D01269" w:rsidRPr="00D01269" w:rsidRDefault="00D01269" w:rsidP="00D01269">
            <w:pPr>
              <w:spacing w:line="240" w:lineRule="auto"/>
              <w:rPr>
                <w:ins w:id="1302" w:author="Eduardo" w:date="2014-06-12T13:19:00Z"/>
                <w:rFonts w:ascii="Calibri" w:eastAsia="Times New Roman" w:hAnsi="Calibri" w:cs="Times New Roman"/>
                <w:color w:val="000000"/>
                <w:sz w:val="18"/>
                <w:szCs w:val="18"/>
                <w:lang w:val="en-CA" w:eastAsia="en-CA"/>
              </w:rPr>
            </w:pPr>
            <w:ins w:id="130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nil"/>
              <w:right w:val="single" w:sz="4" w:space="0" w:color="000000"/>
            </w:tcBorders>
            <w:shd w:val="clear" w:color="auto" w:fill="auto"/>
            <w:noWrap/>
            <w:hideMark/>
          </w:tcPr>
          <w:p w14:paraId="2B82007A" w14:textId="77777777" w:rsidR="00D01269" w:rsidRPr="00D01269" w:rsidRDefault="00D01269" w:rsidP="00D01269">
            <w:pPr>
              <w:spacing w:line="240" w:lineRule="auto"/>
              <w:rPr>
                <w:ins w:id="1304" w:author="Eduardo" w:date="2014-06-12T13:19:00Z"/>
                <w:rFonts w:ascii="Calibri" w:eastAsia="Times New Roman" w:hAnsi="Calibri" w:cs="Times New Roman"/>
                <w:color w:val="000000"/>
                <w:sz w:val="18"/>
                <w:szCs w:val="18"/>
                <w:lang w:val="en-CA" w:eastAsia="en-CA"/>
              </w:rPr>
            </w:pPr>
            <w:ins w:id="1305"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nil"/>
              <w:right w:val="single" w:sz="4" w:space="0" w:color="000000"/>
            </w:tcBorders>
            <w:shd w:val="clear" w:color="auto" w:fill="auto"/>
            <w:noWrap/>
            <w:hideMark/>
          </w:tcPr>
          <w:p w14:paraId="355910ED" w14:textId="77777777" w:rsidR="00D01269" w:rsidRPr="00D01269" w:rsidRDefault="00D01269" w:rsidP="00D01269">
            <w:pPr>
              <w:spacing w:line="240" w:lineRule="auto"/>
              <w:jc w:val="right"/>
              <w:rPr>
                <w:ins w:id="1306" w:author="Eduardo" w:date="2014-06-12T13:19:00Z"/>
                <w:rFonts w:ascii="Calibri" w:eastAsia="Times New Roman" w:hAnsi="Calibri" w:cs="Times New Roman"/>
                <w:color w:val="000000"/>
                <w:sz w:val="18"/>
                <w:szCs w:val="18"/>
                <w:lang w:val="en-CA" w:eastAsia="en-CA"/>
              </w:rPr>
            </w:pPr>
            <w:ins w:id="1307" w:author="Eduardo" w:date="2014-06-12T13:19:00Z">
              <w:r w:rsidRPr="00D01269">
                <w:rPr>
                  <w:rFonts w:ascii="Calibri" w:eastAsia="Times New Roman" w:hAnsi="Calibri" w:cs="Times New Roman"/>
                  <w:color w:val="000000"/>
                  <w:sz w:val="18"/>
                  <w:szCs w:val="18"/>
                  <w:lang w:val="en-CA" w:eastAsia="en-CA"/>
                </w:rPr>
                <w:t>0.83</w:t>
              </w:r>
            </w:ins>
          </w:p>
        </w:tc>
        <w:tc>
          <w:tcPr>
            <w:tcW w:w="0" w:type="auto"/>
            <w:tcBorders>
              <w:top w:val="nil"/>
              <w:left w:val="nil"/>
              <w:bottom w:val="nil"/>
              <w:right w:val="single" w:sz="4" w:space="0" w:color="000000"/>
            </w:tcBorders>
            <w:shd w:val="clear" w:color="auto" w:fill="auto"/>
            <w:noWrap/>
            <w:hideMark/>
          </w:tcPr>
          <w:p w14:paraId="34EB2E50" w14:textId="77777777" w:rsidR="00D01269" w:rsidRPr="00D01269" w:rsidRDefault="00D01269" w:rsidP="00D01269">
            <w:pPr>
              <w:spacing w:line="240" w:lineRule="auto"/>
              <w:jc w:val="right"/>
              <w:rPr>
                <w:ins w:id="1308" w:author="Eduardo" w:date="2014-06-12T13:19:00Z"/>
                <w:rFonts w:ascii="Calibri" w:eastAsia="Times New Roman" w:hAnsi="Calibri" w:cs="Times New Roman"/>
                <w:color w:val="000000"/>
                <w:sz w:val="18"/>
                <w:szCs w:val="18"/>
                <w:lang w:val="en-CA" w:eastAsia="en-CA"/>
              </w:rPr>
            </w:pPr>
            <w:ins w:id="1309" w:author="Eduardo" w:date="2014-06-12T13:19:00Z">
              <w:r w:rsidRPr="00D01269">
                <w:rPr>
                  <w:rFonts w:ascii="Calibri" w:eastAsia="Times New Roman" w:hAnsi="Calibri" w:cs="Times New Roman"/>
                  <w:color w:val="000000"/>
                  <w:sz w:val="18"/>
                  <w:szCs w:val="18"/>
                  <w:lang w:val="en-CA" w:eastAsia="en-CA"/>
                </w:rPr>
                <w:t>86.25</w:t>
              </w:r>
            </w:ins>
          </w:p>
        </w:tc>
        <w:tc>
          <w:tcPr>
            <w:tcW w:w="0" w:type="auto"/>
            <w:tcBorders>
              <w:top w:val="nil"/>
              <w:left w:val="nil"/>
              <w:bottom w:val="nil"/>
              <w:right w:val="single" w:sz="4" w:space="0" w:color="000000"/>
            </w:tcBorders>
            <w:shd w:val="clear" w:color="auto" w:fill="auto"/>
            <w:noWrap/>
            <w:hideMark/>
          </w:tcPr>
          <w:p w14:paraId="3D5C8137" w14:textId="77777777" w:rsidR="00D01269" w:rsidRPr="00D01269" w:rsidRDefault="00D01269" w:rsidP="00D01269">
            <w:pPr>
              <w:spacing w:line="240" w:lineRule="auto"/>
              <w:jc w:val="right"/>
              <w:rPr>
                <w:ins w:id="1310" w:author="Eduardo" w:date="2014-06-12T13:19:00Z"/>
                <w:rFonts w:ascii="Calibri" w:eastAsia="Times New Roman" w:hAnsi="Calibri" w:cs="Times New Roman"/>
                <w:color w:val="000000"/>
                <w:sz w:val="18"/>
                <w:szCs w:val="18"/>
                <w:lang w:val="en-CA" w:eastAsia="en-CA"/>
              </w:rPr>
            </w:pPr>
            <w:ins w:id="1311"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nil"/>
              <w:right w:val="single" w:sz="4" w:space="0" w:color="000000"/>
            </w:tcBorders>
            <w:shd w:val="clear" w:color="auto" w:fill="auto"/>
            <w:noWrap/>
            <w:hideMark/>
          </w:tcPr>
          <w:p w14:paraId="20D5DFC4" w14:textId="77777777" w:rsidR="00D01269" w:rsidRPr="00D01269" w:rsidRDefault="00D01269" w:rsidP="00D01269">
            <w:pPr>
              <w:spacing w:line="240" w:lineRule="auto"/>
              <w:jc w:val="right"/>
              <w:rPr>
                <w:ins w:id="1312" w:author="Eduardo" w:date="2014-06-12T13:19:00Z"/>
                <w:rFonts w:ascii="Calibri" w:eastAsia="Times New Roman" w:hAnsi="Calibri" w:cs="Times New Roman"/>
                <w:color w:val="000000"/>
                <w:sz w:val="18"/>
                <w:szCs w:val="18"/>
                <w:lang w:val="en-CA" w:eastAsia="en-CA"/>
              </w:rPr>
            </w:pPr>
            <w:ins w:id="1313" w:author="Eduardo" w:date="2014-06-12T13:19:00Z">
              <w:r w:rsidRPr="00D01269">
                <w:rPr>
                  <w:rFonts w:ascii="Calibri" w:eastAsia="Times New Roman" w:hAnsi="Calibri" w:cs="Times New Roman"/>
                  <w:color w:val="000000"/>
                  <w:sz w:val="18"/>
                  <w:szCs w:val="18"/>
                  <w:lang w:val="en-CA" w:eastAsia="en-CA"/>
                </w:rPr>
                <w:t>0.83</w:t>
              </w:r>
            </w:ins>
          </w:p>
        </w:tc>
      </w:tr>
      <w:tr w:rsidR="00D01269" w:rsidRPr="00D01269" w14:paraId="7F7B6C74" w14:textId="77777777" w:rsidTr="00D01269">
        <w:trPr>
          <w:trHeight w:val="300"/>
          <w:ins w:id="1314"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4AF4947B" w14:textId="77777777" w:rsidR="00D01269" w:rsidRPr="00D01269" w:rsidRDefault="00D01269" w:rsidP="00D01269">
            <w:pPr>
              <w:spacing w:line="240" w:lineRule="auto"/>
              <w:rPr>
                <w:ins w:id="1315"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23F10ABA" w14:textId="77777777" w:rsidR="00D01269" w:rsidRPr="00D01269" w:rsidRDefault="00D01269" w:rsidP="00D01269">
            <w:pPr>
              <w:spacing w:line="240" w:lineRule="auto"/>
              <w:rPr>
                <w:ins w:id="1316"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71354574" w14:textId="77777777" w:rsidR="00D01269" w:rsidRPr="00D01269" w:rsidRDefault="00D01269" w:rsidP="00D01269">
            <w:pPr>
              <w:spacing w:line="240" w:lineRule="auto"/>
              <w:jc w:val="center"/>
              <w:rPr>
                <w:ins w:id="1317" w:author="Eduardo" w:date="2014-06-12T13:19:00Z"/>
                <w:rFonts w:ascii="Calibri" w:eastAsia="Times New Roman" w:hAnsi="Calibri" w:cs="Times New Roman"/>
                <w:b/>
                <w:bCs/>
                <w:color w:val="000000"/>
                <w:sz w:val="18"/>
                <w:szCs w:val="18"/>
                <w:lang w:val="en-CA" w:eastAsia="en-CA"/>
              </w:rPr>
            </w:pPr>
            <w:ins w:id="1318"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single" w:sz="4" w:space="0" w:color="000000"/>
              <w:left w:val="nil"/>
              <w:bottom w:val="single" w:sz="4" w:space="0" w:color="000000"/>
              <w:right w:val="single" w:sz="4" w:space="0" w:color="000000"/>
            </w:tcBorders>
            <w:shd w:val="clear" w:color="auto" w:fill="auto"/>
            <w:hideMark/>
          </w:tcPr>
          <w:p w14:paraId="23B662B6" w14:textId="77777777" w:rsidR="00D01269" w:rsidRPr="00D01269" w:rsidRDefault="00D01269" w:rsidP="00D01269">
            <w:pPr>
              <w:spacing w:line="240" w:lineRule="auto"/>
              <w:rPr>
                <w:ins w:id="1319" w:author="Eduardo" w:date="2014-06-12T13:19:00Z"/>
                <w:rFonts w:ascii="Calibri" w:eastAsia="Times New Roman" w:hAnsi="Calibri" w:cs="Times New Roman"/>
                <w:color w:val="000000"/>
                <w:sz w:val="18"/>
                <w:szCs w:val="18"/>
                <w:lang w:val="en-CA" w:eastAsia="en-CA"/>
              </w:rPr>
            </w:pPr>
            <w:ins w:id="1320"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single" w:sz="4" w:space="0" w:color="000000"/>
              <w:left w:val="nil"/>
              <w:bottom w:val="single" w:sz="4" w:space="0" w:color="000000"/>
              <w:right w:val="single" w:sz="4" w:space="0" w:color="000000"/>
            </w:tcBorders>
            <w:shd w:val="clear" w:color="auto" w:fill="auto"/>
            <w:hideMark/>
          </w:tcPr>
          <w:p w14:paraId="26F5A56D" w14:textId="77777777" w:rsidR="00D01269" w:rsidRPr="00D01269" w:rsidRDefault="00D01269" w:rsidP="00D01269">
            <w:pPr>
              <w:spacing w:line="240" w:lineRule="auto"/>
              <w:rPr>
                <w:ins w:id="1321" w:author="Eduardo" w:date="2014-06-12T13:19:00Z"/>
                <w:rFonts w:ascii="Calibri" w:eastAsia="Times New Roman" w:hAnsi="Calibri" w:cs="Times New Roman"/>
                <w:color w:val="000000"/>
                <w:sz w:val="18"/>
                <w:szCs w:val="18"/>
                <w:lang w:val="en-CA" w:eastAsia="en-CA"/>
              </w:rPr>
            </w:pPr>
            <w:ins w:id="1322"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single" w:sz="4" w:space="0" w:color="000000"/>
              <w:left w:val="nil"/>
              <w:bottom w:val="single" w:sz="4" w:space="0" w:color="000000"/>
              <w:right w:val="single" w:sz="4" w:space="0" w:color="000000"/>
            </w:tcBorders>
            <w:shd w:val="clear" w:color="auto" w:fill="auto"/>
            <w:hideMark/>
          </w:tcPr>
          <w:p w14:paraId="38D8211D" w14:textId="77777777" w:rsidR="00D01269" w:rsidRPr="00D01269" w:rsidRDefault="00D01269" w:rsidP="00D01269">
            <w:pPr>
              <w:spacing w:line="240" w:lineRule="auto"/>
              <w:jc w:val="right"/>
              <w:rPr>
                <w:ins w:id="1323" w:author="Eduardo" w:date="2014-06-12T13:19:00Z"/>
                <w:rFonts w:ascii="Calibri" w:eastAsia="Times New Roman" w:hAnsi="Calibri" w:cs="Times New Roman"/>
                <w:color w:val="000000"/>
                <w:sz w:val="18"/>
                <w:szCs w:val="18"/>
                <w:lang w:val="en-CA" w:eastAsia="en-CA"/>
              </w:rPr>
            </w:pPr>
            <w:ins w:id="1324" w:author="Eduardo" w:date="2014-06-12T13:19:00Z">
              <w:r w:rsidRPr="00D01269">
                <w:rPr>
                  <w:rFonts w:ascii="Calibri" w:eastAsia="Times New Roman" w:hAnsi="Calibri" w:cs="Times New Roman"/>
                  <w:color w:val="000000"/>
                  <w:sz w:val="18"/>
                  <w:szCs w:val="18"/>
                  <w:lang w:val="en-CA" w:eastAsia="en-CA"/>
                </w:rPr>
                <w:t>0.82</w:t>
              </w:r>
            </w:ins>
          </w:p>
        </w:tc>
        <w:tc>
          <w:tcPr>
            <w:tcW w:w="0" w:type="auto"/>
            <w:tcBorders>
              <w:top w:val="single" w:sz="4" w:space="0" w:color="000000"/>
              <w:left w:val="nil"/>
              <w:bottom w:val="single" w:sz="4" w:space="0" w:color="000000"/>
              <w:right w:val="single" w:sz="4" w:space="0" w:color="000000"/>
            </w:tcBorders>
            <w:shd w:val="clear" w:color="auto" w:fill="auto"/>
            <w:hideMark/>
          </w:tcPr>
          <w:p w14:paraId="567B1932" w14:textId="77777777" w:rsidR="00D01269" w:rsidRPr="00D01269" w:rsidRDefault="00D01269" w:rsidP="00D01269">
            <w:pPr>
              <w:spacing w:line="240" w:lineRule="auto"/>
              <w:jc w:val="right"/>
              <w:rPr>
                <w:ins w:id="1325" w:author="Eduardo" w:date="2014-06-12T13:19:00Z"/>
                <w:rFonts w:ascii="Calibri" w:eastAsia="Times New Roman" w:hAnsi="Calibri" w:cs="Times New Roman"/>
                <w:color w:val="000000"/>
                <w:sz w:val="18"/>
                <w:szCs w:val="18"/>
                <w:lang w:val="en-CA" w:eastAsia="en-CA"/>
              </w:rPr>
            </w:pPr>
            <w:ins w:id="1326" w:author="Eduardo" w:date="2014-06-12T13:19:00Z">
              <w:r w:rsidRPr="00D01269">
                <w:rPr>
                  <w:rFonts w:ascii="Calibri" w:eastAsia="Times New Roman" w:hAnsi="Calibri" w:cs="Times New Roman"/>
                  <w:color w:val="000000"/>
                  <w:sz w:val="18"/>
                  <w:szCs w:val="18"/>
                  <w:lang w:val="en-CA" w:eastAsia="en-CA"/>
                </w:rPr>
                <w:t>91.56</w:t>
              </w:r>
            </w:ins>
          </w:p>
        </w:tc>
        <w:tc>
          <w:tcPr>
            <w:tcW w:w="0" w:type="auto"/>
            <w:tcBorders>
              <w:top w:val="single" w:sz="4" w:space="0" w:color="000000"/>
              <w:left w:val="nil"/>
              <w:bottom w:val="single" w:sz="4" w:space="0" w:color="000000"/>
              <w:right w:val="single" w:sz="4" w:space="0" w:color="000000"/>
            </w:tcBorders>
            <w:shd w:val="clear" w:color="auto" w:fill="auto"/>
            <w:hideMark/>
          </w:tcPr>
          <w:p w14:paraId="4B826DD4" w14:textId="77777777" w:rsidR="00D01269" w:rsidRPr="00D01269" w:rsidRDefault="00D01269" w:rsidP="00D01269">
            <w:pPr>
              <w:spacing w:line="240" w:lineRule="auto"/>
              <w:jc w:val="right"/>
              <w:rPr>
                <w:ins w:id="1327" w:author="Eduardo" w:date="2014-06-12T13:19:00Z"/>
                <w:rFonts w:ascii="Calibri" w:eastAsia="Times New Roman" w:hAnsi="Calibri" w:cs="Times New Roman"/>
                <w:color w:val="000000"/>
                <w:sz w:val="18"/>
                <w:szCs w:val="18"/>
                <w:lang w:val="en-CA" w:eastAsia="en-CA"/>
              </w:rPr>
            </w:pPr>
            <w:ins w:id="1328" w:author="Eduardo" w:date="2014-06-12T13:19:00Z">
              <w:r w:rsidRPr="00D01269">
                <w:rPr>
                  <w:rFonts w:ascii="Calibri" w:eastAsia="Times New Roman" w:hAnsi="Calibri" w:cs="Times New Roman"/>
                  <w:color w:val="000000"/>
                  <w:sz w:val="18"/>
                  <w:szCs w:val="18"/>
                  <w:lang w:val="en-CA" w:eastAsia="en-CA"/>
                </w:rPr>
                <w:t>3.71</w:t>
              </w:r>
            </w:ins>
          </w:p>
        </w:tc>
        <w:tc>
          <w:tcPr>
            <w:tcW w:w="0" w:type="auto"/>
            <w:tcBorders>
              <w:top w:val="single" w:sz="4" w:space="0" w:color="000000"/>
              <w:left w:val="nil"/>
              <w:bottom w:val="single" w:sz="4" w:space="0" w:color="000000"/>
              <w:right w:val="single" w:sz="4" w:space="0" w:color="000000"/>
            </w:tcBorders>
            <w:shd w:val="clear" w:color="auto" w:fill="auto"/>
            <w:hideMark/>
          </w:tcPr>
          <w:p w14:paraId="65BC2F9C" w14:textId="77777777" w:rsidR="00D01269" w:rsidRPr="00D01269" w:rsidRDefault="00D01269" w:rsidP="00D01269">
            <w:pPr>
              <w:spacing w:line="240" w:lineRule="auto"/>
              <w:jc w:val="right"/>
              <w:rPr>
                <w:ins w:id="1329" w:author="Eduardo" w:date="2014-06-12T13:19:00Z"/>
                <w:rFonts w:ascii="Calibri" w:eastAsia="Times New Roman" w:hAnsi="Calibri" w:cs="Times New Roman"/>
                <w:color w:val="000000"/>
                <w:sz w:val="18"/>
                <w:szCs w:val="18"/>
                <w:lang w:val="en-CA" w:eastAsia="en-CA"/>
              </w:rPr>
            </w:pPr>
            <w:ins w:id="1330" w:author="Eduardo" w:date="2014-06-12T13:19:00Z">
              <w:r w:rsidRPr="00D01269">
                <w:rPr>
                  <w:rFonts w:ascii="Calibri" w:eastAsia="Times New Roman" w:hAnsi="Calibri" w:cs="Times New Roman"/>
                  <w:color w:val="000000"/>
                  <w:sz w:val="18"/>
                  <w:szCs w:val="18"/>
                  <w:lang w:val="en-CA" w:eastAsia="en-CA"/>
                </w:rPr>
                <w:t>0.82</w:t>
              </w:r>
            </w:ins>
          </w:p>
        </w:tc>
      </w:tr>
      <w:tr w:rsidR="00D01269" w:rsidRPr="00D01269" w14:paraId="2B3A5EDA" w14:textId="77777777" w:rsidTr="00D01269">
        <w:trPr>
          <w:trHeight w:val="300"/>
          <w:ins w:id="1331"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3CFC96DA" w14:textId="77777777" w:rsidR="00D01269" w:rsidRPr="00D01269" w:rsidRDefault="00D01269" w:rsidP="00D01269">
            <w:pPr>
              <w:spacing w:line="240" w:lineRule="auto"/>
              <w:rPr>
                <w:ins w:id="1332"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4133F4A6" w14:textId="77777777" w:rsidR="00D01269" w:rsidRPr="00D01269" w:rsidRDefault="00D01269" w:rsidP="00D01269">
            <w:pPr>
              <w:spacing w:line="240" w:lineRule="auto"/>
              <w:jc w:val="center"/>
              <w:rPr>
                <w:ins w:id="1333" w:author="Eduardo" w:date="2014-06-12T13:19:00Z"/>
                <w:rFonts w:ascii="Calibri" w:eastAsia="Times New Roman" w:hAnsi="Calibri" w:cs="Times New Roman"/>
                <w:b/>
                <w:bCs/>
                <w:color w:val="000000"/>
                <w:sz w:val="18"/>
                <w:szCs w:val="18"/>
                <w:lang w:val="en-CA" w:eastAsia="en-CA"/>
              </w:rPr>
            </w:pPr>
            <w:ins w:id="1334"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013D5AC7" w14:textId="77777777" w:rsidR="00D01269" w:rsidRPr="00D01269" w:rsidRDefault="00D01269" w:rsidP="00D01269">
            <w:pPr>
              <w:spacing w:line="240" w:lineRule="auto"/>
              <w:jc w:val="center"/>
              <w:rPr>
                <w:ins w:id="1335" w:author="Eduardo" w:date="2014-06-12T13:19:00Z"/>
                <w:rFonts w:ascii="Calibri" w:eastAsia="Times New Roman" w:hAnsi="Calibri" w:cs="Times New Roman"/>
                <w:b/>
                <w:bCs/>
                <w:color w:val="000000"/>
                <w:sz w:val="18"/>
                <w:szCs w:val="18"/>
                <w:lang w:val="en-CA" w:eastAsia="en-CA"/>
              </w:rPr>
            </w:pPr>
            <w:ins w:id="1336"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29D028EF" w14:textId="77777777" w:rsidR="00D01269" w:rsidRPr="00D01269" w:rsidRDefault="00D01269" w:rsidP="00D01269">
            <w:pPr>
              <w:spacing w:line="240" w:lineRule="auto"/>
              <w:rPr>
                <w:ins w:id="1337" w:author="Eduardo" w:date="2014-06-12T13:19:00Z"/>
                <w:rFonts w:ascii="Calibri" w:eastAsia="Times New Roman" w:hAnsi="Calibri" w:cs="Times New Roman"/>
                <w:color w:val="000000"/>
                <w:sz w:val="18"/>
                <w:szCs w:val="18"/>
                <w:lang w:val="en-CA" w:eastAsia="en-CA"/>
              </w:rPr>
            </w:pPr>
            <w:ins w:id="1338"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31BF2BD9" w14:textId="77777777" w:rsidR="00D01269" w:rsidRPr="00D01269" w:rsidRDefault="00D01269" w:rsidP="00D01269">
            <w:pPr>
              <w:spacing w:line="240" w:lineRule="auto"/>
              <w:rPr>
                <w:ins w:id="1339" w:author="Eduardo" w:date="2014-06-12T13:19:00Z"/>
                <w:rFonts w:ascii="Calibri" w:eastAsia="Times New Roman" w:hAnsi="Calibri" w:cs="Times New Roman"/>
                <w:color w:val="000000"/>
                <w:sz w:val="18"/>
                <w:szCs w:val="18"/>
                <w:lang w:val="en-CA" w:eastAsia="en-CA"/>
              </w:rPr>
            </w:pPr>
            <w:ins w:id="1340"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0E01ECB4" w14:textId="77777777" w:rsidR="00D01269" w:rsidRPr="00D01269" w:rsidRDefault="00D01269" w:rsidP="00D01269">
            <w:pPr>
              <w:spacing w:line="240" w:lineRule="auto"/>
              <w:jc w:val="right"/>
              <w:rPr>
                <w:ins w:id="1341" w:author="Eduardo" w:date="2014-06-12T13:19:00Z"/>
                <w:rFonts w:ascii="Calibri" w:eastAsia="Times New Roman" w:hAnsi="Calibri" w:cs="Times New Roman"/>
                <w:color w:val="000000"/>
                <w:sz w:val="18"/>
                <w:szCs w:val="18"/>
                <w:lang w:val="en-CA" w:eastAsia="en-CA"/>
              </w:rPr>
            </w:pPr>
            <w:ins w:id="1342" w:author="Eduardo" w:date="2014-06-12T13:19:00Z">
              <w:r w:rsidRPr="00D01269">
                <w:rPr>
                  <w:rFonts w:ascii="Calibri" w:eastAsia="Times New Roman" w:hAnsi="Calibri" w:cs="Times New Roman"/>
                  <w:color w:val="000000"/>
                  <w:sz w:val="18"/>
                  <w:szCs w:val="18"/>
                  <w:lang w:val="en-CA" w:eastAsia="en-CA"/>
                </w:rPr>
                <w:t>0.38</w:t>
              </w:r>
            </w:ins>
          </w:p>
        </w:tc>
        <w:tc>
          <w:tcPr>
            <w:tcW w:w="0" w:type="auto"/>
            <w:tcBorders>
              <w:top w:val="nil"/>
              <w:left w:val="nil"/>
              <w:bottom w:val="single" w:sz="4" w:space="0" w:color="000000"/>
              <w:right w:val="single" w:sz="4" w:space="0" w:color="000000"/>
            </w:tcBorders>
            <w:shd w:val="clear" w:color="auto" w:fill="auto"/>
            <w:hideMark/>
          </w:tcPr>
          <w:p w14:paraId="7AE26E72" w14:textId="77777777" w:rsidR="00D01269" w:rsidRPr="00D01269" w:rsidRDefault="00D01269" w:rsidP="00D01269">
            <w:pPr>
              <w:spacing w:line="240" w:lineRule="auto"/>
              <w:jc w:val="right"/>
              <w:rPr>
                <w:ins w:id="1343" w:author="Eduardo" w:date="2014-06-12T13:19:00Z"/>
                <w:rFonts w:ascii="Calibri" w:eastAsia="Times New Roman" w:hAnsi="Calibri" w:cs="Times New Roman"/>
                <w:color w:val="000000"/>
                <w:sz w:val="18"/>
                <w:szCs w:val="18"/>
                <w:lang w:val="en-CA" w:eastAsia="en-CA"/>
              </w:rPr>
            </w:pPr>
            <w:ins w:id="1344" w:author="Eduardo" w:date="2014-06-12T13:19:00Z">
              <w:r w:rsidRPr="00D01269">
                <w:rPr>
                  <w:rFonts w:ascii="Calibri" w:eastAsia="Times New Roman" w:hAnsi="Calibri" w:cs="Times New Roman"/>
                  <w:color w:val="000000"/>
                  <w:sz w:val="18"/>
                  <w:szCs w:val="18"/>
                  <w:lang w:val="en-CA" w:eastAsia="en-CA"/>
                </w:rPr>
                <w:t>91.56</w:t>
              </w:r>
            </w:ins>
          </w:p>
        </w:tc>
        <w:tc>
          <w:tcPr>
            <w:tcW w:w="0" w:type="auto"/>
            <w:tcBorders>
              <w:top w:val="nil"/>
              <w:left w:val="nil"/>
              <w:bottom w:val="single" w:sz="4" w:space="0" w:color="000000"/>
              <w:right w:val="single" w:sz="4" w:space="0" w:color="000000"/>
            </w:tcBorders>
            <w:shd w:val="clear" w:color="auto" w:fill="auto"/>
            <w:hideMark/>
          </w:tcPr>
          <w:p w14:paraId="5BB404AF" w14:textId="77777777" w:rsidR="00D01269" w:rsidRPr="00D01269" w:rsidRDefault="00D01269" w:rsidP="00D01269">
            <w:pPr>
              <w:spacing w:line="240" w:lineRule="auto"/>
              <w:jc w:val="right"/>
              <w:rPr>
                <w:ins w:id="1345" w:author="Eduardo" w:date="2014-06-12T13:19:00Z"/>
                <w:rFonts w:ascii="Calibri" w:eastAsia="Times New Roman" w:hAnsi="Calibri" w:cs="Times New Roman"/>
                <w:color w:val="000000"/>
                <w:sz w:val="18"/>
                <w:szCs w:val="18"/>
                <w:lang w:val="en-CA" w:eastAsia="en-CA"/>
              </w:rPr>
            </w:pPr>
            <w:ins w:id="1346"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4" w:space="0" w:color="000000"/>
            </w:tcBorders>
            <w:shd w:val="clear" w:color="auto" w:fill="auto"/>
            <w:hideMark/>
          </w:tcPr>
          <w:p w14:paraId="24249A26" w14:textId="77777777" w:rsidR="00D01269" w:rsidRPr="00D01269" w:rsidRDefault="00D01269" w:rsidP="00D01269">
            <w:pPr>
              <w:spacing w:line="240" w:lineRule="auto"/>
              <w:jc w:val="right"/>
              <w:rPr>
                <w:ins w:id="1347" w:author="Eduardo" w:date="2014-06-12T13:19:00Z"/>
                <w:rFonts w:ascii="Calibri" w:eastAsia="Times New Roman" w:hAnsi="Calibri" w:cs="Times New Roman"/>
                <w:color w:val="000000"/>
                <w:sz w:val="18"/>
                <w:szCs w:val="18"/>
                <w:lang w:val="en-CA" w:eastAsia="en-CA"/>
              </w:rPr>
            </w:pPr>
            <w:ins w:id="1348" w:author="Eduardo" w:date="2014-06-12T13:19:00Z">
              <w:r w:rsidRPr="00D01269">
                <w:rPr>
                  <w:rFonts w:ascii="Calibri" w:eastAsia="Times New Roman" w:hAnsi="Calibri" w:cs="Times New Roman"/>
                  <w:color w:val="000000"/>
                  <w:sz w:val="18"/>
                  <w:szCs w:val="18"/>
                  <w:lang w:val="en-CA" w:eastAsia="en-CA"/>
                </w:rPr>
                <w:t>0.38</w:t>
              </w:r>
            </w:ins>
          </w:p>
        </w:tc>
      </w:tr>
      <w:tr w:rsidR="00D01269" w:rsidRPr="00D01269" w14:paraId="508BE6D5" w14:textId="77777777" w:rsidTr="00D01269">
        <w:trPr>
          <w:trHeight w:val="300"/>
          <w:ins w:id="1349"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795589C3" w14:textId="77777777" w:rsidR="00D01269" w:rsidRPr="00D01269" w:rsidRDefault="00D01269" w:rsidP="00D01269">
            <w:pPr>
              <w:spacing w:line="240" w:lineRule="auto"/>
              <w:rPr>
                <w:ins w:id="1350"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6193035C" w14:textId="77777777" w:rsidR="00D01269" w:rsidRPr="00D01269" w:rsidRDefault="00D01269" w:rsidP="00D01269">
            <w:pPr>
              <w:spacing w:line="240" w:lineRule="auto"/>
              <w:rPr>
                <w:ins w:id="1351"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5FF4D4A2" w14:textId="77777777" w:rsidR="00D01269" w:rsidRPr="00D01269" w:rsidRDefault="00D01269" w:rsidP="00D01269">
            <w:pPr>
              <w:spacing w:line="240" w:lineRule="auto"/>
              <w:jc w:val="center"/>
              <w:rPr>
                <w:ins w:id="1352" w:author="Eduardo" w:date="2014-06-12T13:19:00Z"/>
                <w:rFonts w:ascii="Calibri" w:eastAsia="Times New Roman" w:hAnsi="Calibri" w:cs="Times New Roman"/>
                <w:b/>
                <w:bCs/>
                <w:color w:val="000000"/>
                <w:sz w:val="18"/>
                <w:szCs w:val="18"/>
                <w:lang w:val="en-CA" w:eastAsia="en-CA"/>
              </w:rPr>
            </w:pPr>
            <w:ins w:id="1353"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4E8E407D" w14:textId="77777777" w:rsidR="00D01269" w:rsidRPr="00D01269" w:rsidRDefault="00D01269" w:rsidP="00D01269">
            <w:pPr>
              <w:spacing w:line="240" w:lineRule="auto"/>
              <w:rPr>
                <w:ins w:id="1354" w:author="Eduardo" w:date="2014-06-12T13:19:00Z"/>
                <w:rFonts w:ascii="Calibri" w:eastAsia="Times New Roman" w:hAnsi="Calibri" w:cs="Times New Roman"/>
                <w:color w:val="000000"/>
                <w:sz w:val="18"/>
                <w:szCs w:val="18"/>
                <w:lang w:val="en-CA" w:eastAsia="en-CA"/>
              </w:rPr>
            </w:pPr>
            <w:ins w:id="1355"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424CDBFE" w14:textId="77777777" w:rsidR="00D01269" w:rsidRPr="00D01269" w:rsidRDefault="00D01269" w:rsidP="00D01269">
            <w:pPr>
              <w:spacing w:line="240" w:lineRule="auto"/>
              <w:rPr>
                <w:ins w:id="1356" w:author="Eduardo" w:date="2014-06-12T13:19:00Z"/>
                <w:rFonts w:ascii="Calibri" w:eastAsia="Times New Roman" w:hAnsi="Calibri" w:cs="Times New Roman"/>
                <w:color w:val="000000"/>
                <w:sz w:val="18"/>
                <w:szCs w:val="18"/>
                <w:lang w:val="en-CA" w:eastAsia="en-CA"/>
              </w:rPr>
            </w:pPr>
            <w:ins w:id="135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9A07E49" w14:textId="77777777" w:rsidR="00D01269" w:rsidRPr="00D01269" w:rsidRDefault="00D01269" w:rsidP="00D01269">
            <w:pPr>
              <w:spacing w:line="240" w:lineRule="auto"/>
              <w:jc w:val="right"/>
              <w:rPr>
                <w:ins w:id="1358" w:author="Eduardo" w:date="2014-06-12T13:19:00Z"/>
                <w:rFonts w:ascii="Calibri" w:eastAsia="Times New Roman" w:hAnsi="Calibri" w:cs="Times New Roman"/>
                <w:color w:val="000000"/>
                <w:sz w:val="18"/>
                <w:szCs w:val="18"/>
                <w:lang w:val="en-CA" w:eastAsia="en-CA"/>
              </w:rPr>
            </w:pPr>
            <w:ins w:id="1359" w:author="Eduardo" w:date="2014-06-12T13:19:00Z">
              <w:r w:rsidRPr="00D01269">
                <w:rPr>
                  <w:rFonts w:ascii="Calibri" w:eastAsia="Times New Roman" w:hAnsi="Calibri" w:cs="Times New Roman"/>
                  <w:color w:val="000000"/>
                  <w:sz w:val="18"/>
                  <w:szCs w:val="18"/>
                  <w:lang w:val="en-CA" w:eastAsia="en-CA"/>
                </w:rPr>
                <w:t>1.01</w:t>
              </w:r>
            </w:ins>
          </w:p>
        </w:tc>
        <w:tc>
          <w:tcPr>
            <w:tcW w:w="0" w:type="auto"/>
            <w:tcBorders>
              <w:top w:val="nil"/>
              <w:left w:val="nil"/>
              <w:bottom w:val="single" w:sz="4" w:space="0" w:color="000000"/>
              <w:right w:val="single" w:sz="4" w:space="0" w:color="000000"/>
            </w:tcBorders>
            <w:shd w:val="clear" w:color="auto" w:fill="auto"/>
            <w:hideMark/>
          </w:tcPr>
          <w:p w14:paraId="3D197649" w14:textId="77777777" w:rsidR="00D01269" w:rsidRPr="00D01269" w:rsidRDefault="00D01269" w:rsidP="00D01269">
            <w:pPr>
              <w:spacing w:line="240" w:lineRule="auto"/>
              <w:jc w:val="right"/>
              <w:rPr>
                <w:ins w:id="1360" w:author="Eduardo" w:date="2014-06-12T13:19:00Z"/>
                <w:rFonts w:ascii="Calibri" w:eastAsia="Times New Roman" w:hAnsi="Calibri" w:cs="Times New Roman"/>
                <w:color w:val="000000"/>
                <w:sz w:val="18"/>
                <w:szCs w:val="18"/>
                <w:lang w:val="en-CA" w:eastAsia="en-CA"/>
              </w:rPr>
            </w:pPr>
            <w:ins w:id="1361" w:author="Eduardo" w:date="2014-06-12T13:19:00Z">
              <w:r w:rsidRPr="00D01269">
                <w:rPr>
                  <w:rFonts w:ascii="Calibri" w:eastAsia="Times New Roman" w:hAnsi="Calibri" w:cs="Times New Roman"/>
                  <w:color w:val="000000"/>
                  <w:sz w:val="18"/>
                  <w:szCs w:val="18"/>
                  <w:lang w:val="en-CA" w:eastAsia="en-CA"/>
                </w:rPr>
                <w:t>75.25</w:t>
              </w:r>
            </w:ins>
          </w:p>
        </w:tc>
        <w:tc>
          <w:tcPr>
            <w:tcW w:w="0" w:type="auto"/>
            <w:tcBorders>
              <w:top w:val="nil"/>
              <w:left w:val="nil"/>
              <w:bottom w:val="single" w:sz="4" w:space="0" w:color="000000"/>
              <w:right w:val="single" w:sz="4" w:space="0" w:color="000000"/>
            </w:tcBorders>
            <w:shd w:val="clear" w:color="auto" w:fill="auto"/>
            <w:hideMark/>
          </w:tcPr>
          <w:p w14:paraId="14DB981A" w14:textId="77777777" w:rsidR="00D01269" w:rsidRPr="00D01269" w:rsidRDefault="00D01269" w:rsidP="00D01269">
            <w:pPr>
              <w:spacing w:line="240" w:lineRule="auto"/>
              <w:jc w:val="right"/>
              <w:rPr>
                <w:ins w:id="1362" w:author="Eduardo" w:date="2014-06-12T13:19:00Z"/>
                <w:rFonts w:ascii="Calibri" w:eastAsia="Times New Roman" w:hAnsi="Calibri" w:cs="Times New Roman"/>
                <w:color w:val="000000"/>
                <w:sz w:val="18"/>
                <w:szCs w:val="18"/>
                <w:lang w:val="en-CA" w:eastAsia="en-CA"/>
              </w:rPr>
            </w:pPr>
            <w:ins w:id="1363" w:author="Eduardo" w:date="2014-06-12T13:19:00Z">
              <w:r w:rsidRPr="00D01269">
                <w:rPr>
                  <w:rFonts w:ascii="Calibri" w:eastAsia="Times New Roman" w:hAnsi="Calibri" w:cs="Times New Roman"/>
                  <w:color w:val="000000"/>
                  <w:sz w:val="18"/>
                  <w:szCs w:val="18"/>
                  <w:lang w:val="en-CA" w:eastAsia="en-CA"/>
                </w:rPr>
                <w:t>5.38</w:t>
              </w:r>
            </w:ins>
          </w:p>
        </w:tc>
        <w:tc>
          <w:tcPr>
            <w:tcW w:w="0" w:type="auto"/>
            <w:tcBorders>
              <w:top w:val="nil"/>
              <w:left w:val="nil"/>
              <w:bottom w:val="single" w:sz="4" w:space="0" w:color="000000"/>
              <w:right w:val="single" w:sz="4" w:space="0" w:color="000000"/>
            </w:tcBorders>
            <w:shd w:val="clear" w:color="auto" w:fill="auto"/>
            <w:hideMark/>
          </w:tcPr>
          <w:p w14:paraId="4766DF28" w14:textId="77777777" w:rsidR="00D01269" w:rsidRPr="00D01269" w:rsidRDefault="00D01269" w:rsidP="00D01269">
            <w:pPr>
              <w:spacing w:line="240" w:lineRule="auto"/>
              <w:jc w:val="right"/>
              <w:rPr>
                <w:ins w:id="1364" w:author="Eduardo" w:date="2014-06-12T13:19:00Z"/>
                <w:rFonts w:ascii="Calibri" w:eastAsia="Times New Roman" w:hAnsi="Calibri" w:cs="Times New Roman"/>
                <w:color w:val="000000"/>
                <w:sz w:val="18"/>
                <w:szCs w:val="18"/>
                <w:lang w:val="en-CA" w:eastAsia="en-CA"/>
              </w:rPr>
            </w:pPr>
            <w:ins w:id="1365" w:author="Eduardo" w:date="2014-06-12T13:19:00Z">
              <w:r w:rsidRPr="00D01269">
                <w:rPr>
                  <w:rFonts w:ascii="Calibri" w:eastAsia="Times New Roman" w:hAnsi="Calibri" w:cs="Times New Roman"/>
                  <w:color w:val="000000"/>
                  <w:sz w:val="18"/>
                  <w:szCs w:val="18"/>
                  <w:lang w:val="en-CA" w:eastAsia="en-CA"/>
                </w:rPr>
                <w:t>1.01</w:t>
              </w:r>
            </w:ins>
          </w:p>
        </w:tc>
      </w:tr>
      <w:tr w:rsidR="00D01269" w:rsidRPr="00D01269" w14:paraId="3E53A3D1" w14:textId="77777777" w:rsidTr="00D01269">
        <w:trPr>
          <w:trHeight w:val="300"/>
          <w:ins w:id="1366"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22236966" w14:textId="77777777" w:rsidR="00D01269" w:rsidRPr="00D01269" w:rsidRDefault="00D01269" w:rsidP="00D01269">
            <w:pPr>
              <w:spacing w:line="240" w:lineRule="auto"/>
              <w:jc w:val="center"/>
              <w:rPr>
                <w:ins w:id="1367" w:author="Eduardo" w:date="2014-06-12T13:19:00Z"/>
                <w:rFonts w:ascii="Calibri" w:eastAsia="Times New Roman" w:hAnsi="Calibri" w:cs="Times New Roman"/>
                <w:b/>
                <w:bCs/>
                <w:color w:val="000000"/>
                <w:sz w:val="18"/>
                <w:szCs w:val="18"/>
                <w:lang w:val="en-CA" w:eastAsia="en-CA"/>
              </w:rPr>
            </w:pPr>
            <w:ins w:id="1368" w:author="Eduardo" w:date="2014-06-12T13:19:00Z">
              <w:r w:rsidRPr="00D01269">
                <w:rPr>
                  <w:rFonts w:ascii="Calibri" w:eastAsia="Times New Roman" w:hAnsi="Calibri" w:cs="Times New Roman"/>
                  <w:b/>
                  <w:bCs/>
                  <w:color w:val="000000"/>
                  <w:sz w:val="18"/>
                  <w:szCs w:val="18"/>
                  <w:lang w:val="en-CA" w:eastAsia="en-CA"/>
                </w:rPr>
                <w:t>Pastoral</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438F36BC" w14:textId="77777777" w:rsidR="00D01269" w:rsidRPr="00D01269" w:rsidRDefault="00D01269" w:rsidP="00D01269">
            <w:pPr>
              <w:spacing w:line="240" w:lineRule="auto"/>
              <w:jc w:val="center"/>
              <w:rPr>
                <w:ins w:id="1369" w:author="Eduardo" w:date="2014-06-12T13:19:00Z"/>
                <w:rFonts w:ascii="Calibri" w:eastAsia="Times New Roman" w:hAnsi="Calibri" w:cs="Times New Roman"/>
                <w:b/>
                <w:bCs/>
                <w:color w:val="000000"/>
                <w:sz w:val="18"/>
                <w:szCs w:val="18"/>
                <w:lang w:val="en-CA" w:eastAsia="en-CA"/>
              </w:rPr>
            </w:pPr>
            <w:ins w:id="1370"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6833AB7A" w14:textId="77777777" w:rsidR="00D01269" w:rsidRPr="00D01269" w:rsidRDefault="00D01269" w:rsidP="00D01269">
            <w:pPr>
              <w:spacing w:line="240" w:lineRule="auto"/>
              <w:jc w:val="center"/>
              <w:rPr>
                <w:ins w:id="1371" w:author="Eduardo" w:date="2014-06-12T13:19:00Z"/>
                <w:rFonts w:ascii="Calibri" w:eastAsia="Times New Roman" w:hAnsi="Calibri" w:cs="Times New Roman"/>
                <w:b/>
                <w:bCs/>
                <w:color w:val="000000"/>
                <w:sz w:val="18"/>
                <w:szCs w:val="18"/>
                <w:lang w:val="en-CA" w:eastAsia="en-CA"/>
              </w:rPr>
            </w:pPr>
            <w:ins w:id="1372"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214657B7" w14:textId="77777777" w:rsidR="00D01269" w:rsidRPr="00D01269" w:rsidRDefault="00D01269" w:rsidP="00D01269">
            <w:pPr>
              <w:spacing w:line="240" w:lineRule="auto"/>
              <w:rPr>
                <w:ins w:id="1373" w:author="Eduardo" w:date="2014-06-12T13:19:00Z"/>
                <w:rFonts w:ascii="Calibri" w:eastAsia="Times New Roman" w:hAnsi="Calibri" w:cs="Times New Roman"/>
                <w:color w:val="000000"/>
                <w:sz w:val="18"/>
                <w:szCs w:val="18"/>
                <w:lang w:val="en-CA" w:eastAsia="en-CA"/>
              </w:rPr>
            </w:pPr>
            <w:ins w:id="1374"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229FCCA4" w14:textId="77777777" w:rsidR="00D01269" w:rsidRPr="00D01269" w:rsidRDefault="00D01269" w:rsidP="00D01269">
            <w:pPr>
              <w:spacing w:line="240" w:lineRule="auto"/>
              <w:rPr>
                <w:ins w:id="1375" w:author="Eduardo" w:date="2014-06-12T13:19:00Z"/>
                <w:rFonts w:ascii="Calibri" w:eastAsia="Times New Roman" w:hAnsi="Calibri" w:cs="Times New Roman"/>
                <w:color w:val="000000"/>
                <w:sz w:val="18"/>
                <w:szCs w:val="18"/>
                <w:lang w:val="en-CA" w:eastAsia="en-CA"/>
              </w:rPr>
            </w:pPr>
            <w:ins w:id="1376"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677A7C27" w14:textId="77777777" w:rsidR="00D01269" w:rsidRPr="00D01269" w:rsidRDefault="00D01269" w:rsidP="00D01269">
            <w:pPr>
              <w:spacing w:line="240" w:lineRule="auto"/>
              <w:rPr>
                <w:ins w:id="1377" w:author="Eduardo" w:date="2014-06-12T13:19:00Z"/>
                <w:rFonts w:ascii="Calibri" w:eastAsia="Times New Roman" w:hAnsi="Calibri" w:cs="Times New Roman"/>
                <w:color w:val="000000"/>
                <w:sz w:val="18"/>
                <w:szCs w:val="18"/>
                <w:lang w:val="en-CA" w:eastAsia="en-CA"/>
              </w:rPr>
            </w:pPr>
            <w:ins w:id="1378"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60F9D66F" w14:textId="77777777" w:rsidR="00D01269" w:rsidRPr="00D01269" w:rsidRDefault="00D01269" w:rsidP="00D01269">
            <w:pPr>
              <w:spacing w:line="240" w:lineRule="auto"/>
              <w:rPr>
                <w:ins w:id="1379" w:author="Eduardo" w:date="2014-06-12T13:19:00Z"/>
                <w:rFonts w:ascii="Calibri" w:eastAsia="Times New Roman" w:hAnsi="Calibri" w:cs="Times New Roman"/>
                <w:color w:val="000000"/>
                <w:sz w:val="18"/>
                <w:szCs w:val="18"/>
                <w:lang w:val="en-CA" w:eastAsia="en-CA"/>
              </w:rPr>
            </w:pPr>
            <w:ins w:id="1380"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6BA43A3C" w14:textId="77777777" w:rsidR="00D01269" w:rsidRPr="00D01269" w:rsidRDefault="00D01269" w:rsidP="00D01269">
            <w:pPr>
              <w:spacing w:line="240" w:lineRule="auto"/>
              <w:rPr>
                <w:ins w:id="1381" w:author="Eduardo" w:date="2014-06-12T13:19:00Z"/>
                <w:rFonts w:ascii="Calibri" w:eastAsia="Times New Roman" w:hAnsi="Calibri" w:cs="Times New Roman"/>
                <w:color w:val="000000"/>
                <w:sz w:val="18"/>
                <w:szCs w:val="18"/>
                <w:lang w:val="en-CA" w:eastAsia="en-CA"/>
              </w:rPr>
            </w:pPr>
            <w:ins w:id="1382"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65B0ECE" w14:textId="77777777" w:rsidR="00D01269" w:rsidRPr="00D01269" w:rsidRDefault="00D01269" w:rsidP="00D01269">
            <w:pPr>
              <w:spacing w:line="240" w:lineRule="auto"/>
              <w:rPr>
                <w:ins w:id="1383" w:author="Eduardo" w:date="2014-06-12T13:19:00Z"/>
                <w:rFonts w:ascii="Calibri" w:eastAsia="Times New Roman" w:hAnsi="Calibri" w:cs="Times New Roman"/>
                <w:color w:val="000000"/>
                <w:sz w:val="18"/>
                <w:szCs w:val="18"/>
                <w:lang w:val="en-CA" w:eastAsia="en-CA"/>
              </w:rPr>
            </w:pPr>
            <w:ins w:id="1384" w:author="Eduardo" w:date="2014-06-12T13:19:00Z">
              <w:r w:rsidRPr="00D01269">
                <w:rPr>
                  <w:rFonts w:ascii="Calibri" w:eastAsia="Times New Roman" w:hAnsi="Calibri" w:cs="Times New Roman"/>
                  <w:color w:val="000000"/>
                  <w:sz w:val="18"/>
                  <w:szCs w:val="18"/>
                  <w:lang w:val="en-CA" w:eastAsia="en-CA"/>
                </w:rPr>
                <w:t>.</w:t>
              </w:r>
            </w:ins>
          </w:p>
        </w:tc>
      </w:tr>
      <w:tr w:rsidR="00D01269" w:rsidRPr="00D01269" w14:paraId="452E6748" w14:textId="77777777" w:rsidTr="00D01269">
        <w:trPr>
          <w:trHeight w:val="300"/>
          <w:ins w:id="1385"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29C05E7F" w14:textId="77777777" w:rsidR="00D01269" w:rsidRPr="00D01269" w:rsidRDefault="00D01269" w:rsidP="00D01269">
            <w:pPr>
              <w:spacing w:line="240" w:lineRule="auto"/>
              <w:rPr>
                <w:ins w:id="1386"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53F5F23F" w14:textId="77777777" w:rsidR="00D01269" w:rsidRPr="00D01269" w:rsidRDefault="00D01269" w:rsidP="00D01269">
            <w:pPr>
              <w:spacing w:line="240" w:lineRule="auto"/>
              <w:rPr>
                <w:ins w:id="1387"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1D5B3900" w14:textId="77777777" w:rsidR="00D01269" w:rsidRPr="00D01269" w:rsidRDefault="00D01269" w:rsidP="00D01269">
            <w:pPr>
              <w:spacing w:line="240" w:lineRule="auto"/>
              <w:jc w:val="center"/>
              <w:rPr>
                <w:ins w:id="1388" w:author="Eduardo" w:date="2014-06-12T13:19:00Z"/>
                <w:rFonts w:ascii="Calibri" w:eastAsia="Times New Roman" w:hAnsi="Calibri" w:cs="Times New Roman"/>
                <w:b/>
                <w:bCs/>
                <w:color w:val="000000"/>
                <w:sz w:val="18"/>
                <w:szCs w:val="18"/>
                <w:lang w:val="en-CA" w:eastAsia="en-CA"/>
              </w:rPr>
            </w:pPr>
            <w:ins w:id="1389"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4FA66DDF" w14:textId="77777777" w:rsidR="00D01269" w:rsidRPr="00D01269" w:rsidRDefault="00D01269" w:rsidP="00D01269">
            <w:pPr>
              <w:spacing w:line="240" w:lineRule="auto"/>
              <w:rPr>
                <w:ins w:id="1390" w:author="Eduardo" w:date="2014-06-12T13:19:00Z"/>
                <w:rFonts w:ascii="Calibri" w:eastAsia="Times New Roman" w:hAnsi="Calibri" w:cs="Times New Roman"/>
                <w:color w:val="000000"/>
                <w:sz w:val="18"/>
                <w:szCs w:val="18"/>
                <w:lang w:val="en-CA" w:eastAsia="en-CA"/>
              </w:rPr>
            </w:pPr>
            <w:ins w:id="1391"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3ED1D8AE" w14:textId="77777777" w:rsidR="00D01269" w:rsidRPr="00D01269" w:rsidRDefault="00D01269" w:rsidP="00D01269">
            <w:pPr>
              <w:spacing w:line="240" w:lineRule="auto"/>
              <w:rPr>
                <w:ins w:id="1392" w:author="Eduardo" w:date="2014-06-12T13:19:00Z"/>
                <w:rFonts w:ascii="Calibri" w:eastAsia="Times New Roman" w:hAnsi="Calibri" w:cs="Times New Roman"/>
                <w:color w:val="000000"/>
                <w:sz w:val="18"/>
                <w:szCs w:val="18"/>
                <w:lang w:val="en-CA" w:eastAsia="en-CA"/>
              </w:rPr>
            </w:pPr>
            <w:ins w:id="139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3726ECB" w14:textId="77777777" w:rsidR="00D01269" w:rsidRPr="00D01269" w:rsidRDefault="00D01269" w:rsidP="00D01269">
            <w:pPr>
              <w:spacing w:line="240" w:lineRule="auto"/>
              <w:jc w:val="right"/>
              <w:rPr>
                <w:ins w:id="1394" w:author="Eduardo" w:date="2014-06-12T13:19:00Z"/>
                <w:rFonts w:ascii="Calibri" w:eastAsia="Times New Roman" w:hAnsi="Calibri" w:cs="Times New Roman"/>
                <w:color w:val="000000"/>
                <w:sz w:val="18"/>
                <w:szCs w:val="18"/>
                <w:lang w:val="en-CA" w:eastAsia="en-CA"/>
              </w:rPr>
            </w:pPr>
            <w:ins w:id="1395" w:author="Eduardo" w:date="2014-06-12T13:19:00Z">
              <w:r w:rsidRPr="00D01269">
                <w:rPr>
                  <w:rFonts w:ascii="Calibri" w:eastAsia="Times New Roman" w:hAnsi="Calibri" w:cs="Times New Roman"/>
                  <w:color w:val="000000"/>
                  <w:sz w:val="18"/>
                  <w:szCs w:val="18"/>
                  <w:lang w:val="en-CA" w:eastAsia="en-CA"/>
                </w:rPr>
                <w:t>5.52</w:t>
              </w:r>
            </w:ins>
          </w:p>
        </w:tc>
        <w:tc>
          <w:tcPr>
            <w:tcW w:w="0" w:type="auto"/>
            <w:tcBorders>
              <w:top w:val="nil"/>
              <w:left w:val="nil"/>
              <w:bottom w:val="single" w:sz="4" w:space="0" w:color="000000"/>
              <w:right w:val="single" w:sz="4" w:space="0" w:color="000000"/>
            </w:tcBorders>
            <w:shd w:val="clear" w:color="auto" w:fill="auto"/>
            <w:hideMark/>
          </w:tcPr>
          <w:p w14:paraId="28112495" w14:textId="77777777" w:rsidR="00D01269" w:rsidRPr="00D01269" w:rsidRDefault="00D01269" w:rsidP="00D01269">
            <w:pPr>
              <w:spacing w:line="240" w:lineRule="auto"/>
              <w:rPr>
                <w:ins w:id="1396" w:author="Eduardo" w:date="2014-06-12T13:19:00Z"/>
                <w:rFonts w:ascii="Calibri" w:eastAsia="Times New Roman" w:hAnsi="Calibri" w:cs="Times New Roman"/>
                <w:color w:val="000000"/>
                <w:sz w:val="18"/>
                <w:szCs w:val="18"/>
                <w:lang w:val="en-CA" w:eastAsia="en-CA"/>
              </w:rPr>
            </w:pPr>
            <w:ins w:id="139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34B542DE" w14:textId="77777777" w:rsidR="00D01269" w:rsidRPr="00D01269" w:rsidRDefault="00D01269" w:rsidP="00D01269">
            <w:pPr>
              <w:spacing w:line="240" w:lineRule="auto"/>
              <w:rPr>
                <w:ins w:id="1398" w:author="Eduardo" w:date="2014-06-12T13:19:00Z"/>
                <w:rFonts w:ascii="Calibri" w:eastAsia="Times New Roman" w:hAnsi="Calibri" w:cs="Times New Roman"/>
                <w:color w:val="000000"/>
                <w:sz w:val="18"/>
                <w:szCs w:val="18"/>
                <w:lang w:val="en-CA" w:eastAsia="en-CA"/>
              </w:rPr>
            </w:pPr>
            <w:ins w:id="1399"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28D31737" w14:textId="77777777" w:rsidR="00D01269" w:rsidRPr="00D01269" w:rsidRDefault="00D01269" w:rsidP="00D01269">
            <w:pPr>
              <w:spacing w:line="240" w:lineRule="auto"/>
              <w:jc w:val="right"/>
              <w:rPr>
                <w:ins w:id="1400" w:author="Eduardo" w:date="2014-06-12T13:19:00Z"/>
                <w:rFonts w:ascii="Calibri" w:eastAsia="Times New Roman" w:hAnsi="Calibri" w:cs="Times New Roman"/>
                <w:color w:val="000000"/>
                <w:sz w:val="18"/>
                <w:szCs w:val="18"/>
                <w:lang w:val="en-CA" w:eastAsia="en-CA"/>
              </w:rPr>
            </w:pPr>
            <w:ins w:id="1401" w:author="Eduardo" w:date="2014-06-12T13:19:00Z">
              <w:r w:rsidRPr="00D01269">
                <w:rPr>
                  <w:rFonts w:ascii="Calibri" w:eastAsia="Times New Roman" w:hAnsi="Calibri" w:cs="Times New Roman"/>
                  <w:color w:val="000000"/>
                  <w:sz w:val="18"/>
                  <w:szCs w:val="18"/>
                  <w:lang w:val="en-CA" w:eastAsia="en-CA"/>
                </w:rPr>
                <w:t>5.52</w:t>
              </w:r>
            </w:ins>
          </w:p>
        </w:tc>
      </w:tr>
      <w:tr w:rsidR="00D01269" w:rsidRPr="00D01269" w14:paraId="51E070EE" w14:textId="77777777" w:rsidTr="00D01269">
        <w:trPr>
          <w:trHeight w:val="300"/>
          <w:ins w:id="1402"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203D07E1" w14:textId="77777777" w:rsidR="00D01269" w:rsidRPr="00D01269" w:rsidRDefault="00D01269" w:rsidP="00D01269">
            <w:pPr>
              <w:spacing w:line="240" w:lineRule="auto"/>
              <w:jc w:val="center"/>
              <w:rPr>
                <w:ins w:id="1403" w:author="Eduardo" w:date="2014-06-12T13:19:00Z"/>
                <w:rFonts w:ascii="Calibri" w:eastAsia="Times New Roman" w:hAnsi="Calibri" w:cs="Times New Roman"/>
                <w:b/>
                <w:bCs/>
                <w:color w:val="000000"/>
                <w:sz w:val="18"/>
                <w:szCs w:val="18"/>
                <w:lang w:val="en-CA" w:eastAsia="en-CA"/>
              </w:rPr>
            </w:pPr>
            <w:ins w:id="1404" w:author="Eduardo" w:date="2014-06-12T13:19:00Z">
              <w:r w:rsidRPr="00D01269">
                <w:rPr>
                  <w:rFonts w:ascii="Calibri" w:eastAsia="Times New Roman" w:hAnsi="Calibri" w:cs="Times New Roman"/>
                  <w:b/>
                  <w:bCs/>
                  <w:color w:val="000000"/>
                  <w:sz w:val="18"/>
                  <w:szCs w:val="18"/>
                  <w:lang w:val="en-CA" w:eastAsia="en-CA"/>
                </w:rPr>
                <w:t>Highland Perennial</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60640A98" w14:textId="77777777" w:rsidR="00D01269" w:rsidRPr="00D01269" w:rsidRDefault="00D01269" w:rsidP="00D01269">
            <w:pPr>
              <w:spacing w:line="240" w:lineRule="auto"/>
              <w:jc w:val="center"/>
              <w:rPr>
                <w:ins w:id="1405" w:author="Eduardo" w:date="2014-06-12T13:19:00Z"/>
                <w:rFonts w:ascii="Calibri" w:eastAsia="Times New Roman" w:hAnsi="Calibri" w:cs="Times New Roman"/>
                <w:b/>
                <w:bCs/>
                <w:color w:val="000000"/>
                <w:sz w:val="18"/>
                <w:szCs w:val="18"/>
                <w:lang w:val="en-CA" w:eastAsia="en-CA"/>
              </w:rPr>
            </w:pPr>
            <w:ins w:id="1406"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78F74A79" w14:textId="77777777" w:rsidR="00D01269" w:rsidRPr="00D01269" w:rsidRDefault="00D01269" w:rsidP="00D01269">
            <w:pPr>
              <w:spacing w:line="240" w:lineRule="auto"/>
              <w:jc w:val="center"/>
              <w:rPr>
                <w:ins w:id="1407" w:author="Eduardo" w:date="2014-06-12T13:19:00Z"/>
                <w:rFonts w:ascii="Calibri" w:eastAsia="Times New Roman" w:hAnsi="Calibri" w:cs="Times New Roman"/>
                <w:b/>
                <w:bCs/>
                <w:color w:val="000000"/>
                <w:sz w:val="18"/>
                <w:szCs w:val="18"/>
                <w:lang w:val="en-CA" w:eastAsia="en-CA"/>
              </w:rPr>
            </w:pPr>
            <w:ins w:id="1408"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41F0FB51" w14:textId="77777777" w:rsidR="00D01269" w:rsidRPr="00D01269" w:rsidRDefault="00D01269" w:rsidP="00D01269">
            <w:pPr>
              <w:spacing w:line="240" w:lineRule="auto"/>
              <w:rPr>
                <w:ins w:id="1409" w:author="Eduardo" w:date="2014-06-12T13:19:00Z"/>
                <w:rFonts w:ascii="Calibri" w:eastAsia="Times New Roman" w:hAnsi="Calibri" w:cs="Times New Roman"/>
                <w:color w:val="000000"/>
                <w:sz w:val="18"/>
                <w:szCs w:val="18"/>
                <w:lang w:val="en-CA" w:eastAsia="en-CA"/>
              </w:rPr>
            </w:pPr>
            <w:ins w:id="1410"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54E639E7" w14:textId="77777777" w:rsidR="00D01269" w:rsidRPr="00D01269" w:rsidRDefault="00D01269" w:rsidP="00D01269">
            <w:pPr>
              <w:spacing w:line="240" w:lineRule="auto"/>
              <w:rPr>
                <w:ins w:id="1411" w:author="Eduardo" w:date="2014-06-12T13:19:00Z"/>
                <w:rFonts w:ascii="Calibri" w:eastAsia="Times New Roman" w:hAnsi="Calibri" w:cs="Times New Roman"/>
                <w:color w:val="000000"/>
                <w:sz w:val="18"/>
                <w:szCs w:val="18"/>
                <w:lang w:val="en-CA" w:eastAsia="en-CA"/>
              </w:rPr>
            </w:pPr>
            <w:ins w:id="1412"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F4826D7" w14:textId="77777777" w:rsidR="00D01269" w:rsidRPr="00D01269" w:rsidRDefault="00D01269" w:rsidP="00D01269">
            <w:pPr>
              <w:spacing w:line="240" w:lineRule="auto"/>
              <w:jc w:val="right"/>
              <w:rPr>
                <w:ins w:id="1413" w:author="Eduardo" w:date="2014-06-12T13:19:00Z"/>
                <w:rFonts w:ascii="Calibri" w:eastAsia="Times New Roman" w:hAnsi="Calibri" w:cs="Times New Roman"/>
                <w:color w:val="000000"/>
                <w:sz w:val="18"/>
                <w:szCs w:val="18"/>
                <w:lang w:val="en-CA" w:eastAsia="en-CA"/>
              </w:rPr>
            </w:pPr>
            <w:ins w:id="1414" w:author="Eduardo" w:date="2014-06-12T13:19:00Z">
              <w:r w:rsidRPr="00D01269">
                <w:rPr>
                  <w:rFonts w:ascii="Calibri" w:eastAsia="Times New Roman" w:hAnsi="Calibri" w:cs="Times New Roman"/>
                  <w:color w:val="000000"/>
                  <w:sz w:val="18"/>
                  <w:szCs w:val="18"/>
                  <w:lang w:val="en-CA" w:eastAsia="en-CA"/>
                </w:rPr>
                <w:t>0.41</w:t>
              </w:r>
            </w:ins>
          </w:p>
        </w:tc>
        <w:tc>
          <w:tcPr>
            <w:tcW w:w="0" w:type="auto"/>
            <w:tcBorders>
              <w:top w:val="nil"/>
              <w:left w:val="nil"/>
              <w:bottom w:val="single" w:sz="4" w:space="0" w:color="000000"/>
              <w:right w:val="single" w:sz="4" w:space="0" w:color="000000"/>
            </w:tcBorders>
            <w:shd w:val="clear" w:color="auto" w:fill="auto"/>
            <w:hideMark/>
          </w:tcPr>
          <w:p w14:paraId="2E06CA5E" w14:textId="77777777" w:rsidR="00D01269" w:rsidRPr="00D01269" w:rsidRDefault="00D01269" w:rsidP="00D01269">
            <w:pPr>
              <w:spacing w:line="240" w:lineRule="auto"/>
              <w:jc w:val="right"/>
              <w:rPr>
                <w:ins w:id="1415" w:author="Eduardo" w:date="2014-06-12T13:19:00Z"/>
                <w:rFonts w:ascii="Calibri" w:eastAsia="Times New Roman" w:hAnsi="Calibri" w:cs="Times New Roman"/>
                <w:color w:val="000000"/>
                <w:sz w:val="18"/>
                <w:szCs w:val="18"/>
                <w:lang w:val="en-CA" w:eastAsia="en-CA"/>
              </w:rPr>
            </w:pPr>
            <w:ins w:id="1416" w:author="Eduardo" w:date="2014-06-12T13:19:00Z">
              <w:r w:rsidRPr="00D01269">
                <w:rPr>
                  <w:rFonts w:ascii="Calibri" w:eastAsia="Times New Roman" w:hAnsi="Calibri" w:cs="Times New Roman"/>
                  <w:color w:val="000000"/>
                  <w:sz w:val="18"/>
                  <w:szCs w:val="18"/>
                  <w:lang w:val="en-CA" w:eastAsia="en-CA"/>
                </w:rPr>
                <w:t>74.55</w:t>
              </w:r>
            </w:ins>
          </w:p>
        </w:tc>
        <w:tc>
          <w:tcPr>
            <w:tcW w:w="0" w:type="auto"/>
            <w:tcBorders>
              <w:top w:val="nil"/>
              <w:left w:val="nil"/>
              <w:bottom w:val="single" w:sz="4" w:space="0" w:color="000000"/>
              <w:right w:val="single" w:sz="4" w:space="0" w:color="000000"/>
            </w:tcBorders>
            <w:shd w:val="clear" w:color="auto" w:fill="auto"/>
            <w:hideMark/>
          </w:tcPr>
          <w:p w14:paraId="558E3DD5" w14:textId="77777777" w:rsidR="00D01269" w:rsidRPr="00D01269" w:rsidRDefault="00D01269" w:rsidP="00D01269">
            <w:pPr>
              <w:spacing w:line="240" w:lineRule="auto"/>
              <w:jc w:val="right"/>
              <w:rPr>
                <w:ins w:id="1417" w:author="Eduardo" w:date="2014-06-12T13:19:00Z"/>
                <w:rFonts w:ascii="Calibri" w:eastAsia="Times New Roman" w:hAnsi="Calibri" w:cs="Times New Roman"/>
                <w:color w:val="000000"/>
                <w:sz w:val="18"/>
                <w:szCs w:val="18"/>
                <w:lang w:val="en-CA" w:eastAsia="en-CA"/>
              </w:rPr>
            </w:pPr>
            <w:ins w:id="1418" w:author="Eduardo" w:date="2014-06-12T13:19:00Z">
              <w:r w:rsidRPr="00D01269">
                <w:rPr>
                  <w:rFonts w:ascii="Calibri" w:eastAsia="Times New Roman" w:hAnsi="Calibri" w:cs="Times New Roman"/>
                  <w:color w:val="000000"/>
                  <w:sz w:val="18"/>
                  <w:szCs w:val="18"/>
                  <w:lang w:val="en-CA" w:eastAsia="en-CA"/>
                </w:rPr>
                <w:t>13.33</w:t>
              </w:r>
            </w:ins>
          </w:p>
        </w:tc>
        <w:tc>
          <w:tcPr>
            <w:tcW w:w="0" w:type="auto"/>
            <w:tcBorders>
              <w:top w:val="nil"/>
              <w:left w:val="nil"/>
              <w:bottom w:val="single" w:sz="4" w:space="0" w:color="000000"/>
              <w:right w:val="single" w:sz="4" w:space="0" w:color="000000"/>
            </w:tcBorders>
            <w:shd w:val="clear" w:color="auto" w:fill="auto"/>
            <w:hideMark/>
          </w:tcPr>
          <w:p w14:paraId="4CE6EB5F" w14:textId="77777777" w:rsidR="00D01269" w:rsidRPr="00D01269" w:rsidRDefault="00D01269" w:rsidP="00D01269">
            <w:pPr>
              <w:spacing w:line="240" w:lineRule="auto"/>
              <w:jc w:val="right"/>
              <w:rPr>
                <w:ins w:id="1419" w:author="Eduardo" w:date="2014-06-12T13:19:00Z"/>
                <w:rFonts w:ascii="Calibri" w:eastAsia="Times New Roman" w:hAnsi="Calibri" w:cs="Times New Roman"/>
                <w:color w:val="000000"/>
                <w:sz w:val="18"/>
                <w:szCs w:val="18"/>
                <w:lang w:val="en-CA" w:eastAsia="en-CA"/>
              </w:rPr>
            </w:pPr>
            <w:ins w:id="1420" w:author="Eduardo" w:date="2014-06-12T13:19:00Z">
              <w:r w:rsidRPr="00D01269">
                <w:rPr>
                  <w:rFonts w:ascii="Calibri" w:eastAsia="Times New Roman" w:hAnsi="Calibri" w:cs="Times New Roman"/>
                  <w:color w:val="000000"/>
                  <w:sz w:val="18"/>
                  <w:szCs w:val="18"/>
                  <w:lang w:val="en-CA" w:eastAsia="en-CA"/>
                </w:rPr>
                <w:t>0.41</w:t>
              </w:r>
            </w:ins>
          </w:p>
        </w:tc>
      </w:tr>
      <w:tr w:rsidR="00D01269" w:rsidRPr="00D01269" w14:paraId="024AF7CC" w14:textId="77777777" w:rsidTr="00D01269">
        <w:trPr>
          <w:trHeight w:val="300"/>
          <w:ins w:id="1421"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2A593700" w14:textId="77777777" w:rsidR="00D01269" w:rsidRPr="00D01269" w:rsidRDefault="00D01269" w:rsidP="00D01269">
            <w:pPr>
              <w:spacing w:line="240" w:lineRule="auto"/>
              <w:rPr>
                <w:ins w:id="1422"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3B9FBAFD" w14:textId="77777777" w:rsidR="00D01269" w:rsidRPr="00D01269" w:rsidRDefault="00D01269" w:rsidP="00D01269">
            <w:pPr>
              <w:spacing w:line="240" w:lineRule="auto"/>
              <w:rPr>
                <w:ins w:id="1423"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79D55A64" w14:textId="77777777" w:rsidR="00D01269" w:rsidRPr="00D01269" w:rsidRDefault="00D01269" w:rsidP="00D01269">
            <w:pPr>
              <w:spacing w:line="240" w:lineRule="auto"/>
              <w:jc w:val="center"/>
              <w:rPr>
                <w:ins w:id="1424" w:author="Eduardo" w:date="2014-06-12T13:19:00Z"/>
                <w:rFonts w:ascii="Calibri" w:eastAsia="Times New Roman" w:hAnsi="Calibri" w:cs="Times New Roman"/>
                <w:b/>
                <w:bCs/>
                <w:color w:val="000000"/>
                <w:sz w:val="18"/>
                <w:szCs w:val="18"/>
                <w:lang w:val="en-CA" w:eastAsia="en-CA"/>
              </w:rPr>
            </w:pPr>
            <w:ins w:id="1425"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08F9B068" w14:textId="77777777" w:rsidR="00D01269" w:rsidRPr="00D01269" w:rsidRDefault="00D01269" w:rsidP="00D01269">
            <w:pPr>
              <w:spacing w:line="240" w:lineRule="auto"/>
              <w:rPr>
                <w:ins w:id="1426" w:author="Eduardo" w:date="2014-06-12T13:19:00Z"/>
                <w:rFonts w:ascii="Calibri" w:eastAsia="Times New Roman" w:hAnsi="Calibri" w:cs="Times New Roman"/>
                <w:color w:val="000000"/>
                <w:sz w:val="18"/>
                <w:szCs w:val="18"/>
                <w:lang w:val="en-CA" w:eastAsia="en-CA"/>
              </w:rPr>
            </w:pPr>
            <w:ins w:id="142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6DF145D8" w14:textId="77777777" w:rsidR="00D01269" w:rsidRPr="00D01269" w:rsidRDefault="00D01269" w:rsidP="00D01269">
            <w:pPr>
              <w:spacing w:line="240" w:lineRule="auto"/>
              <w:rPr>
                <w:ins w:id="1428" w:author="Eduardo" w:date="2014-06-12T13:19:00Z"/>
                <w:rFonts w:ascii="Calibri" w:eastAsia="Times New Roman" w:hAnsi="Calibri" w:cs="Times New Roman"/>
                <w:color w:val="000000"/>
                <w:sz w:val="18"/>
                <w:szCs w:val="18"/>
                <w:lang w:val="en-CA" w:eastAsia="en-CA"/>
              </w:rPr>
            </w:pPr>
            <w:ins w:id="1429"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5C1154EC" w14:textId="77777777" w:rsidR="00D01269" w:rsidRPr="00D01269" w:rsidRDefault="00D01269" w:rsidP="00D01269">
            <w:pPr>
              <w:spacing w:line="240" w:lineRule="auto"/>
              <w:jc w:val="right"/>
              <w:rPr>
                <w:ins w:id="1430" w:author="Eduardo" w:date="2014-06-12T13:19:00Z"/>
                <w:rFonts w:ascii="Calibri" w:eastAsia="Times New Roman" w:hAnsi="Calibri" w:cs="Times New Roman"/>
                <w:color w:val="000000"/>
                <w:sz w:val="18"/>
                <w:szCs w:val="18"/>
                <w:lang w:val="en-CA" w:eastAsia="en-CA"/>
              </w:rPr>
            </w:pPr>
            <w:ins w:id="1431" w:author="Eduardo" w:date="2014-06-12T13:19:00Z">
              <w:r w:rsidRPr="00D01269">
                <w:rPr>
                  <w:rFonts w:ascii="Calibri" w:eastAsia="Times New Roman" w:hAnsi="Calibri" w:cs="Times New Roman"/>
                  <w:color w:val="000000"/>
                  <w:sz w:val="18"/>
                  <w:szCs w:val="18"/>
                  <w:lang w:val="en-CA" w:eastAsia="en-CA"/>
                </w:rPr>
                <w:t>0.25</w:t>
              </w:r>
            </w:ins>
          </w:p>
        </w:tc>
        <w:tc>
          <w:tcPr>
            <w:tcW w:w="0" w:type="auto"/>
            <w:tcBorders>
              <w:top w:val="nil"/>
              <w:left w:val="nil"/>
              <w:bottom w:val="single" w:sz="4" w:space="0" w:color="000000"/>
              <w:right w:val="single" w:sz="4" w:space="0" w:color="000000"/>
            </w:tcBorders>
            <w:shd w:val="clear" w:color="auto" w:fill="auto"/>
            <w:hideMark/>
          </w:tcPr>
          <w:p w14:paraId="1FF3B97A" w14:textId="77777777" w:rsidR="00D01269" w:rsidRPr="00D01269" w:rsidRDefault="00D01269" w:rsidP="00D01269">
            <w:pPr>
              <w:spacing w:line="240" w:lineRule="auto"/>
              <w:jc w:val="right"/>
              <w:rPr>
                <w:ins w:id="1432" w:author="Eduardo" w:date="2014-06-12T13:19:00Z"/>
                <w:rFonts w:ascii="Calibri" w:eastAsia="Times New Roman" w:hAnsi="Calibri" w:cs="Times New Roman"/>
                <w:color w:val="000000"/>
                <w:sz w:val="18"/>
                <w:szCs w:val="18"/>
                <w:lang w:val="en-CA" w:eastAsia="en-CA"/>
              </w:rPr>
            </w:pPr>
            <w:ins w:id="1433" w:author="Eduardo" w:date="2014-06-12T13:19:00Z">
              <w:r w:rsidRPr="00D01269">
                <w:rPr>
                  <w:rFonts w:ascii="Calibri" w:eastAsia="Times New Roman" w:hAnsi="Calibri" w:cs="Times New Roman"/>
                  <w:color w:val="000000"/>
                  <w:sz w:val="18"/>
                  <w:szCs w:val="18"/>
                  <w:lang w:val="en-CA" w:eastAsia="en-CA"/>
                </w:rPr>
                <w:t>69.44</w:t>
              </w:r>
            </w:ins>
          </w:p>
        </w:tc>
        <w:tc>
          <w:tcPr>
            <w:tcW w:w="0" w:type="auto"/>
            <w:tcBorders>
              <w:top w:val="nil"/>
              <w:left w:val="nil"/>
              <w:bottom w:val="single" w:sz="4" w:space="0" w:color="000000"/>
              <w:right w:val="single" w:sz="4" w:space="0" w:color="000000"/>
            </w:tcBorders>
            <w:shd w:val="clear" w:color="auto" w:fill="auto"/>
            <w:hideMark/>
          </w:tcPr>
          <w:p w14:paraId="641F4BB2" w14:textId="77777777" w:rsidR="00D01269" w:rsidRPr="00D01269" w:rsidRDefault="00D01269" w:rsidP="00D01269">
            <w:pPr>
              <w:spacing w:line="240" w:lineRule="auto"/>
              <w:jc w:val="right"/>
              <w:rPr>
                <w:ins w:id="1434" w:author="Eduardo" w:date="2014-06-12T13:19:00Z"/>
                <w:rFonts w:ascii="Calibri" w:eastAsia="Times New Roman" w:hAnsi="Calibri" w:cs="Times New Roman"/>
                <w:color w:val="000000"/>
                <w:sz w:val="18"/>
                <w:szCs w:val="18"/>
                <w:lang w:val="en-CA" w:eastAsia="en-CA"/>
              </w:rPr>
            </w:pPr>
            <w:ins w:id="1435" w:author="Eduardo" w:date="2014-06-12T13:19:00Z">
              <w:r w:rsidRPr="00D01269">
                <w:rPr>
                  <w:rFonts w:ascii="Calibri" w:eastAsia="Times New Roman" w:hAnsi="Calibri" w:cs="Times New Roman"/>
                  <w:color w:val="000000"/>
                  <w:sz w:val="18"/>
                  <w:szCs w:val="18"/>
                  <w:lang w:val="en-CA" w:eastAsia="en-CA"/>
                </w:rPr>
                <w:t>11.11</w:t>
              </w:r>
            </w:ins>
          </w:p>
        </w:tc>
        <w:tc>
          <w:tcPr>
            <w:tcW w:w="0" w:type="auto"/>
            <w:tcBorders>
              <w:top w:val="nil"/>
              <w:left w:val="nil"/>
              <w:bottom w:val="single" w:sz="4" w:space="0" w:color="000000"/>
              <w:right w:val="single" w:sz="4" w:space="0" w:color="000000"/>
            </w:tcBorders>
            <w:shd w:val="clear" w:color="auto" w:fill="auto"/>
            <w:hideMark/>
          </w:tcPr>
          <w:p w14:paraId="1FA7C55B" w14:textId="77777777" w:rsidR="00D01269" w:rsidRPr="00D01269" w:rsidRDefault="00D01269" w:rsidP="00D01269">
            <w:pPr>
              <w:spacing w:line="240" w:lineRule="auto"/>
              <w:jc w:val="right"/>
              <w:rPr>
                <w:ins w:id="1436" w:author="Eduardo" w:date="2014-06-12T13:19:00Z"/>
                <w:rFonts w:ascii="Calibri" w:eastAsia="Times New Roman" w:hAnsi="Calibri" w:cs="Times New Roman"/>
                <w:color w:val="000000"/>
                <w:sz w:val="18"/>
                <w:szCs w:val="18"/>
                <w:lang w:val="en-CA" w:eastAsia="en-CA"/>
              </w:rPr>
            </w:pPr>
            <w:ins w:id="1437" w:author="Eduardo" w:date="2014-06-12T13:19:00Z">
              <w:r w:rsidRPr="00D01269">
                <w:rPr>
                  <w:rFonts w:ascii="Calibri" w:eastAsia="Times New Roman" w:hAnsi="Calibri" w:cs="Times New Roman"/>
                  <w:color w:val="000000"/>
                  <w:sz w:val="18"/>
                  <w:szCs w:val="18"/>
                  <w:lang w:val="en-CA" w:eastAsia="en-CA"/>
                </w:rPr>
                <w:t>0.25</w:t>
              </w:r>
            </w:ins>
          </w:p>
        </w:tc>
      </w:tr>
      <w:tr w:rsidR="00D01269" w:rsidRPr="00D01269" w14:paraId="57EC2DDF" w14:textId="77777777" w:rsidTr="00D01269">
        <w:trPr>
          <w:trHeight w:val="300"/>
          <w:ins w:id="1438"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11110861" w14:textId="77777777" w:rsidR="00D01269" w:rsidRPr="00D01269" w:rsidRDefault="00D01269" w:rsidP="00D01269">
            <w:pPr>
              <w:spacing w:line="240" w:lineRule="auto"/>
              <w:rPr>
                <w:ins w:id="1439"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557B3EB7" w14:textId="77777777" w:rsidR="00D01269" w:rsidRPr="00D01269" w:rsidRDefault="00D01269" w:rsidP="00D01269">
            <w:pPr>
              <w:spacing w:line="240" w:lineRule="auto"/>
              <w:jc w:val="center"/>
              <w:rPr>
                <w:ins w:id="1440" w:author="Eduardo" w:date="2014-06-12T13:19:00Z"/>
                <w:rFonts w:ascii="Calibri" w:eastAsia="Times New Roman" w:hAnsi="Calibri" w:cs="Times New Roman"/>
                <w:b/>
                <w:bCs/>
                <w:color w:val="000000"/>
                <w:sz w:val="18"/>
                <w:szCs w:val="18"/>
                <w:lang w:val="en-CA" w:eastAsia="en-CA"/>
              </w:rPr>
            </w:pPr>
            <w:ins w:id="1441"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7421DC47" w14:textId="77777777" w:rsidR="00D01269" w:rsidRPr="00D01269" w:rsidRDefault="00D01269" w:rsidP="00D01269">
            <w:pPr>
              <w:spacing w:line="240" w:lineRule="auto"/>
              <w:jc w:val="center"/>
              <w:rPr>
                <w:ins w:id="1442" w:author="Eduardo" w:date="2014-06-12T13:19:00Z"/>
                <w:rFonts w:ascii="Calibri" w:eastAsia="Times New Roman" w:hAnsi="Calibri" w:cs="Times New Roman"/>
                <w:b/>
                <w:bCs/>
                <w:color w:val="000000"/>
                <w:sz w:val="18"/>
                <w:szCs w:val="18"/>
                <w:lang w:val="en-CA" w:eastAsia="en-CA"/>
              </w:rPr>
            </w:pPr>
            <w:ins w:id="1443"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520C7BEA" w14:textId="77777777" w:rsidR="00D01269" w:rsidRPr="00D01269" w:rsidRDefault="00D01269" w:rsidP="00D01269">
            <w:pPr>
              <w:spacing w:line="240" w:lineRule="auto"/>
              <w:rPr>
                <w:ins w:id="1444" w:author="Eduardo" w:date="2014-06-12T13:19:00Z"/>
                <w:rFonts w:ascii="Calibri" w:eastAsia="Times New Roman" w:hAnsi="Calibri" w:cs="Times New Roman"/>
                <w:color w:val="000000"/>
                <w:sz w:val="18"/>
                <w:szCs w:val="18"/>
                <w:lang w:val="en-CA" w:eastAsia="en-CA"/>
              </w:rPr>
            </w:pPr>
            <w:ins w:id="1445"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43FA9E0B" w14:textId="77777777" w:rsidR="00D01269" w:rsidRPr="00D01269" w:rsidRDefault="00D01269" w:rsidP="00D01269">
            <w:pPr>
              <w:spacing w:line="240" w:lineRule="auto"/>
              <w:rPr>
                <w:ins w:id="1446" w:author="Eduardo" w:date="2014-06-12T13:19:00Z"/>
                <w:rFonts w:ascii="Calibri" w:eastAsia="Times New Roman" w:hAnsi="Calibri" w:cs="Times New Roman"/>
                <w:color w:val="000000"/>
                <w:sz w:val="18"/>
                <w:szCs w:val="18"/>
                <w:lang w:val="en-CA" w:eastAsia="en-CA"/>
              </w:rPr>
            </w:pPr>
            <w:ins w:id="144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008DE444" w14:textId="77777777" w:rsidR="00D01269" w:rsidRPr="00D01269" w:rsidRDefault="00D01269" w:rsidP="00D01269">
            <w:pPr>
              <w:spacing w:line="240" w:lineRule="auto"/>
              <w:jc w:val="right"/>
              <w:rPr>
                <w:ins w:id="1448" w:author="Eduardo" w:date="2014-06-12T13:19:00Z"/>
                <w:rFonts w:ascii="Calibri" w:eastAsia="Times New Roman" w:hAnsi="Calibri" w:cs="Times New Roman"/>
                <w:color w:val="000000"/>
                <w:sz w:val="18"/>
                <w:szCs w:val="18"/>
                <w:lang w:val="en-CA" w:eastAsia="en-CA"/>
              </w:rPr>
            </w:pPr>
            <w:ins w:id="1449" w:author="Eduardo" w:date="2014-06-12T13:19:00Z">
              <w:r w:rsidRPr="00D01269">
                <w:rPr>
                  <w:rFonts w:ascii="Calibri" w:eastAsia="Times New Roman" w:hAnsi="Calibri" w:cs="Times New Roman"/>
                  <w:color w:val="000000"/>
                  <w:sz w:val="18"/>
                  <w:szCs w:val="18"/>
                  <w:lang w:val="en-CA" w:eastAsia="en-CA"/>
                </w:rPr>
                <w:t>0.91</w:t>
              </w:r>
            </w:ins>
          </w:p>
        </w:tc>
        <w:tc>
          <w:tcPr>
            <w:tcW w:w="0" w:type="auto"/>
            <w:tcBorders>
              <w:top w:val="nil"/>
              <w:left w:val="nil"/>
              <w:bottom w:val="single" w:sz="4" w:space="0" w:color="000000"/>
              <w:right w:val="single" w:sz="4" w:space="0" w:color="000000"/>
            </w:tcBorders>
            <w:shd w:val="clear" w:color="auto" w:fill="auto"/>
            <w:hideMark/>
          </w:tcPr>
          <w:p w14:paraId="5E7AB721" w14:textId="77777777" w:rsidR="00D01269" w:rsidRPr="00D01269" w:rsidRDefault="00D01269" w:rsidP="00D01269">
            <w:pPr>
              <w:spacing w:line="240" w:lineRule="auto"/>
              <w:jc w:val="right"/>
              <w:rPr>
                <w:ins w:id="1450" w:author="Eduardo" w:date="2014-06-12T13:19:00Z"/>
                <w:rFonts w:ascii="Calibri" w:eastAsia="Times New Roman" w:hAnsi="Calibri" w:cs="Times New Roman"/>
                <w:color w:val="000000"/>
                <w:sz w:val="18"/>
                <w:szCs w:val="18"/>
                <w:lang w:val="en-CA" w:eastAsia="en-CA"/>
              </w:rPr>
            </w:pPr>
            <w:ins w:id="1451" w:author="Eduardo" w:date="2014-06-12T13:19:00Z">
              <w:r w:rsidRPr="00D01269">
                <w:rPr>
                  <w:rFonts w:ascii="Calibri" w:eastAsia="Times New Roman" w:hAnsi="Calibri" w:cs="Times New Roman"/>
                  <w:color w:val="000000"/>
                  <w:sz w:val="18"/>
                  <w:szCs w:val="18"/>
                  <w:lang w:val="en-CA" w:eastAsia="en-CA"/>
                </w:rPr>
                <w:t>74.04</w:t>
              </w:r>
            </w:ins>
          </w:p>
        </w:tc>
        <w:tc>
          <w:tcPr>
            <w:tcW w:w="0" w:type="auto"/>
            <w:tcBorders>
              <w:top w:val="nil"/>
              <w:left w:val="nil"/>
              <w:bottom w:val="single" w:sz="4" w:space="0" w:color="000000"/>
              <w:right w:val="single" w:sz="4" w:space="0" w:color="000000"/>
            </w:tcBorders>
            <w:shd w:val="clear" w:color="auto" w:fill="auto"/>
            <w:hideMark/>
          </w:tcPr>
          <w:p w14:paraId="24D05032" w14:textId="77777777" w:rsidR="00D01269" w:rsidRPr="00D01269" w:rsidRDefault="00D01269" w:rsidP="00D01269">
            <w:pPr>
              <w:spacing w:line="240" w:lineRule="auto"/>
              <w:jc w:val="right"/>
              <w:rPr>
                <w:ins w:id="1452" w:author="Eduardo" w:date="2014-06-12T13:19:00Z"/>
                <w:rFonts w:ascii="Calibri" w:eastAsia="Times New Roman" w:hAnsi="Calibri" w:cs="Times New Roman"/>
                <w:color w:val="000000"/>
                <w:sz w:val="18"/>
                <w:szCs w:val="18"/>
                <w:lang w:val="en-CA" w:eastAsia="en-CA"/>
              </w:rPr>
            </w:pPr>
            <w:ins w:id="1453" w:author="Eduardo" w:date="2014-06-12T13:19:00Z">
              <w:r w:rsidRPr="00D01269">
                <w:rPr>
                  <w:rFonts w:ascii="Calibri" w:eastAsia="Times New Roman" w:hAnsi="Calibri" w:cs="Times New Roman"/>
                  <w:color w:val="000000"/>
                  <w:sz w:val="18"/>
                  <w:szCs w:val="18"/>
                  <w:lang w:val="en-CA" w:eastAsia="en-CA"/>
                </w:rPr>
                <w:t>8.02</w:t>
              </w:r>
            </w:ins>
          </w:p>
        </w:tc>
        <w:tc>
          <w:tcPr>
            <w:tcW w:w="0" w:type="auto"/>
            <w:tcBorders>
              <w:top w:val="nil"/>
              <w:left w:val="nil"/>
              <w:bottom w:val="single" w:sz="4" w:space="0" w:color="000000"/>
              <w:right w:val="single" w:sz="4" w:space="0" w:color="000000"/>
            </w:tcBorders>
            <w:shd w:val="clear" w:color="auto" w:fill="auto"/>
            <w:hideMark/>
          </w:tcPr>
          <w:p w14:paraId="66A15FFC" w14:textId="77777777" w:rsidR="00D01269" w:rsidRPr="00D01269" w:rsidRDefault="00D01269" w:rsidP="00D01269">
            <w:pPr>
              <w:spacing w:line="240" w:lineRule="auto"/>
              <w:jc w:val="right"/>
              <w:rPr>
                <w:ins w:id="1454" w:author="Eduardo" w:date="2014-06-12T13:19:00Z"/>
                <w:rFonts w:ascii="Calibri" w:eastAsia="Times New Roman" w:hAnsi="Calibri" w:cs="Times New Roman"/>
                <w:color w:val="000000"/>
                <w:sz w:val="18"/>
                <w:szCs w:val="18"/>
                <w:lang w:val="en-CA" w:eastAsia="en-CA"/>
              </w:rPr>
            </w:pPr>
            <w:ins w:id="1455" w:author="Eduardo" w:date="2014-06-12T13:19:00Z">
              <w:r w:rsidRPr="00D01269">
                <w:rPr>
                  <w:rFonts w:ascii="Calibri" w:eastAsia="Times New Roman" w:hAnsi="Calibri" w:cs="Times New Roman"/>
                  <w:color w:val="000000"/>
                  <w:sz w:val="18"/>
                  <w:szCs w:val="18"/>
                  <w:lang w:val="en-CA" w:eastAsia="en-CA"/>
                </w:rPr>
                <w:t>0.91</w:t>
              </w:r>
            </w:ins>
          </w:p>
        </w:tc>
      </w:tr>
      <w:tr w:rsidR="00D01269" w:rsidRPr="00D01269" w14:paraId="1F1D218D" w14:textId="77777777" w:rsidTr="00D01269">
        <w:trPr>
          <w:trHeight w:val="300"/>
          <w:ins w:id="1456"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1AA8B05C" w14:textId="77777777" w:rsidR="00D01269" w:rsidRPr="00D01269" w:rsidRDefault="00D01269" w:rsidP="00D01269">
            <w:pPr>
              <w:spacing w:line="240" w:lineRule="auto"/>
              <w:rPr>
                <w:ins w:id="1457"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548285EC" w14:textId="77777777" w:rsidR="00D01269" w:rsidRPr="00D01269" w:rsidRDefault="00D01269" w:rsidP="00D01269">
            <w:pPr>
              <w:spacing w:line="240" w:lineRule="auto"/>
              <w:rPr>
                <w:ins w:id="1458"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2E589A08" w14:textId="77777777" w:rsidR="00D01269" w:rsidRPr="00D01269" w:rsidRDefault="00D01269" w:rsidP="00D01269">
            <w:pPr>
              <w:spacing w:line="240" w:lineRule="auto"/>
              <w:jc w:val="center"/>
              <w:rPr>
                <w:ins w:id="1459" w:author="Eduardo" w:date="2014-06-12T13:19:00Z"/>
                <w:rFonts w:ascii="Calibri" w:eastAsia="Times New Roman" w:hAnsi="Calibri" w:cs="Times New Roman"/>
                <w:b/>
                <w:bCs/>
                <w:color w:val="000000"/>
                <w:sz w:val="18"/>
                <w:szCs w:val="18"/>
                <w:lang w:val="en-CA" w:eastAsia="en-CA"/>
              </w:rPr>
            </w:pPr>
            <w:ins w:id="1460"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181A02F2" w14:textId="77777777" w:rsidR="00D01269" w:rsidRPr="00D01269" w:rsidRDefault="00D01269" w:rsidP="00D01269">
            <w:pPr>
              <w:spacing w:line="240" w:lineRule="auto"/>
              <w:rPr>
                <w:ins w:id="1461" w:author="Eduardo" w:date="2014-06-12T13:19:00Z"/>
                <w:rFonts w:ascii="Calibri" w:eastAsia="Times New Roman" w:hAnsi="Calibri" w:cs="Times New Roman"/>
                <w:color w:val="000000"/>
                <w:sz w:val="18"/>
                <w:szCs w:val="18"/>
                <w:lang w:val="en-CA" w:eastAsia="en-CA"/>
              </w:rPr>
            </w:pPr>
            <w:ins w:id="1462"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38EFAFD1" w14:textId="77777777" w:rsidR="00D01269" w:rsidRPr="00D01269" w:rsidRDefault="00D01269" w:rsidP="00D01269">
            <w:pPr>
              <w:spacing w:line="240" w:lineRule="auto"/>
              <w:rPr>
                <w:ins w:id="1463" w:author="Eduardo" w:date="2014-06-12T13:19:00Z"/>
                <w:rFonts w:ascii="Calibri" w:eastAsia="Times New Roman" w:hAnsi="Calibri" w:cs="Times New Roman"/>
                <w:color w:val="000000"/>
                <w:sz w:val="18"/>
                <w:szCs w:val="18"/>
                <w:lang w:val="en-CA" w:eastAsia="en-CA"/>
              </w:rPr>
            </w:pPr>
            <w:ins w:id="1464"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5E38BDB7" w14:textId="77777777" w:rsidR="00D01269" w:rsidRPr="00D01269" w:rsidRDefault="00D01269" w:rsidP="00D01269">
            <w:pPr>
              <w:spacing w:line="240" w:lineRule="auto"/>
              <w:jc w:val="right"/>
              <w:rPr>
                <w:ins w:id="1465" w:author="Eduardo" w:date="2014-06-12T13:19:00Z"/>
                <w:rFonts w:ascii="Calibri" w:eastAsia="Times New Roman" w:hAnsi="Calibri" w:cs="Times New Roman"/>
                <w:color w:val="000000"/>
                <w:sz w:val="18"/>
                <w:szCs w:val="18"/>
                <w:lang w:val="en-CA" w:eastAsia="en-CA"/>
              </w:rPr>
            </w:pPr>
            <w:ins w:id="1466" w:author="Eduardo" w:date="2014-06-12T13:19:00Z">
              <w:r w:rsidRPr="00D01269">
                <w:rPr>
                  <w:rFonts w:ascii="Calibri" w:eastAsia="Times New Roman" w:hAnsi="Calibri" w:cs="Times New Roman"/>
                  <w:color w:val="000000"/>
                  <w:sz w:val="18"/>
                  <w:szCs w:val="18"/>
                  <w:lang w:val="en-CA" w:eastAsia="en-CA"/>
                </w:rPr>
                <w:t>0.8</w:t>
              </w:r>
            </w:ins>
          </w:p>
        </w:tc>
        <w:tc>
          <w:tcPr>
            <w:tcW w:w="0" w:type="auto"/>
            <w:tcBorders>
              <w:top w:val="nil"/>
              <w:left w:val="nil"/>
              <w:bottom w:val="single" w:sz="4" w:space="0" w:color="000000"/>
              <w:right w:val="single" w:sz="4" w:space="0" w:color="000000"/>
            </w:tcBorders>
            <w:shd w:val="clear" w:color="auto" w:fill="auto"/>
            <w:hideMark/>
          </w:tcPr>
          <w:p w14:paraId="41D2F8B0" w14:textId="77777777" w:rsidR="00D01269" w:rsidRPr="00D01269" w:rsidRDefault="00D01269" w:rsidP="00D01269">
            <w:pPr>
              <w:spacing w:line="240" w:lineRule="auto"/>
              <w:jc w:val="right"/>
              <w:rPr>
                <w:ins w:id="1467" w:author="Eduardo" w:date="2014-06-12T13:19:00Z"/>
                <w:rFonts w:ascii="Calibri" w:eastAsia="Times New Roman" w:hAnsi="Calibri" w:cs="Times New Roman"/>
                <w:color w:val="000000"/>
                <w:sz w:val="18"/>
                <w:szCs w:val="18"/>
                <w:lang w:val="en-CA" w:eastAsia="en-CA"/>
              </w:rPr>
            </w:pPr>
            <w:ins w:id="1468" w:author="Eduardo" w:date="2014-06-12T13:19:00Z">
              <w:r w:rsidRPr="00D01269">
                <w:rPr>
                  <w:rFonts w:ascii="Calibri" w:eastAsia="Times New Roman" w:hAnsi="Calibri" w:cs="Times New Roman"/>
                  <w:color w:val="000000"/>
                  <w:sz w:val="18"/>
                  <w:szCs w:val="18"/>
                  <w:lang w:val="en-CA" w:eastAsia="en-CA"/>
                </w:rPr>
                <w:t>72.39</w:t>
              </w:r>
            </w:ins>
          </w:p>
        </w:tc>
        <w:tc>
          <w:tcPr>
            <w:tcW w:w="0" w:type="auto"/>
            <w:tcBorders>
              <w:top w:val="nil"/>
              <w:left w:val="nil"/>
              <w:bottom w:val="single" w:sz="4" w:space="0" w:color="000000"/>
              <w:right w:val="single" w:sz="4" w:space="0" w:color="000000"/>
            </w:tcBorders>
            <w:shd w:val="clear" w:color="auto" w:fill="auto"/>
            <w:hideMark/>
          </w:tcPr>
          <w:p w14:paraId="559B3E4B" w14:textId="77777777" w:rsidR="00D01269" w:rsidRPr="00D01269" w:rsidRDefault="00D01269" w:rsidP="00D01269">
            <w:pPr>
              <w:spacing w:line="240" w:lineRule="auto"/>
              <w:jc w:val="right"/>
              <w:rPr>
                <w:ins w:id="1469" w:author="Eduardo" w:date="2014-06-12T13:19:00Z"/>
                <w:rFonts w:ascii="Calibri" w:eastAsia="Times New Roman" w:hAnsi="Calibri" w:cs="Times New Roman"/>
                <w:color w:val="000000"/>
                <w:sz w:val="18"/>
                <w:szCs w:val="18"/>
                <w:lang w:val="en-CA" w:eastAsia="en-CA"/>
              </w:rPr>
            </w:pPr>
            <w:ins w:id="1470" w:author="Eduardo" w:date="2014-06-12T13:19:00Z">
              <w:r w:rsidRPr="00D01269">
                <w:rPr>
                  <w:rFonts w:ascii="Calibri" w:eastAsia="Times New Roman" w:hAnsi="Calibri" w:cs="Times New Roman"/>
                  <w:color w:val="000000"/>
                  <w:sz w:val="18"/>
                  <w:szCs w:val="18"/>
                  <w:lang w:val="en-CA" w:eastAsia="en-CA"/>
                </w:rPr>
                <w:t>12.45</w:t>
              </w:r>
            </w:ins>
          </w:p>
        </w:tc>
        <w:tc>
          <w:tcPr>
            <w:tcW w:w="0" w:type="auto"/>
            <w:tcBorders>
              <w:top w:val="nil"/>
              <w:left w:val="nil"/>
              <w:bottom w:val="single" w:sz="4" w:space="0" w:color="000000"/>
              <w:right w:val="single" w:sz="4" w:space="0" w:color="000000"/>
            </w:tcBorders>
            <w:shd w:val="clear" w:color="auto" w:fill="auto"/>
            <w:hideMark/>
          </w:tcPr>
          <w:p w14:paraId="3FB1B297" w14:textId="77777777" w:rsidR="00D01269" w:rsidRPr="00D01269" w:rsidRDefault="00D01269" w:rsidP="00D01269">
            <w:pPr>
              <w:spacing w:line="240" w:lineRule="auto"/>
              <w:jc w:val="right"/>
              <w:rPr>
                <w:ins w:id="1471" w:author="Eduardo" w:date="2014-06-12T13:19:00Z"/>
                <w:rFonts w:ascii="Calibri" w:eastAsia="Times New Roman" w:hAnsi="Calibri" w:cs="Times New Roman"/>
                <w:color w:val="000000"/>
                <w:sz w:val="18"/>
                <w:szCs w:val="18"/>
                <w:lang w:val="en-CA" w:eastAsia="en-CA"/>
              </w:rPr>
            </w:pPr>
            <w:ins w:id="1472" w:author="Eduardo" w:date="2014-06-12T13:19:00Z">
              <w:r w:rsidRPr="00D01269">
                <w:rPr>
                  <w:rFonts w:ascii="Calibri" w:eastAsia="Times New Roman" w:hAnsi="Calibri" w:cs="Times New Roman"/>
                  <w:color w:val="000000"/>
                  <w:sz w:val="18"/>
                  <w:szCs w:val="18"/>
                  <w:lang w:val="en-CA" w:eastAsia="en-CA"/>
                </w:rPr>
                <w:t>0.8</w:t>
              </w:r>
            </w:ins>
          </w:p>
        </w:tc>
      </w:tr>
      <w:tr w:rsidR="00D01269" w:rsidRPr="00D01269" w14:paraId="62B29375" w14:textId="77777777" w:rsidTr="00D01269">
        <w:trPr>
          <w:trHeight w:val="300"/>
          <w:ins w:id="1473"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3B9CD7C5" w14:textId="77777777" w:rsidR="00D01269" w:rsidRPr="00D01269" w:rsidRDefault="00D01269" w:rsidP="00D01269">
            <w:pPr>
              <w:spacing w:line="240" w:lineRule="auto"/>
              <w:jc w:val="center"/>
              <w:rPr>
                <w:ins w:id="1474" w:author="Eduardo" w:date="2014-06-12T13:19:00Z"/>
                <w:rFonts w:ascii="Calibri" w:eastAsia="Times New Roman" w:hAnsi="Calibri" w:cs="Times New Roman"/>
                <w:b/>
                <w:bCs/>
                <w:color w:val="000000"/>
                <w:sz w:val="18"/>
                <w:szCs w:val="18"/>
                <w:lang w:val="en-CA" w:eastAsia="en-CA"/>
              </w:rPr>
            </w:pPr>
            <w:ins w:id="1475" w:author="Eduardo" w:date="2014-06-12T13:19:00Z">
              <w:r w:rsidRPr="00D01269">
                <w:rPr>
                  <w:rFonts w:ascii="Calibri" w:eastAsia="Times New Roman" w:hAnsi="Calibri" w:cs="Times New Roman"/>
                  <w:b/>
                  <w:bCs/>
                  <w:color w:val="000000"/>
                  <w:sz w:val="18"/>
                  <w:szCs w:val="18"/>
                  <w:lang w:val="en-CA" w:eastAsia="en-CA"/>
                </w:rPr>
                <w:t>Highland Mixed</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0B0E673A" w14:textId="77777777" w:rsidR="00D01269" w:rsidRPr="00D01269" w:rsidRDefault="00D01269" w:rsidP="00D01269">
            <w:pPr>
              <w:spacing w:line="240" w:lineRule="auto"/>
              <w:jc w:val="center"/>
              <w:rPr>
                <w:ins w:id="1476" w:author="Eduardo" w:date="2014-06-12T13:19:00Z"/>
                <w:rFonts w:ascii="Calibri" w:eastAsia="Times New Roman" w:hAnsi="Calibri" w:cs="Times New Roman"/>
                <w:b/>
                <w:bCs/>
                <w:color w:val="000000"/>
                <w:sz w:val="18"/>
                <w:szCs w:val="18"/>
                <w:lang w:val="en-CA" w:eastAsia="en-CA"/>
              </w:rPr>
            </w:pPr>
            <w:ins w:id="1477"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429ADA90" w14:textId="77777777" w:rsidR="00D01269" w:rsidRPr="00D01269" w:rsidRDefault="00D01269" w:rsidP="00D01269">
            <w:pPr>
              <w:spacing w:line="240" w:lineRule="auto"/>
              <w:jc w:val="center"/>
              <w:rPr>
                <w:ins w:id="1478" w:author="Eduardo" w:date="2014-06-12T13:19:00Z"/>
                <w:rFonts w:ascii="Calibri" w:eastAsia="Times New Roman" w:hAnsi="Calibri" w:cs="Times New Roman"/>
                <w:b/>
                <w:bCs/>
                <w:color w:val="000000"/>
                <w:sz w:val="18"/>
                <w:szCs w:val="18"/>
                <w:lang w:val="en-CA" w:eastAsia="en-CA"/>
              </w:rPr>
            </w:pPr>
            <w:ins w:id="1479"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49BF8C85" w14:textId="77777777" w:rsidR="00D01269" w:rsidRPr="00D01269" w:rsidRDefault="00D01269" w:rsidP="00D01269">
            <w:pPr>
              <w:spacing w:line="240" w:lineRule="auto"/>
              <w:rPr>
                <w:ins w:id="1480" w:author="Eduardo" w:date="2014-06-12T13:19:00Z"/>
                <w:rFonts w:ascii="Calibri" w:eastAsia="Times New Roman" w:hAnsi="Calibri" w:cs="Times New Roman"/>
                <w:color w:val="000000"/>
                <w:sz w:val="18"/>
                <w:szCs w:val="18"/>
                <w:lang w:val="en-CA" w:eastAsia="en-CA"/>
              </w:rPr>
            </w:pPr>
            <w:ins w:id="1481"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547EABB9" w14:textId="77777777" w:rsidR="00D01269" w:rsidRPr="00D01269" w:rsidRDefault="00D01269" w:rsidP="00D01269">
            <w:pPr>
              <w:spacing w:line="240" w:lineRule="auto"/>
              <w:rPr>
                <w:ins w:id="1482" w:author="Eduardo" w:date="2014-06-12T13:19:00Z"/>
                <w:rFonts w:ascii="Calibri" w:eastAsia="Times New Roman" w:hAnsi="Calibri" w:cs="Times New Roman"/>
                <w:color w:val="000000"/>
                <w:sz w:val="18"/>
                <w:szCs w:val="18"/>
                <w:lang w:val="en-CA" w:eastAsia="en-CA"/>
              </w:rPr>
            </w:pPr>
            <w:ins w:id="148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A8EB725" w14:textId="77777777" w:rsidR="00D01269" w:rsidRPr="00D01269" w:rsidRDefault="00D01269" w:rsidP="00D01269">
            <w:pPr>
              <w:spacing w:line="240" w:lineRule="auto"/>
              <w:jc w:val="right"/>
              <w:rPr>
                <w:ins w:id="1484" w:author="Eduardo" w:date="2014-06-12T13:19:00Z"/>
                <w:rFonts w:ascii="Calibri" w:eastAsia="Times New Roman" w:hAnsi="Calibri" w:cs="Times New Roman"/>
                <w:color w:val="000000"/>
                <w:sz w:val="18"/>
                <w:szCs w:val="18"/>
                <w:lang w:val="en-CA" w:eastAsia="en-CA"/>
              </w:rPr>
            </w:pPr>
            <w:ins w:id="1485" w:author="Eduardo" w:date="2014-06-12T13:19:00Z">
              <w:r w:rsidRPr="00D01269">
                <w:rPr>
                  <w:rFonts w:ascii="Calibri" w:eastAsia="Times New Roman" w:hAnsi="Calibri" w:cs="Times New Roman"/>
                  <w:color w:val="000000"/>
                  <w:sz w:val="18"/>
                  <w:szCs w:val="18"/>
                  <w:lang w:val="en-CA" w:eastAsia="en-CA"/>
                </w:rPr>
                <w:t>1.67</w:t>
              </w:r>
            </w:ins>
          </w:p>
        </w:tc>
        <w:tc>
          <w:tcPr>
            <w:tcW w:w="0" w:type="auto"/>
            <w:tcBorders>
              <w:top w:val="nil"/>
              <w:left w:val="nil"/>
              <w:bottom w:val="single" w:sz="4" w:space="0" w:color="000000"/>
              <w:right w:val="single" w:sz="4" w:space="0" w:color="000000"/>
            </w:tcBorders>
            <w:shd w:val="clear" w:color="auto" w:fill="auto"/>
            <w:hideMark/>
          </w:tcPr>
          <w:p w14:paraId="7014BF3C" w14:textId="77777777" w:rsidR="00D01269" w:rsidRPr="00D01269" w:rsidRDefault="00D01269" w:rsidP="00D01269">
            <w:pPr>
              <w:spacing w:line="240" w:lineRule="auto"/>
              <w:rPr>
                <w:ins w:id="1486" w:author="Eduardo" w:date="2014-06-12T13:19:00Z"/>
                <w:rFonts w:ascii="Calibri" w:eastAsia="Times New Roman" w:hAnsi="Calibri" w:cs="Times New Roman"/>
                <w:color w:val="000000"/>
                <w:sz w:val="18"/>
                <w:szCs w:val="18"/>
                <w:lang w:val="en-CA" w:eastAsia="en-CA"/>
              </w:rPr>
            </w:pPr>
            <w:ins w:id="148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66F954DC" w14:textId="77777777" w:rsidR="00D01269" w:rsidRPr="00D01269" w:rsidRDefault="00D01269" w:rsidP="00D01269">
            <w:pPr>
              <w:spacing w:line="240" w:lineRule="auto"/>
              <w:rPr>
                <w:ins w:id="1488" w:author="Eduardo" w:date="2014-06-12T13:19:00Z"/>
                <w:rFonts w:ascii="Calibri" w:eastAsia="Times New Roman" w:hAnsi="Calibri" w:cs="Times New Roman"/>
                <w:color w:val="000000"/>
                <w:sz w:val="18"/>
                <w:szCs w:val="18"/>
                <w:lang w:val="en-CA" w:eastAsia="en-CA"/>
              </w:rPr>
            </w:pPr>
            <w:ins w:id="1489"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063963B4" w14:textId="77777777" w:rsidR="00D01269" w:rsidRPr="00D01269" w:rsidRDefault="00D01269" w:rsidP="00D01269">
            <w:pPr>
              <w:spacing w:line="240" w:lineRule="auto"/>
              <w:jc w:val="right"/>
              <w:rPr>
                <w:ins w:id="1490" w:author="Eduardo" w:date="2014-06-12T13:19:00Z"/>
                <w:rFonts w:ascii="Calibri" w:eastAsia="Times New Roman" w:hAnsi="Calibri" w:cs="Times New Roman"/>
                <w:color w:val="000000"/>
                <w:sz w:val="18"/>
                <w:szCs w:val="18"/>
                <w:lang w:val="en-CA" w:eastAsia="en-CA"/>
              </w:rPr>
            </w:pPr>
            <w:ins w:id="1491" w:author="Eduardo" w:date="2014-06-12T13:19:00Z">
              <w:r w:rsidRPr="00D01269">
                <w:rPr>
                  <w:rFonts w:ascii="Calibri" w:eastAsia="Times New Roman" w:hAnsi="Calibri" w:cs="Times New Roman"/>
                  <w:color w:val="000000"/>
                  <w:sz w:val="18"/>
                  <w:szCs w:val="18"/>
                  <w:lang w:val="en-CA" w:eastAsia="en-CA"/>
                </w:rPr>
                <w:t>1.67</w:t>
              </w:r>
            </w:ins>
          </w:p>
        </w:tc>
      </w:tr>
      <w:tr w:rsidR="00D01269" w:rsidRPr="00D01269" w14:paraId="37F17374" w14:textId="77777777" w:rsidTr="00D01269">
        <w:trPr>
          <w:trHeight w:val="300"/>
          <w:ins w:id="1492"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77CFC9A4" w14:textId="77777777" w:rsidR="00D01269" w:rsidRPr="00D01269" w:rsidRDefault="00D01269" w:rsidP="00D01269">
            <w:pPr>
              <w:spacing w:line="240" w:lineRule="auto"/>
              <w:rPr>
                <w:ins w:id="1493"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7977861F" w14:textId="77777777" w:rsidR="00D01269" w:rsidRPr="00D01269" w:rsidRDefault="00D01269" w:rsidP="00D01269">
            <w:pPr>
              <w:spacing w:line="240" w:lineRule="auto"/>
              <w:rPr>
                <w:ins w:id="1494"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796142AD" w14:textId="77777777" w:rsidR="00D01269" w:rsidRPr="00D01269" w:rsidRDefault="00D01269" w:rsidP="00D01269">
            <w:pPr>
              <w:spacing w:line="240" w:lineRule="auto"/>
              <w:jc w:val="center"/>
              <w:rPr>
                <w:ins w:id="1495" w:author="Eduardo" w:date="2014-06-12T13:19:00Z"/>
                <w:rFonts w:ascii="Calibri" w:eastAsia="Times New Roman" w:hAnsi="Calibri" w:cs="Times New Roman"/>
                <w:b/>
                <w:bCs/>
                <w:color w:val="000000"/>
                <w:sz w:val="18"/>
                <w:szCs w:val="18"/>
                <w:lang w:val="en-CA" w:eastAsia="en-CA"/>
              </w:rPr>
            </w:pPr>
            <w:ins w:id="1496"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2347EAF3" w14:textId="77777777" w:rsidR="00D01269" w:rsidRPr="00D01269" w:rsidRDefault="00D01269" w:rsidP="00D01269">
            <w:pPr>
              <w:spacing w:line="240" w:lineRule="auto"/>
              <w:jc w:val="right"/>
              <w:rPr>
                <w:ins w:id="1497" w:author="Eduardo" w:date="2014-06-12T13:19:00Z"/>
                <w:rFonts w:ascii="Calibri" w:eastAsia="Times New Roman" w:hAnsi="Calibri" w:cs="Times New Roman"/>
                <w:color w:val="000000"/>
                <w:sz w:val="18"/>
                <w:szCs w:val="18"/>
                <w:lang w:val="en-CA" w:eastAsia="en-CA"/>
              </w:rPr>
            </w:pPr>
            <w:ins w:id="1498" w:author="Eduardo" w:date="2014-06-12T13:19:00Z">
              <w:r w:rsidRPr="00D01269">
                <w:rPr>
                  <w:rFonts w:ascii="Calibri" w:eastAsia="Times New Roman" w:hAnsi="Calibri" w:cs="Times New Roman"/>
                  <w:color w:val="000000"/>
                  <w:sz w:val="18"/>
                  <w:szCs w:val="18"/>
                  <w:lang w:val="en-CA" w:eastAsia="en-CA"/>
                </w:rPr>
                <w:t>75.71</w:t>
              </w:r>
            </w:ins>
          </w:p>
        </w:tc>
        <w:tc>
          <w:tcPr>
            <w:tcW w:w="0" w:type="auto"/>
            <w:tcBorders>
              <w:top w:val="nil"/>
              <w:left w:val="nil"/>
              <w:bottom w:val="single" w:sz="4" w:space="0" w:color="000000"/>
              <w:right w:val="single" w:sz="4" w:space="0" w:color="000000"/>
            </w:tcBorders>
            <w:shd w:val="clear" w:color="auto" w:fill="auto"/>
            <w:hideMark/>
          </w:tcPr>
          <w:p w14:paraId="190D28BF" w14:textId="77777777" w:rsidR="00D01269" w:rsidRPr="00D01269" w:rsidRDefault="00D01269" w:rsidP="00D01269">
            <w:pPr>
              <w:spacing w:line="240" w:lineRule="auto"/>
              <w:jc w:val="right"/>
              <w:rPr>
                <w:ins w:id="1499" w:author="Eduardo" w:date="2014-06-12T13:19:00Z"/>
                <w:rFonts w:ascii="Calibri" w:eastAsia="Times New Roman" w:hAnsi="Calibri" w:cs="Times New Roman"/>
                <w:color w:val="000000"/>
                <w:sz w:val="18"/>
                <w:szCs w:val="18"/>
                <w:lang w:val="en-CA" w:eastAsia="en-CA"/>
              </w:rPr>
            </w:pPr>
            <w:ins w:id="1500" w:author="Eduardo" w:date="2014-06-12T13:19:00Z">
              <w:r w:rsidRPr="00D01269">
                <w:rPr>
                  <w:rFonts w:ascii="Calibri" w:eastAsia="Times New Roman" w:hAnsi="Calibri" w:cs="Times New Roman"/>
                  <w:color w:val="000000"/>
                  <w:sz w:val="18"/>
                  <w:szCs w:val="18"/>
                  <w:lang w:val="en-CA" w:eastAsia="en-CA"/>
                </w:rPr>
                <w:t>14.29</w:t>
              </w:r>
            </w:ins>
          </w:p>
        </w:tc>
        <w:tc>
          <w:tcPr>
            <w:tcW w:w="0" w:type="auto"/>
            <w:tcBorders>
              <w:top w:val="nil"/>
              <w:left w:val="nil"/>
              <w:bottom w:val="single" w:sz="4" w:space="0" w:color="000000"/>
              <w:right w:val="single" w:sz="4" w:space="0" w:color="000000"/>
            </w:tcBorders>
            <w:shd w:val="clear" w:color="auto" w:fill="auto"/>
            <w:hideMark/>
          </w:tcPr>
          <w:p w14:paraId="28E0F145" w14:textId="77777777" w:rsidR="00D01269" w:rsidRPr="00D01269" w:rsidRDefault="00D01269" w:rsidP="00D01269">
            <w:pPr>
              <w:spacing w:line="240" w:lineRule="auto"/>
              <w:jc w:val="right"/>
              <w:rPr>
                <w:ins w:id="1501" w:author="Eduardo" w:date="2014-06-12T13:19:00Z"/>
                <w:rFonts w:ascii="Calibri" w:eastAsia="Times New Roman" w:hAnsi="Calibri" w:cs="Times New Roman"/>
                <w:color w:val="000000"/>
                <w:sz w:val="18"/>
                <w:szCs w:val="18"/>
                <w:lang w:val="en-CA" w:eastAsia="en-CA"/>
              </w:rPr>
            </w:pPr>
            <w:ins w:id="1502" w:author="Eduardo" w:date="2014-06-12T13:19:00Z">
              <w:r w:rsidRPr="00D01269">
                <w:rPr>
                  <w:rFonts w:ascii="Calibri" w:eastAsia="Times New Roman" w:hAnsi="Calibri" w:cs="Times New Roman"/>
                  <w:color w:val="000000"/>
                  <w:sz w:val="18"/>
                  <w:szCs w:val="18"/>
                  <w:lang w:val="en-CA" w:eastAsia="en-CA"/>
                </w:rPr>
                <w:t>1.42</w:t>
              </w:r>
            </w:ins>
          </w:p>
        </w:tc>
        <w:tc>
          <w:tcPr>
            <w:tcW w:w="0" w:type="auto"/>
            <w:tcBorders>
              <w:top w:val="nil"/>
              <w:left w:val="nil"/>
              <w:bottom w:val="single" w:sz="4" w:space="0" w:color="000000"/>
              <w:right w:val="single" w:sz="4" w:space="0" w:color="000000"/>
            </w:tcBorders>
            <w:shd w:val="clear" w:color="auto" w:fill="auto"/>
            <w:hideMark/>
          </w:tcPr>
          <w:p w14:paraId="58949B4A" w14:textId="77777777" w:rsidR="00D01269" w:rsidRPr="00D01269" w:rsidRDefault="00D01269" w:rsidP="00D01269">
            <w:pPr>
              <w:spacing w:line="240" w:lineRule="auto"/>
              <w:jc w:val="right"/>
              <w:rPr>
                <w:ins w:id="1503" w:author="Eduardo" w:date="2014-06-12T13:19:00Z"/>
                <w:rFonts w:ascii="Calibri" w:eastAsia="Times New Roman" w:hAnsi="Calibri" w:cs="Times New Roman"/>
                <w:color w:val="000000"/>
                <w:sz w:val="18"/>
                <w:szCs w:val="18"/>
                <w:lang w:val="en-CA" w:eastAsia="en-CA"/>
              </w:rPr>
            </w:pPr>
            <w:ins w:id="1504" w:author="Eduardo" w:date="2014-06-12T13:19:00Z">
              <w:r w:rsidRPr="00D01269">
                <w:rPr>
                  <w:rFonts w:ascii="Calibri" w:eastAsia="Times New Roman" w:hAnsi="Calibri" w:cs="Times New Roman"/>
                  <w:color w:val="000000"/>
                  <w:sz w:val="18"/>
                  <w:szCs w:val="18"/>
                  <w:lang w:val="en-CA" w:eastAsia="en-CA"/>
                </w:rPr>
                <w:t>77.99</w:t>
              </w:r>
            </w:ins>
          </w:p>
        </w:tc>
        <w:tc>
          <w:tcPr>
            <w:tcW w:w="0" w:type="auto"/>
            <w:tcBorders>
              <w:top w:val="nil"/>
              <w:left w:val="nil"/>
              <w:bottom w:val="single" w:sz="4" w:space="0" w:color="000000"/>
              <w:right w:val="single" w:sz="4" w:space="0" w:color="000000"/>
            </w:tcBorders>
            <w:shd w:val="clear" w:color="auto" w:fill="auto"/>
            <w:hideMark/>
          </w:tcPr>
          <w:p w14:paraId="58163AB3" w14:textId="77777777" w:rsidR="00D01269" w:rsidRPr="00D01269" w:rsidRDefault="00D01269" w:rsidP="00D01269">
            <w:pPr>
              <w:spacing w:line="240" w:lineRule="auto"/>
              <w:jc w:val="right"/>
              <w:rPr>
                <w:ins w:id="1505" w:author="Eduardo" w:date="2014-06-12T13:19:00Z"/>
                <w:rFonts w:ascii="Calibri" w:eastAsia="Times New Roman" w:hAnsi="Calibri" w:cs="Times New Roman"/>
                <w:color w:val="000000"/>
                <w:sz w:val="18"/>
                <w:szCs w:val="18"/>
                <w:lang w:val="en-CA" w:eastAsia="en-CA"/>
              </w:rPr>
            </w:pPr>
            <w:ins w:id="1506" w:author="Eduardo" w:date="2014-06-12T13:19:00Z">
              <w:r w:rsidRPr="00D01269">
                <w:rPr>
                  <w:rFonts w:ascii="Calibri" w:eastAsia="Times New Roman" w:hAnsi="Calibri" w:cs="Times New Roman"/>
                  <w:color w:val="000000"/>
                  <w:sz w:val="18"/>
                  <w:szCs w:val="18"/>
                  <w:lang w:val="en-CA" w:eastAsia="en-CA"/>
                </w:rPr>
                <w:t>3.9</w:t>
              </w:r>
            </w:ins>
          </w:p>
        </w:tc>
        <w:tc>
          <w:tcPr>
            <w:tcW w:w="0" w:type="auto"/>
            <w:tcBorders>
              <w:top w:val="nil"/>
              <w:left w:val="nil"/>
              <w:bottom w:val="single" w:sz="4" w:space="0" w:color="000000"/>
              <w:right w:val="single" w:sz="4" w:space="0" w:color="000000"/>
            </w:tcBorders>
            <w:shd w:val="clear" w:color="auto" w:fill="auto"/>
            <w:hideMark/>
          </w:tcPr>
          <w:p w14:paraId="67D6D68B" w14:textId="77777777" w:rsidR="00D01269" w:rsidRPr="00D01269" w:rsidRDefault="00D01269" w:rsidP="00D01269">
            <w:pPr>
              <w:spacing w:line="240" w:lineRule="auto"/>
              <w:jc w:val="right"/>
              <w:rPr>
                <w:ins w:id="1507" w:author="Eduardo" w:date="2014-06-12T13:19:00Z"/>
                <w:rFonts w:ascii="Calibri" w:eastAsia="Times New Roman" w:hAnsi="Calibri" w:cs="Times New Roman"/>
                <w:color w:val="000000"/>
                <w:sz w:val="18"/>
                <w:szCs w:val="18"/>
                <w:lang w:val="en-CA" w:eastAsia="en-CA"/>
              </w:rPr>
            </w:pPr>
            <w:ins w:id="1508" w:author="Eduardo" w:date="2014-06-12T13:19:00Z">
              <w:r w:rsidRPr="00D01269">
                <w:rPr>
                  <w:rFonts w:ascii="Calibri" w:eastAsia="Times New Roman" w:hAnsi="Calibri" w:cs="Times New Roman"/>
                  <w:color w:val="000000"/>
                  <w:sz w:val="18"/>
                  <w:szCs w:val="18"/>
                  <w:lang w:val="en-CA" w:eastAsia="en-CA"/>
                </w:rPr>
                <w:t>1.42</w:t>
              </w:r>
            </w:ins>
          </w:p>
        </w:tc>
      </w:tr>
      <w:tr w:rsidR="00D01269" w:rsidRPr="00D01269" w14:paraId="4CB123FF" w14:textId="77777777" w:rsidTr="00D01269">
        <w:trPr>
          <w:trHeight w:val="300"/>
          <w:ins w:id="1509"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44E704A1" w14:textId="77777777" w:rsidR="00D01269" w:rsidRPr="00D01269" w:rsidRDefault="00D01269" w:rsidP="00D01269">
            <w:pPr>
              <w:spacing w:line="240" w:lineRule="auto"/>
              <w:rPr>
                <w:ins w:id="1510"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6DA96602" w14:textId="77777777" w:rsidR="00D01269" w:rsidRPr="00D01269" w:rsidRDefault="00D01269" w:rsidP="00D01269">
            <w:pPr>
              <w:spacing w:line="240" w:lineRule="auto"/>
              <w:jc w:val="center"/>
              <w:rPr>
                <w:ins w:id="1511" w:author="Eduardo" w:date="2014-06-12T13:19:00Z"/>
                <w:rFonts w:ascii="Calibri" w:eastAsia="Times New Roman" w:hAnsi="Calibri" w:cs="Times New Roman"/>
                <w:b/>
                <w:bCs/>
                <w:color w:val="000000"/>
                <w:sz w:val="18"/>
                <w:szCs w:val="18"/>
                <w:lang w:val="en-CA" w:eastAsia="en-CA"/>
              </w:rPr>
            </w:pPr>
            <w:ins w:id="1512"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16BB4C8C" w14:textId="77777777" w:rsidR="00D01269" w:rsidRPr="00D01269" w:rsidRDefault="00D01269" w:rsidP="00D01269">
            <w:pPr>
              <w:spacing w:line="240" w:lineRule="auto"/>
              <w:jc w:val="center"/>
              <w:rPr>
                <w:ins w:id="1513" w:author="Eduardo" w:date="2014-06-12T13:19:00Z"/>
                <w:rFonts w:ascii="Calibri" w:eastAsia="Times New Roman" w:hAnsi="Calibri" w:cs="Times New Roman"/>
                <w:b/>
                <w:bCs/>
                <w:color w:val="000000"/>
                <w:sz w:val="18"/>
                <w:szCs w:val="18"/>
                <w:lang w:val="en-CA" w:eastAsia="en-CA"/>
              </w:rPr>
            </w:pPr>
            <w:ins w:id="1514"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2A74470A" w14:textId="77777777" w:rsidR="00D01269" w:rsidRPr="00D01269" w:rsidRDefault="00D01269" w:rsidP="00D01269">
            <w:pPr>
              <w:spacing w:line="240" w:lineRule="auto"/>
              <w:rPr>
                <w:ins w:id="1515" w:author="Eduardo" w:date="2014-06-12T13:19:00Z"/>
                <w:rFonts w:ascii="Calibri" w:eastAsia="Times New Roman" w:hAnsi="Calibri" w:cs="Times New Roman"/>
                <w:color w:val="000000"/>
                <w:sz w:val="18"/>
                <w:szCs w:val="18"/>
                <w:lang w:val="en-CA" w:eastAsia="en-CA"/>
              </w:rPr>
            </w:pPr>
            <w:ins w:id="1516"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49D61C9B" w14:textId="77777777" w:rsidR="00D01269" w:rsidRPr="00D01269" w:rsidRDefault="00D01269" w:rsidP="00D01269">
            <w:pPr>
              <w:spacing w:line="240" w:lineRule="auto"/>
              <w:rPr>
                <w:ins w:id="1517" w:author="Eduardo" w:date="2014-06-12T13:19:00Z"/>
                <w:rFonts w:ascii="Calibri" w:eastAsia="Times New Roman" w:hAnsi="Calibri" w:cs="Times New Roman"/>
                <w:color w:val="000000"/>
                <w:sz w:val="18"/>
                <w:szCs w:val="18"/>
                <w:lang w:val="en-CA" w:eastAsia="en-CA"/>
              </w:rPr>
            </w:pPr>
            <w:ins w:id="1518"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36143536" w14:textId="77777777" w:rsidR="00D01269" w:rsidRPr="00D01269" w:rsidRDefault="00D01269" w:rsidP="00D01269">
            <w:pPr>
              <w:spacing w:line="240" w:lineRule="auto"/>
              <w:jc w:val="right"/>
              <w:rPr>
                <w:ins w:id="1519" w:author="Eduardo" w:date="2014-06-12T13:19:00Z"/>
                <w:rFonts w:ascii="Calibri" w:eastAsia="Times New Roman" w:hAnsi="Calibri" w:cs="Times New Roman"/>
                <w:color w:val="000000"/>
                <w:sz w:val="18"/>
                <w:szCs w:val="18"/>
                <w:lang w:val="en-CA" w:eastAsia="en-CA"/>
              </w:rPr>
            </w:pPr>
            <w:ins w:id="1520" w:author="Eduardo" w:date="2014-06-12T13:19:00Z">
              <w:r w:rsidRPr="00D01269">
                <w:rPr>
                  <w:rFonts w:ascii="Calibri" w:eastAsia="Times New Roman" w:hAnsi="Calibri" w:cs="Times New Roman"/>
                  <w:color w:val="000000"/>
                  <w:sz w:val="18"/>
                  <w:szCs w:val="18"/>
                  <w:lang w:val="en-CA" w:eastAsia="en-CA"/>
                </w:rPr>
                <w:t>0.88</w:t>
              </w:r>
            </w:ins>
          </w:p>
        </w:tc>
        <w:tc>
          <w:tcPr>
            <w:tcW w:w="0" w:type="auto"/>
            <w:tcBorders>
              <w:top w:val="nil"/>
              <w:left w:val="nil"/>
              <w:bottom w:val="single" w:sz="4" w:space="0" w:color="000000"/>
              <w:right w:val="single" w:sz="4" w:space="0" w:color="000000"/>
            </w:tcBorders>
            <w:shd w:val="clear" w:color="auto" w:fill="auto"/>
            <w:hideMark/>
          </w:tcPr>
          <w:p w14:paraId="404A165C" w14:textId="77777777" w:rsidR="00D01269" w:rsidRPr="00D01269" w:rsidRDefault="00D01269" w:rsidP="00D01269">
            <w:pPr>
              <w:spacing w:line="240" w:lineRule="auto"/>
              <w:jc w:val="right"/>
              <w:rPr>
                <w:ins w:id="1521" w:author="Eduardo" w:date="2014-06-12T13:19:00Z"/>
                <w:rFonts w:ascii="Calibri" w:eastAsia="Times New Roman" w:hAnsi="Calibri" w:cs="Times New Roman"/>
                <w:color w:val="000000"/>
                <w:sz w:val="18"/>
                <w:szCs w:val="18"/>
                <w:lang w:val="en-CA" w:eastAsia="en-CA"/>
              </w:rPr>
            </w:pPr>
            <w:ins w:id="1522" w:author="Eduardo" w:date="2014-06-12T13:19:00Z">
              <w:r w:rsidRPr="00D01269">
                <w:rPr>
                  <w:rFonts w:ascii="Calibri" w:eastAsia="Times New Roman" w:hAnsi="Calibri" w:cs="Times New Roman"/>
                  <w:color w:val="000000"/>
                  <w:sz w:val="18"/>
                  <w:szCs w:val="18"/>
                  <w:lang w:val="en-CA" w:eastAsia="en-CA"/>
                </w:rPr>
                <w:t>85.15</w:t>
              </w:r>
            </w:ins>
          </w:p>
        </w:tc>
        <w:tc>
          <w:tcPr>
            <w:tcW w:w="0" w:type="auto"/>
            <w:tcBorders>
              <w:top w:val="nil"/>
              <w:left w:val="nil"/>
              <w:bottom w:val="single" w:sz="4" w:space="0" w:color="000000"/>
              <w:right w:val="single" w:sz="4" w:space="0" w:color="000000"/>
            </w:tcBorders>
            <w:shd w:val="clear" w:color="auto" w:fill="auto"/>
            <w:hideMark/>
          </w:tcPr>
          <w:p w14:paraId="754894AC" w14:textId="77777777" w:rsidR="00D01269" w:rsidRPr="00D01269" w:rsidRDefault="00D01269" w:rsidP="00D01269">
            <w:pPr>
              <w:spacing w:line="240" w:lineRule="auto"/>
              <w:jc w:val="right"/>
              <w:rPr>
                <w:ins w:id="1523" w:author="Eduardo" w:date="2014-06-12T13:19:00Z"/>
                <w:rFonts w:ascii="Calibri" w:eastAsia="Times New Roman" w:hAnsi="Calibri" w:cs="Times New Roman"/>
                <w:color w:val="000000"/>
                <w:sz w:val="18"/>
                <w:szCs w:val="18"/>
                <w:lang w:val="en-CA" w:eastAsia="en-CA"/>
              </w:rPr>
            </w:pPr>
            <w:ins w:id="1524" w:author="Eduardo" w:date="2014-06-12T13:19:00Z">
              <w:r w:rsidRPr="00D01269">
                <w:rPr>
                  <w:rFonts w:ascii="Calibri" w:eastAsia="Times New Roman" w:hAnsi="Calibri" w:cs="Times New Roman"/>
                  <w:color w:val="000000"/>
                  <w:sz w:val="18"/>
                  <w:szCs w:val="18"/>
                  <w:lang w:val="en-CA" w:eastAsia="en-CA"/>
                </w:rPr>
                <w:t>3.11</w:t>
              </w:r>
            </w:ins>
          </w:p>
        </w:tc>
        <w:tc>
          <w:tcPr>
            <w:tcW w:w="0" w:type="auto"/>
            <w:tcBorders>
              <w:top w:val="nil"/>
              <w:left w:val="nil"/>
              <w:bottom w:val="single" w:sz="4" w:space="0" w:color="000000"/>
              <w:right w:val="single" w:sz="4" w:space="0" w:color="000000"/>
            </w:tcBorders>
            <w:shd w:val="clear" w:color="auto" w:fill="auto"/>
            <w:hideMark/>
          </w:tcPr>
          <w:p w14:paraId="7C7C6EBC" w14:textId="77777777" w:rsidR="00D01269" w:rsidRPr="00D01269" w:rsidRDefault="00D01269" w:rsidP="00D01269">
            <w:pPr>
              <w:spacing w:line="240" w:lineRule="auto"/>
              <w:jc w:val="right"/>
              <w:rPr>
                <w:ins w:id="1525" w:author="Eduardo" w:date="2014-06-12T13:19:00Z"/>
                <w:rFonts w:ascii="Calibri" w:eastAsia="Times New Roman" w:hAnsi="Calibri" w:cs="Times New Roman"/>
                <w:color w:val="000000"/>
                <w:sz w:val="18"/>
                <w:szCs w:val="18"/>
                <w:lang w:val="en-CA" w:eastAsia="en-CA"/>
              </w:rPr>
            </w:pPr>
            <w:ins w:id="1526" w:author="Eduardo" w:date="2014-06-12T13:19:00Z">
              <w:r w:rsidRPr="00D01269">
                <w:rPr>
                  <w:rFonts w:ascii="Calibri" w:eastAsia="Times New Roman" w:hAnsi="Calibri" w:cs="Times New Roman"/>
                  <w:color w:val="000000"/>
                  <w:sz w:val="18"/>
                  <w:szCs w:val="18"/>
                  <w:lang w:val="en-CA" w:eastAsia="en-CA"/>
                </w:rPr>
                <w:t>0.88</w:t>
              </w:r>
            </w:ins>
          </w:p>
        </w:tc>
      </w:tr>
      <w:tr w:rsidR="00D01269" w:rsidRPr="00D01269" w14:paraId="24E8B1F0" w14:textId="77777777" w:rsidTr="00D01269">
        <w:trPr>
          <w:trHeight w:val="300"/>
          <w:ins w:id="1527"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42BED7A9" w14:textId="77777777" w:rsidR="00D01269" w:rsidRPr="00D01269" w:rsidRDefault="00D01269" w:rsidP="00D01269">
            <w:pPr>
              <w:spacing w:line="240" w:lineRule="auto"/>
              <w:rPr>
                <w:ins w:id="1528"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2E64490F" w14:textId="77777777" w:rsidR="00D01269" w:rsidRPr="00D01269" w:rsidRDefault="00D01269" w:rsidP="00D01269">
            <w:pPr>
              <w:spacing w:line="240" w:lineRule="auto"/>
              <w:rPr>
                <w:ins w:id="1529"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5853960C" w14:textId="77777777" w:rsidR="00D01269" w:rsidRPr="00D01269" w:rsidRDefault="00D01269" w:rsidP="00D01269">
            <w:pPr>
              <w:spacing w:line="240" w:lineRule="auto"/>
              <w:jc w:val="center"/>
              <w:rPr>
                <w:ins w:id="1530" w:author="Eduardo" w:date="2014-06-12T13:19:00Z"/>
                <w:rFonts w:ascii="Calibri" w:eastAsia="Times New Roman" w:hAnsi="Calibri" w:cs="Times New Roman"/>
                <w:b/>
                <w:bCs/>
                <w:color w:val="000000"/>
                <w:sz w:val="18"/>
                <w:szCs w:val="18"/>
                <w:lang w:val="en-CA" w:eastAsia="en-CA"/>
              </w:rPr>
            </w:pPr>
            <w:ins w:id="1531"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19B01CC8" w14:textId="77777777" w:rsidR="00D01269" w:rsidRPr="00D01269" w:rsidRDefault="00D01269" w:rsidP="00D01269">
            <w:pPr>
              <w:spacing w:line="240" w:lineRule="auto"/>
              <w:jc w:val="right"/>
              <w:rPr>
                <w:ins w:id="1532" w:author="Eduardo" w:date="2014-06-12T13:19:00Z"/>
                <w:rFonts w:ascii="Calibri" w:eastAsia="Times New Roman" w:hAnsi="Calibri" w:cs="Times New Roman"/>
                <w:color w:val="000000"/>
                <w:sz w:val="18"/>
                <w:szCs w:val="18"/>
                <w:lang w:val="en-CA" w:eastAsia="en-CA"/>
              </w:rPr>
            </w:pPr>
            <w:ins w:id="1533" w:author="Eduardo" w:date="2014-06-12T13:19:00Z">
              <w:r w:rsidRPr="00D01269">
                <w:rPr>
                  <w:rFonts w:ascii="Calibri" w:eastAsia="Times New Roman" w:hAnsi="Calibri" w:cs="Times New Roman"/>
                  <w:color w:val="000000"/>
                  <w:sz w:val="18"/>
                  <w:szCs w:val="18"/>
                  <w:lang w:val="en-CA" w:eastAsia="en-CA"/>
                </w:rPr>
                <w:t>55.31</w:t>
              </w:r>
            </w:ins>
          </w:p>
        </w:tc>
        <w:tc>
          <w:tcPr>
            <w:tcW w:w="0" w:type="auto"/>
            <w:tcBorders>
              <w:top w:val="nil"/>
              <w:left w:val="nil"/>
              <w:bottom w:val="single" w:sz="4" w:space="0" w:color="000000"/>
              <w:right w:val="single" w:sz="4" w:space="0" w:color="000000"/>
            </w:tcBorders>
            <w:shd w:val="clear" w:color="auto" w:fill="auto"/>
            <w:hideMark/>
          </w:tcPr>
          <w:p w14:paraId="144CF701" w14:textId="77777777" w:rsidR="00D01269" w:rsidRPr="00D01269" w:rsidRDefault="00D01269" w:rsidP="00D01269">
            <w:pPr>
              <w:spacing w:line="240" w:lineRule="auto"/>
              <w:jc w:val="right"/>
              <w:rPr>
                <w:ins w:id="1534" w:author="Eduardo" w:date="2014-06-12T13:19:00Z"/>
                <w:rFonts w:ascii="Calibri" w:eastAsia="Times New Roman" w:hAnsi="Calibri" w:cs="Times New Roman"/>
                <w:color w:val="000000"/>
                <w:sz w:val="18"/>
                <w:szCs w:val="18"/>
                <w:lang w:val="en-CA" w:eastAsia="en-CA"/>
              </w:rPr>
            </w:pPr>
            <w:ins w:id="1535" w:author="Eduardo" w:date="2014-06-12T13:19:00Z">
              <w:r w:rsidRPr="00D01269">
                <w:rPr>
                  <w:rFonts w:ascii="Calibri" w:eastAsia="Times New Roman" w:hAnsi="Calibri" w:cs="Times New Roman"/>
                  <w:color w:val="000000"/>
                  <w:sz w:val="18"/>
                  <w:szCs w:val="18"/>
                  <w:lang w:val="en-CA" w:eastAsia="en-CA"/>
                </w:rPr>
                <w:t>23.01</w:t>
              </w:r>
            </w:ins>
          </w:p>
        </w:tc>
        <w:tc>
          <w:tcPr>
            <w:tcW w:w="0" w:type="auto"/>
            <w:tcBorders>
              <w:top w:val="nil"/>
              <w:left w:val="nil"/>
              <w:bottom w:val="single" w:sz="4" w:space="0" w:color="000000"/>
              <w:right w:val="single" w:sz="4" w:space="0" w:color="000000"/>
            </w:tcBorders>
            <w:shd w:val="clear" w:color="auto" w:fill="auto"/>
            <w:hideMark/>
          </w:tcPr>
          <w:p w14:paraId="67ACACBD" w14:textId="77777777" w:rsidR="00D01269" w:rsidRPr="00D01269" w:rsidRDefault="00D01269" w:rsidP="00D01269">
            <w:pPr>
              <w:spacing w:line="240" w:lineRule="auto"/>
              <w:jc w:val="right"/>
              <w:rPr>
                <w:ins w:id="1536" w:author="Eduardo" w:date="2014-06-12T13:19:00Z"/>
                <w:rFonts w:ascii="Calibri" w:eastAsia="Times New Roman" w:hAnsi="Calibri" w:cs="Times New Roman"/>
                <w:color w:val="000000"/>
                <w:sz w:val="18"/>
                <w:szCs w:val="18"/>
                <w:lang w:val="en-CA" w:eastAsia="en-CA"/>
              </w:rPr>
            </w:pPr>
            <w:ins w:id="1537" w:author="Eduardo" w:date="2014-06-12T13:19:00Z">
              <w:r w:rsidRPr="00D01269">
                <w:rPr>
                  <w:rFonts w:ascii="Calibri" w:eastAsia="Times New Roman" w:hAnsi="Calibri" w:cs="Times New Roman"/>
                  <w:color w:val="000000"/>
                  <w:sz w:val="18"/>
                  <w:szCs w:val="18"/>
                  <w:lang w:val="en-CA" w:eastAsia="en-CA"/>
                </w:rPr>
                <w:t>1.85</w:t>
              </w:r>
            </w:ins>
          </w:p>
        </w:tc>
        <w:tc>
          <w:tcPr>
            <w:tcW w:w="0" w:type="auto"/>
            <w:tcBorders>
              <w:top w:val="nil"/>
              <w:left w:val="nil"/>
              <w:bottom w:val="single" w:sz="4" w:space="0" w:color="000000"/>
              <w:right w:val="single" w:sz="4" w:space="0" w:color="000000"/>
            </w:tcBorders>
            <w:shd w:val="clear" w:color="auto" w:fill="auto"/>
            <w:hideMark/>
          </w:tcPr>
          <w:p w14:paraId="666BC485" w14:textId="77777777" w:rsidR="00D01269" w:rsidRPr="00D01269" w:rsidRDefault="00D01269" w:rsidP="00D01269">
            <w:pPr>
              <w:spacing w:line="240" w:lineRule="auto"/>
              <w:jc w:val="right"/>
              <w:rPr>
                <w:ins w:id="1538" w:author="Eduardo" w:date="2014-06-12T13:19:00Z"/>
                <w:rFonts w:ascii="Calibri" w:eastAsia="Times New Roman" w:hAnsi="Calibri" w:cs="Times New Roman"/>
                <w:color w:val="000000"/>
                <w:sz w:val="18"/>
                <w:szCs w:val="18"/>
                <w:lang w:val="en-CA" w:eastAsia="en-CA"/>
              </w:rPr>
            </w:pPr>
            <w:ins w:id="1539" w:author="Eduardo" w:date="2014-06-12T13:19:00Z">
              <w:r w:rsidRPr="00D01269">
                <w:rPr>
                  <w:rFonts w:ascii="Calibri" w:eastAsia="Times New Roman" w:hAnsi="Calibri" w:cs="Times New Roman"/>
                  <w:color w:val="000000"/>
                  <w:sz w:val="18"/>
                  <w:szCs w:val="18"/>
                  <w:lang w:val="en-CA" w:eastAsia="en-CA"/>
                </w:rPr>
                <w:t>77.66</w:t>
              </w:r>
            </w:ins>
          </w:p>
        </w:tc>
        <w:tc>
          <w:tcPr>
            <w:tcW w:w="0" w:type="auto"/>
            <w:tcBorders>
              <w:top w:val="nil"/>
              <w:left w:val="nil"/>
              <w:bottom w:val="single" w:sz="4" w:space="0" w:color="000000"/>
              <w:right w:val="single" w:sz="4" w:space="0" w:color="000000"/>
            </w:tcBorders>
            <w:shd w:val="clear" w:color="auto" w:fill="auto"/>
            <w:hideMark/>
          </w:tcPr>
          <w:p w14:paraId="4F5F17CE" w14:textId="77777777" w:rsidR="00D01269" w:rsidRPr="00D01269" w:rsidRDefault="00D01269" w:rsidP="00D01269">
            <w:pPr>
              <w:spacing w:line="240" w:lineRule="auto"/>
              <w:jc w:val="right"/>
              <w:rPr>
                <w:ins w:id="1540" w:author="Eduardo" w:date="2014-06-12T13:19:00Z"/>
                <w:rFonts w:ascii="Calibri" w:eastAsia="Times New Roman" w:hAnsi="Calibri" w:cs="Times New Roman"/>
                <w:color w:val="000000"/>
                <w:sz w:val="18"/>
                <w:szCs w:val="18"/>
                <w:lang w:val="en-CA" w:eastAsia="en-CA"/>
              </w:rPr>
            </w:pPr>
            <w:ins w:id="1541" w:author="Eduardo" w:date="2014-06-12T13:19:00Z">
              <w:r w:rsidRPr="00D01269">
                <w:rPr>
                  <w:rFonts w:ascii="Calibri" w:eastAsia="Times New Roman" w:hAnsi="Calibri" w:cs="Times New Roman"/>
                  <w:color w:val="000000"/>
                  <w:sz w:val="18"/>
                  <w:szCs w:val="18"/>
                  <w:lang w:val="en-CA" w:eastAsia="en-CA"/>
                </w:rPr>
                <w:t>10.16</w:t>
              </w:r>
            </w:ins>
          </w:p>
        </w:tc>
        <w:tc>
          <w:tcPr>
            <w:tcW w:w="0" w:type="auto"/>
            <w:tcBorders>
              <w:top w:val="nil"/>
              <w:left w:val="nil"/>
              <w:bottom w:val="single" w:sz="4" w:space="0" w:color="000000"/>
              <w:right w:val="single" w:sz="4" w:space="0" w:color="000000"/>
            </w:tcBorders>
            <w:shd w:val="clear" w:color="auto" w:fill="auto"/>
            <w:hideMark/>
          </w:tcPr>
          <w:p w14:paraId="0E210C7C" w14:textId="77777777" w:rsidR="00D01269" w:rsidRPr="00D01269" w:rsidRDefault="00D01269" w:rsidP="00D01269">
            <w:pPr>
              <w:spacing w:line="240" w:lineRule="auto"/>
              <w:jc w:val="right"/>
              <w:rPr>
                <w:ins w:id="1542" w:author="Eduardo" w:date="2014-06-12T13:19:00Z"/>
                <w:rFonts w:ascii="Calibri" w:eastAsia="Times New Roman" w:hAnsi="Calibri" w:cs="Times New Roman"/>
                <w:color w:val="000000"/>
                <w:sz w:val="18"/>
                <w:szCs w:val="18"/>
                <w:lang w:val="en-CA" w:eastAsia="en-CA"/>
              </w:rPr>
            </w:pPr>
            <w:ins w:id="1543" w:author="Eduardo" w:date="2014-06-12T13:19:00Z">
              <w:r w:rsidRPr="00D01269">
                <w:rPr>
                  <w:rFonts w:ascii="Calibri" w:eastAsia="Times New Roman" w:hAnsi="Calibri" w:cs="Times New Roman"/>
                  <w:color w:val="000000"/>
                  <w:sz w:val="18"/>
                  <w:szCs w:val="18"/>
                  <w:lang w:val="en-CA" w:eastAsia="en-CA"/>
                </w:rPr>
                <w:t>1.85</w:t>
              </w:r>
            </w:ins>
          </w:p>
        </w:tc>
      </w:tr>
      <w:tr w:rsidR="00D01269" w:rsidRPr="00D01269" w14:paraId="6D0A510D" w14:textId="77777777" w:rsidTr="00D01269">
        <w:trPr>
          <w:trHeight w:val="300"/>
          <w:ins w:id="1544"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0DFF0335" w14:textId="77777777" w:rsidR="00D01269" w:rsidRPr="00D01269" w:rsidRDefault="00D01269" w:rsidP="00D01269">
            <w:pPr>
              <w:spacing w:line="240" w:lineRule="auto"/>
              <w:jc w:val="center"/>
              <w:rPr>
                <w:ins w:id="1545" w:author="Eduardo" w:date="2014-06-12T13:19:00Z"/>
                <w:rFonts w:ascii="Calibri" w:eastAsia="Times New Roman" w:hAnsi="Calibri" w:cs="Times New Roman"/>
                <w:b/>
                <w:bCs/>
                <w:color w:val="000000"/>
                <w:sz w:val="18"/>
                <w:szCs w:val="18"/>
                <w:lang w:val="en-CA" w:eastAsia="en-CA"/>
              </w:rPr>
            </w:pPr>
            <w:ins w:id="1546" w:author="Eduardo" w:date="2014-06-12T13:19:00Z">
              <w:r w:rsidRPr="00D01269">
                <w:rPr>
                  <w:rFonts w:ascii="Calibri" w:eastAsia="Times New Roman" w:hAnsi="Calibri" w:cs="Times New Roman"/>
                  <w:b/>
                  <w:bCs/>
                  <w:color w:val="000000"/>
                  <w:sz w:val="18"/>
                  <w:szCs w:val="18"/>
                  <w:lang w:val="en-CA" w:eastAsia="en-CA"/>
                </w:rPr>
                <w:t>Cer</w:t>
              </w:r>
              <w:r w:rsidRPr="00D01269">
                <w:rPr>
                  <w:rFonts w:ascii="Calibri" w:eastAsia="Times New Roman" w:hAnsi="Calibri" w:cs="Times New Roman"/>
                  <w:b/>
                  <w:bCs/>
                  <w:color w:val="000000"/>
                  <w:sz w:val="18"/>
                  <w:szCs w:val="18"/>
                  <w:lang w:val="en-CA" w:eastAsia="en-CA"/>
                </w:rPr>
                <w:t>e</w:t>
              </w:r>
              <w:r w:rsidRPr="00D01269">
                <w:rPr>
                  <w:rFonts w:ascii="Calibri" w:eastAsia="Times New Roman" w:hAnsi="Calibri" w:cs="Times New Roman"/>
                  <w:b/>
                  <w:bCs/>
                  <w:color w:val="000000"/>
                  <w:sz w:val="18"/>
                  <w:szCs w:val="18"/>
                  <w:lang w:val="en-CA" w:eastAsia="en-CA"/>
                </w:rPr>
                <w:t>al/Root Crop Mixed</w:t>
              </w:r>
            </w:ins>
          </w:p>
        </w:tc>
        <w:tc>
          <w:tcPr>
            <w:tcW w:w="0" w:type="auto"/>
            <w:tcBorders>
              <w:top w:val="nil"/>
              <w:left w:val="nil"/>
              <w:bottom w:val="single" w:sz="4" w:space="0" w:color="000000"/>
              <w:right w:val="single" w:sz="4" w:space="0" w:color="000000"/>
            </w:tcBorders>
            <w:shd w:val="clear" w:color="auto" w:fill="auto"/>
            <w:hideMark/>
          </w:tcPr>
          <w:p w14:paraId="0B2AB284" w14:textId="77777777" w:rsidR="00D01269" w:rsidRPr="00D01269" w:rsidRDefault="00D01269" w:rsidP="00D01269">
            <w:pPr>
              <w:spacing w:line="240" w:lineRule="auto"/>
              <w:jc w:val="center"/>
              <w:rPr>
                <w:ins w:id="1547" w:author="Eduardo" w:date="2014-06-12T13:19:00Z"/>
                <w:rFonts w:ascii="Calibri" w:eastAsia="Times New Roman" w:hAnsi="Calibri" w:cs="Times New Roman"/>
                <w:b/>
                <w:bCs/>
                <w:color w:val="000000"/>
                <w:sz w:val="18"/>
                <w:szCs w:val="18"/>
                <w:lang w:val="en-CA" w:eastAsia="en-CA"/>
              </w:rPr>
            </w:pPr>
            <w:ins w:id="1548"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000F3684" w14:textId="77777777" w:rsidR="00D01269" w:rsidRPr="00D01269" w:rsidRDefault="00D01269" w:rsidP="00D01269">
            <w:pPr>
              <w:spacing w:line="240" w:lineRule="auto"/>
              <w:jc w:val="center"/>
              <w:rPr>
                <w:ins w:id="1549" w:author="Eduardo" w:date="2014-06-12T13:19:00Z"/>
                <w:rFonts w:ascii="Calibri" w:eastAsia="Times New Roman" w:hAnsi="Calibri" w:cs="Times New Roman"/>
                <w:b/>
                <w:bCs/>
                <w:color w:val="000000"/>
                <w:sz w:val="18"/>
                <w:szCs w:val="18"/>
                <w:lang w:val="en-CA" w:eastAsia="en-CA"/>
              </w:rPr>
            </w:pPr>
            <w:ins w:id="1550"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62AB2125" w14:textId="77777777" w:rsidR="00D01269" w:rsidRPr="00D01269" w:rsidRDefault="00D01269" w:rsidP="00D01269">
            <w:pPr>
              <w:spacing w:line="240" w:lineRule="auto"/>
              <w:rPr>
                <w:ins w:id="1551" w:author="Eduardo" w:date="2014-06-12T13:19:00Z"/>
                <w:rFonts w:ascii="Calibri" w:eastAsia="Times New Roman" w:hAnsi="Calibri" w:cs="Times New Roman"/>
                <w:color w:val="000000"/>
                <w:sz w:val="18"/>
                <w:szCs w:val="18"/>
                <w:lang w:val="en-CA" w:eastAsia="en-CA"/>
              </w:rPr>
            </w:pPr>
            <w:ins w:id="1552"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5A237550" w14:textId="77777777" w:rsidR="00D01269" w:rsidRPr="00D01269" w:rsidRDefault="00D01269" w:rsidP="00D01269">
            <w:pPr>
              <w:spacing w:line="240" w:lineRule="auto"/>
              <w:rPr>
                <w:ins w:id="1553" w:author="Eduardo" w:date="2014-06-12T13:19:00Z"/>
                <w:rFonts w:ascii="Calibri" w:eastAsia="Times New Roman" w:hAnsi="Calibri" w:cs="Times New Roman"/>
                <w:color w:val="000000"/>
                <w:sz w:val="18"/>
                <w:szCs w:val="18"/>
                <w:lang w:val="en-CA" w:eastAsia="en-CA"/>
              </w:rPr>
            </w:pPr>
            <w:ins w:id="1554"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D58629E" w14:textId="77777777" w:rsidR="00D01269" w:rsidRPr="00D01269" w:rsidRDefault="00D01269" w:rsidP="00D01269">
            <w:pPr>
              <w:spacing w:line="240" w:lineRule="auto"/>
              <w:jc w:val="right"/>
              <w:rPr>
                <w:ins w:id="1555" w:author="Eduardo" w:date="2014-06-12T13:19:00Z"/>
                <w:rFonts w:ascii="Calibri" w:eastAsia="Times New Roman" w:hAnsi="Calibri" w:cs="Times New Roman"/>
                <w:color w:val="000000"/>
                <w:sz w:val="18"/>
                <w:szCs w:val="18"/>
                <w:lang w:val="en-CA" w:eastAsia="en-CA"/>
              </w:rPr>
            </w:pPr>
            <w:ins w:id="1556"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4" w:space="0" w:color="000000"/>
            </w:tcBorders>
            <w:shd w:val="clear" w:color="auto" w:fill="auto"/>
            <w:hideMark/>
          </w:tcPr>
          <w:p w14:paraId="62CC1818" w14:textId="77777777" w:rsidR="00D01269" w:rsidRPr="00D01269" w:rsidRDefault="00D01269" w:rsidP="00D01269">
            <w:pPr>
              <w:spacing w:line="240" w:lineRule="auto"/>
              <w:rPr>
                <w:ins w:id="1557" w:author="Eduardo" w:date="2014-06-12T13:19:00Z"/>
                <w:rFonts w:ascii="Calibri" w:eastAsia="Times New Roman" w:hAnsi="Calibri" w:cs="Times New Roman"/>
                <w:color w:val="000000"/>
                <w:sz w:val="18"/>
                <w:szCs w:val="18"/>
                <w:lang w:val="en-CA" w:eastAsia="en-CA"/>
              </w:rPr>
            </w:pPr>
            <w:ins w:id="1558"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4AC5429C" w14:textId="77777777" w:rsidR="00D01269" w:rsidRPr="00D01269" w:rsidRDefault="00D01269" w:rsidP="00D01269">
            <w:pPr>
              <w:spacing w:line="240" w:lineRule="auto"/>
              <w:rPr>
                <w:ins w:id="1559" w:author="Eduardo" w:date="2014-06-12T13:19:00Z"/>
                <w:rFonts w:ascii="Calibri" w:eastAsia="Times New Roman" w:hAnsi="Calibri" w:cs="Times New Roman"/>
                <w:color w:val="000000"/>
                <w:sz w:val="18"/>
                <w:szCs w:val="18"/>
                <w:lang w:val="en-CA" w:eastAsia="en-CA"/>
              </w:rPr>
            </w:pPr>
            <w:ins w:id="1560"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0C99381C" w14:textId="77777777" w:rsidR="00D01269" w:rsidRPr="00D01269" w:rsidRDefault="00D01269" w:rsidP="00D01269">
            <w:pPr>
              <w:spacing w:line="240" w:lineRule="auto"/>
              <w:jc w:val="right"/>
              <w:rPr>
                <w:ins w:id="1561" w:author="Eduardo" w:date="2014-06-12T13:19:00Z"/>
                <w:rFonts w:ascii="Calibri" w:eastAsia="Times New Roman" w:hAnsi="Calibri" w:cs="Times New Roman"/>
                <w:color w:val="000000"/>
                <w:sz w:val="18"/>
                <w:szCs w:val="18"/>
                <w:lang w:val="en-CA" w:eastAsia="en-CA"/>
              </w:rPr>
            </w:pPr>
            <w:ins w:id="1562" w:author="Eduardo" w:date="2014-06-12T13:19:00Z">
              <w:r w:rsidRPr="00D01269">
                <w:rPr>
                  <w:rFonts w:ascii="Calibri" w:eastAsia="Times New Roman" w:hAnsi="Calibri" w:cs="Times New Roman"/>
                  <w:color w:val="000000"/>
                  <w:sz w:val="18"/>
                  <w:szCs w:val="18"/>
                  <w:lang w:val="en-CA" w:eastAsia="en-CA"/>
                </w:rPr>
                <w:t>0</w:t>
              </w:r>
            </w:ins>
          </w:p>
        </w:tc>
      </w:tr>
      <w:tr w:rsidR="00D01269" w:rsidRPr="00D01269" w14:paraId="3E099AD5" w14:textId="77777777" w:rsidTr="00D01269">
        <w:trPr>
          <w:trHeight w:val="300"/>
          <w:ins w:id="1563"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3FD4597B" w14:textId="77777777" w:rsidR="00D01269" w:rsidRPr="00D01269" w:rsidRDefault="00D01269" w:rsidP="00D01269">
            <w:pPr>
              <w:spacing w:line="240" w:lineRule="auto"/>
              <w:rPr>
                <w:ins w:id="1564"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5079A3F7" w14:textId="77777777" w:rsidR="00D01269" w:rsidRPr="00D01269" w:rsidRDefault="00D01269" w:rsidP="00D01269">
            <w:pPr>
              <w:spacing w:line="240" w:lineRule="auto"/>
              <w:jc w:val="center"/>
              <w:rPr>
                <w:ins w:id="1565" w:author="Eduardo" w:date="2014-06-12T13:19:00Z"/>
                <w:rFonts w:ascii="Calibri" w:eastAsia="Times New Roman" w:hAnsi="Calibri" w:cs="Times New Roman"/>
                <w:b/>
                <w:bCs/>
                <w:color w:val="000000"/>
                <w:sz w:val="18"/>
                <w:szCs w:val="18"/>
                <w:lang w:val="en-CA" w:eastAsia="en-CA"/>
              </w:rPr>
            </w:pPr>
            <w:ins w:id="1566"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6594243A" w14:textId="77777777" w:rsidR="00D01269" w:rsidRPr="00D01269" w:rsidRDefault="00D01269" w:rsidP="00D01269">
            <w:pPr>
              <w:spacing w:line="240" w:lineRule="auto"/>
              <w:jc w:val="center"/>
              <w:rPr>
                <w:ins w:id="1567" w:author="Eduardo" w:date="2014-06-12T13:19:00Z"/>
                <w:rFonts w:ascii="Calibri" w:eastAsia="Times New Roman" w:hAnsi="Calibri" w:cs="Times New Roman"/>
                <w:b/>
                <w:bCs/>
                <w:color w:val="000000"/>
                <w:sz w:val="18"/>
                <w:szCs w:val="18"/>
                <w:lang w:val="en-CA" w:eastAsia="en-CA"/>
              </w:rPr>
            </w:pPr>
            <w:ins w:id="1568"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7F3EBBAE" w14:textId="77777777" w:rsidR="00D01269" w:rsidRPr="00D01269" w:rsidRDefault="00D01269" w:rsidP="00D01269">
            <w:pPr>
              <w:spacing w:line="240" w:lineRule="auto"/>
              <w:jc w:val="right"/>
              <w:rPr>
                <w:ins w:id="1569" w:author="Eduardo" w:date="2014-06-12T13:19:00Z"/>
                <w:rFonts w:ascii="Calibri" w:eastAsia="Times New Roman" w:hAnsi="Calibri" w:cs="Times New Roman"/>
                <w:color w:val="000000"/>
                <w:sz w:val="18"/>
                <w:szCs w:val="18"/>
                <w:lang w:val="en-CA" w:eastAsia="en-CA"/>
              </w:rPr>
            </w:pPr>
            <w:ins w:id="1570" w:author="Eduardo" w:date="2014-06-12T13:19:00Z">
              <w:r w:rsidRPr="00D01269">
                <w:rPr>
                  <w:rFonts w:ascii="Calibri" w:eastAsia="Times New Roman" w:hAnsi="Calibri" w:cs="Times New Roman"/>
                  <w:color w:val="000000"/>
                  <w:sz w:val="18"/>
                  <w:szCs w:val="18"/>
                  <w:lang w:val="en-CA" w:eastAsia="en-CA"/>
                </w:rPr>
                <w:t>95</w:t>
              </w:r>
            </w:ins>
          </w:p>
        </w:tc>
        <w:tc>
          <w:tcPr>
            <w:tcW w:w="0" w:type="auto"/>
            <w:tcBorders>
              <w:top w:val="nil"/>
              <w:left w:val="nil"/>
              <w:bottom w:val="single" w:sz="4" w:space="0" w:color="000000"/>
              <w:right w:val="single" w:sz="4" w:space="0" w:color="000000"/>
            </w:tcBorders>
            <w:shd w:val="clear" w:color="auto" w:fill="auto"/>
            <w:hideMark/>
          </w:tcPr>
          <w:p w14:paraId="24B2F0A8" w14:textId="77777777" w:rsidR="00D01269" w:rsidRPr="00D01269" w:rsidRDefault="00D01269" w:rsidP="00D01269">
            <w:pPr>
              <w:spacing w:line="240" w:lineRule="auto"/>
              <w:jc w:val="right"/>
              <w:rPr>
                <w:ins w:id="1571" w:author="Eduardo" w:date="2014-06-12T13:19:00Z"/>
                <w:rFonts w:ascii="Calibri" w:eastAsia="Times New Roman" w:hAnsi="Calibri" w:cs="Times New Roman"/>
                <w:color w:val="000000"/>
                <w:sz w:val="18"/>
                <w:szCs w:val="18"/>
                <w:lang w:val="en-CA" w:eastAsia="en-CA"/>
              </w:rPr>
            </w:pPr>
            <w:ins w:id="1572"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4" w:space="0" w:color="000000"/>
            </w:tcBorders>
            <w:shd w:val="clear" w:color="auto" w:fill="auto"/>
            <w:hideMark/>
          </w:tcPr>
          <w:p w14:paraId="7FC72CFA" w14:textId="77777777" w:rsidR="00D01269" w:rsidRPr="00D01269" w:rsidRDefault="00D01269" w:rsidP="00D01269">
            <w:pPr>
              <w:spacing w:line="240" w:lineRule="auto"/>
              <w:jc w:val="right"/>
              <w:rPr>
                <w:ins w:id="1573" w:author="Eduardo" w:date="2014-06-12T13:19:00Z"/>
                <w:rFonts w:ascii="Calibri" w:eastAsia="Times New Roman" w:hAnsi="Calibri" w:cs="Times New Roman"/>
                <w:color w:val="000000"/>
                <w:sz w:val="18"/>
                <w:szCs w:val="18"/>
                <w:lang w:val="en-CA" w:eastAsia="en-CA"/>
              </w:rPr>
            </w:pPr>
            <w:ins w:id="1574" w:author="Eduardo" w:date="2014-06-12T13:19:00Z">
              <w:r w:rsidRPr="00D01269">
                <w:rPr>
                  <w:rFonts w:ascii="Calibri" w:eastAsia="Times New Roman" w:hAnsi="Calibri" w:cs="Times New Roman"/>
                  <w:color w:val="000000"/>
                  <w:sz w:val="18"/>
                  <w:szCs w:val="18"/>
                  <w:lang w:val="en-CA" w:eastAsia="en-CA"/>
                </w:rPr>
                <w:t>2.28</w:t>
              </w:r>
            </w:ins>
          </w:p>
        </w:tc>
        <w:tc>
          <w:tcPr>
            <w:tcW w:w="0" w:type="auto"/>
            <w:tcBorders>
              <w:top w:val="nil"/>
              <w:left w:val="nil"/>
              <w:bottom w:val="single" w:sz="4" w:space="0" w:color="000000"/>
              <w:right w:val="single" w:sz="4" w:space="0" w:color="000000"/>
            </w:tcBorders>
            <w:shd w:val="clear" w:color="auto" w:fill="auto"/>
            <w:hideMark/>
          </w:tcPr>
          <w:p w14:paraId="17156BC2" w14:textId="77777777" w:rsidR="00D01269" w:rsidRPr="00D01269" w:rsidRDefault="00D01269" w:rsidP="00D01269">
            <w:pPr>
              <w:spacing w:line="240" w:lineRule="auto"/>
              <w:jc w:val="right"/>
              <w:rPr>
                <w:ins w:id="1575" w:author="Eduardo" w:date="2014-06-12T13:19:00Z"/>
                <w:rFonts w:ascii="Calibri" w:eastAsia="Times New Roman" w:hAnsi="Calibri" w:cs="Times New Roman"/>
                <w:color w:val="000000"/>
                <w:sz w:val="18"/>
                <w:szCs w:val="18"/>
                <w:lang w:val="en-CA" w:eastAsia="en-CA"/>
              </w:rPr>
            </w:pPr>
            <w:ins w:id="1576" w:author="Eduardo" w:date="2014-06-12T13:19:00Z">
              <w:r w:rsidRPr="00D01269">
                <w:rPr>
                  <w:rFonts w:ascii="Calibri" w:eastAsia="Times New Roman" w:hAnsi="Calibri" w:cs="Times New Roman"/>
                  <w:color w:val="000000"/>
                  <w:sz w:val="18"/>
                  <w:szCs w:val="18"/>
                  <w:lang w:val="en-CA" w:eastAsia="en-CA"/>
                </w:rPr>
                <w:t>74.45</w:t>
              </w:r>
            </w:ins>
          </w:p>
        </w:tc>
        <w:tc>
          <w:tcPr>
            <w:tcW w:w="0" w:type="auto"/>
            <w:tcBorders>
              <w:top w:val="nil"/>
              <w:left w:val="nil"/>
              <w:bottom w:val="single" w:sz="4" w:space="0" w:color="000000"/>
              <w:right w:val="single" w:sz="4" w:space="0" w:color="000000"/>
            </w:tcBorders>
            <w:shd w:val="clear" w:color="auto" w:fill="auto"/>
            <w:hideMark/>
          </w:tcPr>
          <w:p w14:paraId="2BD3AB8C" w14:textId="77777777" w:rsidR="00D01269" w:rsidRPr="00D01269" w:rsidRDefault="00D01269" w:rsidP="00D01269">
            <w:pPr>
              <w:spacing w:line="240" w:lineRule="auto"/>
              <w:jc w:val="right"/>
              <w:rPr>
                <w:ins w:id="1577" w:author="Eduardo" w:date="2014-06-12T13:19:00Z"/>
                <w:rFonts w:ascii="Calibri" w:eastAsia="Times New Roman" w:hAnsi="Calibri" w:cs="Times New Roman"/>
                <w:color w:val="000000"/>
                <w:sz w:val="18"/>
                <w:szCs w:val="18"/>
                <w:lang w:val="en-CA" w:eastAsia="en-CA"/>
              </w:rPr>
            </w:pPr>
            <w:ins w:id="1578" w:author="Eduardo" w:date="2014-06-12T13:19:00Z">
              <w:r w:rsidRPr="00D01269">
                <w:rPr>
                  <w:rFonts w:ascii="Calibri" w:eastAsia="Times New Roman" w:hAnsi="Calibri" w:cs="Times New Roman"/>
                  <w:color w:val="000000"/>
                  <w:sz w:val="18"/>
                  <w:szCs w:val="18"/>
                  <w:lang w:val="en-CA" w:eastAsia="en-CA"/>
                </w:rPr>
                <w:t>8.44</w:t>
              </w:r>
            </w:ins>
          </w:p>
        </w:tc>
        <w:tc>
          <w:tcPr>
            <w:tcW w:w="0" w:type="auto"/>
            <w:tcBorders>
              <w:top w:val="nil"/>
              <w:left w:val="nil"/>
              <w:bottom w:val="single" w:sz="4" w:space="0" w:color="000000"/>
              <w:right w:val="single" w:sz="4" w:space="0" w:color="000000"/>
            </w:tcBorders>
            <w:shd w:val="clear" w:color="auto" w:fill="auto"/>
            <w:hideMark/>
          </w:tcPr>
          <w:p w14:paraId="7268EAEE" w14:textId="77777777" w:rsidR="00D01269" w:rsidRPr="00D01269" w:rsidRDefault="00D01269" w:rsidP="00D01269">
            <w:pPr>
              <w:spacing w:line="240" w:lineRule="auto"/>
              <w:jc w:val="right"/>
              <w:rPr>
                <w:ins w:id="1579" w:author="Eduardo" w:date="2014-06-12T13:19:00Z"/>
                <w:rFonts w:ascii="Calibri" w:eastAsia="Times New Roman" w:hAnsi="Calibri" w:cs="Times New Roman"/>
                <w:color w:val="000000"/>
                <w:sz w:val="18"/>
                <w:szCs w:val="18"/>
                <w:lang w:val="en-CA" w:eastAsia="en-CA"/>
              </w:rPr>
            </w:pPr>
            <w:ins w:id="1580" w:author="Eduardo" w:date="2014-06-12T13:19:00Z">
              <w:r w:rsidRPr="00D01269">
                <w:rPr>
                  <w:rFonts w:ascii="Calibri" w:eastAsia="Times New Roman" w:hAnsi="Calibri" w:cs="Times New Roman"/>
                  <w:color w:val="000000"/>
                  <w:sz w:val="18"/>
                  <w:szCs w:val="18"/>
                  <w:lang w:val="en-CA" w:eastAsia="en-CA"/>
                </w:rPr>
                <w:t>2.28</w:t>
              </w:r>
            </w:ins>
          </w:p>
        </w:tc>
      </w:tr>
      <w:tr w:rsidR="00D01269" w:rsidRPr="00D01269" w14:paraId="3A8F8794" w14:textId="77777777" w:rsidTr="00D01269">
        <w:trPr>
          <w:trHeight w:val="300"/>
          <w:ins w:id="1581" w:author="Eduardo" w:date="2014-06-12T13:19:00Z"/>
        </w:trPr>
        <w:tc>
          <w:tcPr>
            <w:tcW w:w="0" w:type="auto"/>
            <w:vMerge w:val="restart"/>
            <w:tcBorders>
              <w:top w:val="nil"/>
              <w:left w:val="single" w:sz="8" w:space="0" w:color="000000"/>
              <w:bottom w:val="single" w:sz="8" w:space="0" w:color="000000"/>
              <w:right w:val="single" w:sz="4" w:space="0" w:color="000000"/>
            </w:tcBorders>
            <w:shd w:val="clear" w:color="auto" w:fill="auto"/>
            <w:hideMark/>
          </w:tcPr>
          <w:p w14:paraId="1185A64A" w14:textId="77777777" w:rsidR="00D01269" w:rsidRPr="00D01269" w:rsidRDefault="00D01269" w:rsidP="00D01269">
            <w:pPr>
              <w:spacing w:line="240" w:lineRule="auto"/>
              <w:jc w:val="center"/>
              <w:rPr>
                <w:ins w:id="1582" w:author="Eduardo" w:date="2014-06-12T13:19:00Z"/>
                <w:rFonts w:ascii="Calibri" w:eastAsia="Times New Roman" w:hAnsi="Calibri" w:cs="Times New Roman"/>
                <w:b/>
                <w:bCs/>
                <w:color w:val="000000"/>
                <w:sz w:val="18"/>
                <w:szCs w:val="18"/>
                <w:lang w:val="en-CA" w:eastAsia="en-CA"/>
              </w:rPr>
            </w:pPr>
            <w:ins w:id="1583" w:author="Eduardo" w:date="2014-06-12T13:19:00Z">
              <w:r w:rsidRPr="00D01269">
                <w:rPr>
                  <w:rFonts w:ascii="Calibri" w:eastAsia="Times New Roman" w:hAnsi="Calibri" w:cs="Times New Roman"/>
                  <w:b/>
                  <w:bCs/>
                  <w:color w:val="000000"/>
                  <w:sz w:val="18"/>
                  <w:szCs w:val="18"/>
                  <w:lang w:val="en-CA" w:eastAsia="en-CA"/>
                </w:rPr>
                <w:t>Maize Mixed</w:t>
              </w:r>
            </w:ins>
          </w:p>
        </w:tc>
        <w:tc>
          <w:tcPr>
            <w:tcW w:w="0" w:type="auto"/>
            <w:tcBorders>
              <w:top w:val="nil"/>
              <w:left w:val="nil"/>
              <w:bottom w:val="single" w:sz="4" w:space="0" w:color="000000"/>
              <w:right w:val="single" w:sz="4" w:space="0" w:color="000000"/>
            </w:tcBorders>
            <w:shd w:val="clear" w:color="auto" w:fill="auto"/>
            <w:hideMark/>
          </w:tcPr>
          <w:p w14:paraId="4F490E3E" w14:textId="77777777" w:rsidR="00D01269" w:rsidRPr="00D01269" w:rsidRDefault="00D01269" w:rsidP="00D01269">
            <w:pPr>
              <w:spacing w:line="240" w:lineRule="auto"/>
              <w:jc w:val="center"/>
              <w:rPr>
                <w:ins w:id="1584" w:author="Eduardo" w:date="2014-06-12T13:19:00Z"/>
                <w:rFonts w:ascii="Calibri" w:eastAsia="Times New Roman" w:hAnsi="Calibri" w:cs="Times New Roman"/>
                <w:b/>
                <w:bCs/>
                <w:color w:val="000000"/>
                <w:sz w:val="18"/>
                <w:szCs w:val="18"/>
                <w:lang w:val="en-CA" w:eastAsia="en-CA"/>
              </w:rPr>
            </w:pPr>
            <w:ins w:id="1585"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40B4448E" w14:textId="77777777" w:rsidR="00D01269" w:rsidRPr="00D01269" w:rsidRDefault="00D01269" w:rsidP="00D01269">
            <w:pPr>
              <w:spacing w:line="240" w:lineRule="auto"/>
              <w:jc w:val="center"/>
              <w:rPr>
                <w:ins w:id="1586" w:author="Eduardo" w:date="2014-06-12T13:19:00Z"/>
                <w:rFonts w:ascii="Calibri" w:eastAsia="Times New Roman" w:hAnsi="Calibri" w:cs="Times New Roman"/>
                <w:b/>
                <w:bCs/>
                <w:color w:val="000000"/>
                <w:sz w:val="18"/>
                <w:szCs w:val="18"/>
                <w:lang w:val="en-CA" w:eastAsia="en-CA"/>
              </w:rPr>
            </w:pPr>
            <w:ins w:id="1587"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5EB6C1DE" w14:textId="77777777" w:rsidR="00D01269" w:rsidRPr="00D01269" w:rsidRDefault="00D01269" w:rsidP="00D01269">
            <w:pPr>
              <w:spacing w:line="240" w:lineRule="auto"/>
              <w:rPr>
                <w:ins w:id="1588" w:author="Eduardo" w:date="2014-06-12T13:19:00Z"/>
                <w:rFonts w:ascii="Calibri" w:eastAsia="Times New Roman" w:hAnsi="Calibri" w:cs="Times New Roman"/>
                <w:color w:val="000000"/>
                <w:sz w:val="18"/>
                <w:szCs w:val="18"/>
                <w:lang w:val="en-CA" w:eastAsia="en-CA"/>
              </w:rPr>
            </w:pPr>
            <w:ins w:id="1589"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24384A07" w14:textId="77777777" w:rsidR="00D01269" w:rsidRPr="00D01269" w:rsidRDefault="00D01269" w:rsidP="00D01269">
            <w:pPr>
              <w:spacing w:line="240" w:lineRule="auto"/>
              <w:rPr>
                <w:ins w:id="1590" w:author="Eduardo" w:date="2014-06-12T13:19:00Z"/>
                <w:rFonts w:ascii="Calibri" w:eastAsia="Times New Roman" w:hAnsi="Calibri" w:cs="Times New Roman"/>
                <w:color w:val="000000"/>
                <w:sz w:val="18"/>
                <w:szCs w:val="18"/>
                <w:lang w:val="en-CA" w:eastAsia="en-CA"/>
              </w:rPr>
            </w:pPr>
            <w:ins w:id="1591"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E7CA2FF" w14:textId="77777777" w:rsidR="00D01269" w:rsidRPr="00D01269" w:rsidRDefault="00D01269" w:rsidP="00D01269">
            <w:pPr>
              <w:spacing w:line="240" w:lineRule="auto"/>
              <w:jc w:val="right"/>
              <w:rPr>
                <w:ins w:id="1592" w:author="Eduardo" w:date="2014-06-12T13:19:00Z"/>
                <w:rFonts w:ascii="Calibri" w:eastAsia="Times New Roman" w:hAnsi="Calibri" w:cs="Times New Roman"/>
                <w:color w:val="000000"/>
                <w:sz w:val="18"/>
                <w:szCs w:val="18"/>
                <w:lang w:val="en-CA" w:eastAsia="en-CA"/>
              </w:rPr>
            </w:pPr>
            <w:ins w:id="1593" w:author="Eduardo" w:date="2014-06-12T13:19:00Z">
              <w:r w:rsidRPr="00D01269">
                <w:rPr>
                  <w:rFonts w:ascii="Calibri" w:eastAsia="Times New Roman" w:hAnsi="Calibri" w:cs="Times New Roman"/>
                  <w:color w:val="000000"/>
                  <w:sz w:val="18"/>
                  <w:szCs w:val="18"/>
                  <w:lang w:val="en-CA" w:eastAsia="en-CA"/>
                </w:rPr>
                <w:t>0.92</w:t>
              </w:r>
            </w:ins>
          </w:p>
        </w:tc>
        <w:tc>
          <w:tcPr>
            <w:tcW w:w="0" w:type="auto"/>
            <w:tcBorders>
              <w:top w:val="nil"/>
              <w:left w:val="nil"/>
              <w:bottom w:val="single" w:sz="4" w:space="0" w:color="000000"/>
              <w:right w:val="single" w:sz="4" w:space="0" w:color="000000"/>
            </w:tcBorders>
            <w:shd w:val="clear" w:color="auto" w:fill="auto"/>
            <w:hideMark/>
          </w:tcPr>
          <w:p w14:paraId="2E85C9CF" w14:textId="77777777" w:rsidR="00D01269" w:rsidRPr="00D01269" w:rsidRDefault="00D01269" w:rsidP="00D01269">
            <w:pPr>
              <w:spacing w:line="240" w:lineRule="auto"/>
              <w:jc w:val="right"/>
              <w:rPr>
                <w:ins w:id="1594" w:author="Eduardo" w:date="2014-06-12T13:19:00Z"/>
                <w:rFonts w:ascii="Calibri" w:eastAsia="Times New Roman" w:hAnsi="Calibri" w:cs="Times New Roman"/>
                <w:color w:val="000000"/>
                <w:sz w:val="18"/>
                <w:szCs w:val="18"/>
                <w:lang w:val="en-CA" w:eastAsia="en-CA"/>
              </w:rPr>
            </w:pPr>
            <w:ins w:id="1595" w:author="Eduardo" w:date="2014-06-12T13:19:00Z">
              <w:r w:rsidRPr="00D01269">
                <w:rPr>
                  <w:rFonts w:ascii="Calibri" w:eastAsia="Times New Roman" w:hAnsi="Calibri" w:cs="Times New Roman"/>
                  <w:color w:val="000000"/>
                  <w:sz w:val="18"/>
                  <w:szCs w:val="18"/>
                  <w:lang w:val="en-CA" w:eastAsia="en-CA"/>
                </w:rPr>
                <w:t>87.22</w:t>
              </w:r>
            </w:ins>
          </w:p>
        </w:tc>
        <w:tc>
          <w:tcPr>
            <w:tcW w:w="0" w:type="auto"/>
            <w:tcBorders>
              <w:top w:val="nil"/>
              <w:left w:val="nil"/>
              <w:bottom w:val="single" w:sz="4" w:space="0" w:color="000000"/>
              <w:right w:val="single" w:sz="4" w:space="0" w:color="000000"/>
            </w:tcBorders>
            <w:shd w:val="clear" w:color="auto" w:fill="auto"/>
            <w:hideMark/>
          </w:tcPr>
          <w:p w14:paraId="5D9BD460" w14:textId="77777777" w:rsidR="00D01269" w:rsidRPr="00D01269" w:rsidRDefault="00D01269" w:rsidP="00D01269">
            <w:pPr>
              <w:spacing w:line="240" w:lineRule="auto"/>
              <w:jc w:val="right"/>
              <w:rPr>
                <w:ins w:id="1596" w:author="Eduardo" w:date="2014-06-12T13:19:00Z"/>
                <w:rFonts w:ascii="Calibri" w:eastAsia="Times New Roman" w:hAnsi="Calibri" w:cs="Times New Roman"/>
                <w:color w:val="000000"/>
                <w:sz w:val="18"/>
                <w:szCs w:val="18"/>
                <w:lang w:val="en-CA" w:eastAsia="en-CA"/>
              </w:rPr>
            </w:pPr>
            <w:ins w:id="1597"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4" w:space="0" w:color="000000"/>
            </w:tcBorders>
            <w:shd w:val="clear" w:color="auto" w:fill="auto"/>
            <w:hideMark/>
          </w:tcPr>
          <w:p w14:paraId="3E2F6056" w14:textId="77777777" w:rsidR="00D01269" w:rsidRPr="00D01269" w:rsidRDefault="00D01269" w:rsidP="00D01269">
            <w:pPr>
              <w:spacing w:line="240" w:lineRule="auto"/>
              <w:jc w:val="right"/>
              <w:rPr>
                <w:ins w:id="1598" w:author="Eduardo" w:date="2014-06-12T13:19:00Z"/>
                <w:rFonts w:ascii="Calibri" w:eastAsia="Times New Roman" w:hAnsi="Calibri" w:cs="Times New Roman"/>
                <w:color w:val="000000"/>
                <w:sz w:val="18"/>
                <w:szCs w:val="18"/>
                <w:lang w:val="en-CA" w:eastAsia="en-CA"/>
              </w:rPr>
            </w:pPr>
            <w:ins w:id="1599" w:author="Eduardo" w:date="2014-06-12T13:19:00Z">
              <w:r w:rsidRPr="00D01269">
                <w:rPr>
                  <w:rFonts w:ascii="Calibri" w:eastAsia="Times New Roman" w:hAnsi="Calibri" w:cs="Times New Roman"/>
                  <w:color w:val="000000"/>
                  <w:sz w:val="18"/>
                  <w:szCs w:val="18"/>
                  <w:lang w:val="en-CA" w:eastAsia="en-CA"/>
                </w:rPr>
                <w:t>0.92</w:t>
              </w:r>
            </w:ins>
          </w:p>
        </w:tc>
      </w:tr>
      <w:tr w:rsidR="00D01269" w:rsidRPr="00D01269" w14:paraId="00C07027" w14:textId="77777777" w:rsidTr="00D01269">
        <w:trPr>
          <w:trHeight w:val="300"/>
          <w:ins w:id="1600" w:author="Eduardo" w:date="2014-06-12T13:19:00Z"/>
        </w:trPr>
        <w:tc>
          <w:tcPr>
            <w:tcW w:w="0" w:type="auto"/>
            <w:vMerge/>
            <w:tcBorders>
              <w:top w:val="nil"/>
              <w:left w:val="single" w:sz="8" w:space="0" w:color="000000"/>
              <w:bottom w:val="single" w:sz="8" w:space="0" w:color="000000"/>
              <w:right w:val="single" w:sz="4" w:space="0" w:color="000000"/>
            </w:tcBorders>
            <w:vAlign w:val="center"/>
            <w:hideMark/>
          </w:tcPr>
          <w:p w14:paraId="2F51056B" w14:textId="77777777" w:rsidR="00D01269" w:rsidRPr="00D01269" w:rsidRDefault="00D01269" w:rsidP="00D01269">
            <w:pPr>
              <w:spacing w:line="240" w:lineRule="auto"/>
              <w:rPr>
                <w:ins w:id="1601"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8" w:space="0" w:color="000000"/>
              <w:right w:val="single" w:sz="4" w:space="0" w:color="000000"/>
            </w:tcBorders>
            <w:shd w:val="clear" w:color="auto" w:fill="auto"/>
            <w:hideMark/>
          </w:tcPr>
          <w:p w14:paraId="5249ACBE" w14:textId="77777777" w:rsidR="00D01269" w:rsidRPr="00D01269" w:rsidRDefault="00D01269" w:rsidP="00D01269">
            <w:pPr>
              <w:spacing w:line="240" w:lineRule="auto"/>
              <w:jc w:val="center"/>
              <w:rPr>
                <w:ins w:id="1602" w:author="Eduardo" w:date="2014-06-12T13:19:00Z"/>
                <w:rFonts w:ascii="Calibri" w:eastAsia="Times New Roman" w:hAnsi="Calibri" w:cs="Times New Roman"/>
                <w:b/>
                <w:bCs/>
                <w:color w:val="000000"/>
                <w:sz w:val="18"/>
                <w:szCs w:val="18"/>
                <w:lang w:val="en-CA" w:eastAsia="en-CA"/>
              </w:rPr>
            </w:pPr>
            <w:ins w:id="1603"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6F74CAD0" w14:textId="77777777" w:rsidR="00D01269" w:rsidRPr="00D01269" w:rsidRDefault="00D01269" w:rsidP="00D01269">
            <w:pPr>
              <w:spacing w:line="240" w:lineRule="auto"/>
              <w:jc w:val="center"/>
              <w:rPr>
                <w:ins w:id="1604" w:author="Eduardo" w:date="2014-06-12T13:19:00Z"/>
                <w:rFonts w:ascii="Calibri" w:eastAsia="Times New Roman" w:hAnsi="Calibri" w:cs="Times New Roman"/>
                <w:b/>
                <w:bCs/>
                <w:color w:val="000000"/>
                <w:sz w:val="18"/>
                <w:szCs w:val="18"/>
                <w:lang w:val="en-CA" w:eastAsia="en-CA"/>
              </w:rPr>
            </w:pPr>
            <w:ins w:id="1605"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6E958CF0" w14:textId="77777777" w:rsidR="00D01269" w:rsidRPr="00D01269" w:rsidRDefault="00D01269" w:rsidP="00D01269">
            <w:pPr>
              <w:spacing w:line="240" w:lineRule="auto"/>
              <w:jc w:val="right"/>
              <w:rPr>
                <w:ins w:id="1606" w:author="Eduardo" w:date="2014-06-12T13:19:00Z"/>
                <w:rFonts w:ascii="Calibri" w:eastAsia="Times New Roman" w:hAnsi="Calibri" w:cs="Times New Roman"/>
                <w:color w:val="000000"/>
                <w:sz w:val="18"/>
                <w:szCs w:val="18"/>
                <w:lang w:val="en-CA" w:eastAsia="en-CA"/>
              </w:rPr>
            </w:pPr>
            <w:ins w:id="1607" w:author="Eduardo" w:date="2014-06-12T13:19:00Z">
              <w:r w:rsidRPr="00D01269">
                <w:rPr>
                  <w:rFonts w:ascii="Calibri" w:eastAsia="Times New Roman" w:hAnsi="Calibri" w:cs="Times New Roman"/>
                  <w:color w:val="000000"/>
                  <w:sz w:val="18"/>
                  <w:szCs w:val="18"/>
                  <w:lang w:val="en-CA" w:eastAsia="en-CA"/>
                </w:rPr>
                <w:t>80</w:t>
              </w:r>
            </w:ins>
          </w:p>
        </w:tc>
        <w:tc>
          <w:tcPr>
            <w:tcW w:w="0" w:type="auto"/>
            <w:tcBorders>
              <w:top w:val="nil"/>
              <w:left w:val="nil"/>
              <w:bottom w:val="single" w:sz="4" w:space="0" w:color="000000"/>
              <w:right w:val="single" w:sz="4" w:space="0" w:color="000000"/>
            </w:tcBorders>
            <w:shd w:val="clear" w:color="auto" w:fill="auto"/>
            <w:hideMark/>
          </w:tcPr>
          <w:p w14:paraId="7A4CCB4B" w14:textId="77777777" w:rsidR="00D01269" w:rsidRPr="00D01269" w:rsidRDefault="00D01269" w:rsidP="00D01269">
            <w:pPr>
              <w:spacing w:line="240" w:lineRule="auto"/>
              <w:jc w:val="right"/>
              <w:rPr>
                <w:ins w:id="1608" w:author="Eduardo" w:date="2014-06-12T13:19:00Z"/>
                <w:rFonts w:ascii="Calibri" w:eastAsia="Times New Roman" w:hAnsi="Calibri" w:cs="Times New Roman"/>
                <w:color w:val="000000"/>
                <w:sz w:val="18"/>
                <w:szCs w:val="18"/>
                <w:lang w:val="en-CA" w:eastAsia="en-CA"/>
              </w:rPr>
            </w:pPr>
            <w:ins w:id="1609" w:author="Eduardo" w:date="2014-06-12T13:19:00Z">
              <w:r w:rsidRPr="00D01269">
                <w:rPr>
                  <w:rFonts w:ascii="Calibri" w:eastAsia="Times New Roman" w:hAnsi="Calibri" w:cs="Times New Roman"/>
                  <w:color w:val="000000"/>
                  <w:sz w:val="18"/>
                  <w:szCs w:val="18"/>
                  <w:lang w:val="en-CA" w:eastAsia="en-CA"/>
                </w:rPr>
                <w:t>20</w:t>
              </w:r>
            </w:ins>
          </w:p>
        </w:tc>
        <w:tc>
          <w:tcPr>
            <w:tcW w:w="0" w:type="auto"/>
            <w:tcBorders>
              <w:top w:val="nil"/>
              <w:left w:val="nil"/>
              <w:bottom w:val="single" w:sz="4" w:space="0" w:color="000000"/>
              <w:right w:val="single" w:sz="4" w:space="0" w:color="000000"/>
            </w:tcBorders>
            <w:shd w:val="clear" w:color="auto" w:fill="auto"/>
            <w:hideMark/>
          </w:tcPr>
          <w:p w14:paraId="6F20030A" w14:textId="77777777" w:rsidR="00D01269" w:rsidRPr="00D01269" w:rsidRDefault="00D01269" w:rsidP="00D01269">
            <w:pPr>
              <w:spacing w:line="240" w:lineRule="auto"/>
              <w:jc w:val="right"/>
              <w:rPr>
                <w:ins w:id="1610" w:author="Eduardo" w:date="2014-06-12T13:19:00Z"/>
                <w:rFonts w:ascii="Calibri" w:eastAsia="Times New Roman" w:hAnsi="Calibri" w:cs="Times New Roman"/>
                <w:color w:val="000000"/>
                <w:sz w:val="18"/>
                <w:szCs w:val="18"/>
                <w:lang w:val="en-CA" w:eastAsia="en-CA"/>
              </w:rPr>
            </w:pPr>
            <w:ins w:id="1611" w:author="Eduardo" w:date="2014-06-12T13:19:00Z">
              <w:r w:rsidRPr="00D01269">
                <w:rPr>
                  <w:rFonts w:ascii="Calibri" w:eastAsia="Times New Roman" w:hAnsi="Calibri" w:cs="Times New Roman"/>
                  <w:color w:val="000000"/>
                  <w:sz w:val="18"/>
                  <w:szCs w:val="18"/>
                  <w:lang w:val="en-CA" w:eastAsia="en-CA"/>
                </w:rPr>
                <w:t>0.83</w:t>
              </w:r>
            </w:ins>
          </w:p>
        </w:tc>
        <w:tc>
          <w:tcPr>
            <w:tcW w:w="0" w:type="auto"/>
            <w:tcBorders>
              <w:top w:val="nil"/>
              <w:left w:val="nil"/>
              <w:bottom w:val="single" w:sz="4" w:space="0" w:color="000000"/>
              <w:right w:val="single" w:sz="4" w:space="0" w:color="000000"/>
            </w:tcBorders>
            <w:shd w:val="clear" w:color="auto" w:fill="auto"/>
            <w:hideMark/>
          </w:tcPr>
          <w:p w14:paraId="3A218E25" w14:textId="77777777" w:rsidR="00D01269" w:rsidRPr="00D01269" w:rsidRDefault="00D01269" w:rsidP="00D01269">
            <w:pPr>
              <w:spacing w:line="240" w:lineRule="auto"/>
              <w:jc w:val="right"/>
              <w:rPr>
                <w:ins w:id="1612" w:author="Eduardo" w:date="2014-06-12T13:19:00Z"/>
                <w:rFonts w:ascii="Calibri" w:eastAsia="Times New Roman" w:hAnsi="Calibri" w:cs="Times New Roman"/>
                <w:color w:val="000000"/>
                <w:sz w:val="18"/>
                <w:szCs w:val="18"/>
                <w:lang w:val="en-CA" w:eastAsia="en-CA"/>
              </w:rPr>
            </w:pPr>
            <w:ins w:id="1613" w:author="Eduardo" w:date="2014-06-12T13:19:00Z">
              <w:r w:rsidRPr="00D01269">
                <w:rPr>
                  <w:rFonts w:ascii="Calibri" w:eastAsia="Times New Roman" w:hAnsi="Calibri" w:cs="Times New Roman"/>
                  <w:color w:val="000000"/>
                  <w:sz w:val="18"/>
                  <w:szCs w:val="18"/>
                  <w:lang w:val="en-CA" w:eastAsia="en-CA"/>
                </w:rPr>
                <w:t>83.98</w:t>
              </w:r>
            </w:ins>
          </w:p>
        </w:tc>
        <w:tc>
          <w:tcPr>
            <w:tcW w:w="0" w:type="auto"/>
            <w:tcBorders>
              <w:top w:val="nil"/>
              <w:left w:val="nil"/>
              <w:bottom w:val="single" w:sz="4" w:space="0" w:color="000000"/>
              <w:right w:val="single" w:sz="4" w:space="0" w:color="000000"/>
            </w:tcBorders>
            <w:shd w:val="clear" w:color="auto" w:fill="auto"/>
            <w:hideMark/>
          </w:tcPr>
          <w:p w14:paraId="3456F07E" w14:textId="77777777" w:rsidR="00D01269" w:rsidRPr="00D01269" w:rsidRDefault="00D01269" w:rsidP="00D01269">
            <w:pPr>
              <w:spacing w:line="240" w:lineRule="auto"/>
              <w:jc w:val="right"/>
              <w:rPr>
                <w:ins w:id="1614" w:author="Eduardo" w:date="2014-06-12T13:19:00Z"/>
                <w:rFonts w:ascii="Calibri" w:eastAsia="Times New Roman" w:hAnsi="Calibri" w:cs="Times New Roman"/>
                <w:color w:val="000000"/>
                <w:sz w:val="18"/>
                <w:szCs w:val="18"/>
                <w:lang w:val="en-CA" w:eastAsia="en-CA"/>
              </w:rPr>
            </w:pPr>
            <w:ins w:id="1615" w:author="Eduardo" w:date="2014-06-12T13:19:00Z">
              <w:r w:rsidRPr="00D01269">
                <w:rPr>
                  <w:rFonts w:ascii="Calibri" w:eastAsia="Times New Roman" w:hAnsi="Calibri" w:cs="Times New Roman"/>
                  <w:color w:val="000000"/>
                  <w:sz w:val="18"/>
                  <w:szCs w:val="18"/>
                  <w:lang w:val="en-CA" w:eastAsia="en-CA"/>
                </w:rPr>
                <w:t>7.67</w:t>
              </w:r>
            </w:ins>
          </w:p>
        </w:tc>
        <w:tc>
          <w:tcPr>
            <w:tcW w:w="0" w:type="auto"/>
            <w:tcBorders>
              <w:top w:val="nil"/>
              <w:left w:val="nil"/>
              <w:bottom w:val="single" w:sz="4" w:space="0" w:color="000000"/>
              <w:right w:val="single" w:sz="4" w:space="0" w:color="000000"/>
            </w:tcBorders>
            <w:shd w:val="clear" w:color="auto" w:fill="auto"/>
            <w:hideMark/>
          </w:tcPr>
          <w:p w14:paraId="0654DD74" w14:textId="77777777" w:rsidR="00D01269" w:rsidRPr="00D01269" w:rsidRDefault="00D01269" w:rsidP="00D01269">
            <w:pPr>
              <w:spacing w:line="240" w:lineRule="auto"/>
              <w:jc w:val="right"/>
              <w:rPr>
                <w:ins w:id="1616" w:author="Eduardo" w:date="2014-06-12T13:19:00Z"/>
                <w:rFonts w:ascii="Calibri" w:eastAsia="Times New Roman" w:hAnsi="Calibri" w:cs="Times New Roman"/>
                <w:color w:val="000000"/>
                <w:sz w:val="18"/>
                <w:szCs w:val="18"/>
                <w:lang w:val="en-CA" w:eastAsia="en-CA"/>
              </w:rPr>
            </w:pPr>
            <w:ins w:id="1617" w:author="Eduardo" w:date="2014-06-12T13:19:00Z">
              <w:r w:rsidRPr="00D01269">
                <w:rPr>
                  <w:rFonts w:ascii="Calibri" w:eastAsia="Times New Roman" w:hAnsi="Calibri" w:cs="Times New Roman"/>
                  <w:color w:val="000000"/>
                  <w:sz w:val="18"/>
                  <w:szCs w:val="18"/>
                  <w:lang w:val="en-CA" w:eastAsia="en-CA"/>
                </w:rPr>
                <w:t>0.83</w:t>
              </w:r>
            </w:ins>
          </w:p>
        </w:tc>
      </w:tr>
      <w:tr w:rsidR="00D01269" w:rsidRPr="00D01269" w14:paraId="27ABE251" w14:textId="77777777" w:rsidTr="00D01269">
        <w:trPr>
          <w:trHeight w:val="315"/>
          <w:ins w:id="1618" w:author="Eduardo" w:date="2014-06-12T13:19:00Z"/>
        </w:trPr>
        <w:tc>
          <w:tcPr>
            <w:tcW w:w="0" w:type="auto"/>
            <w:vMerge/>
            <w:tcBorders>
              <w:top w:val="nil"/>
              <w:left w:val="single" w:sz="8" w:space="0" w:color="000000"/>
              <w:bottom w:val="single" w:sz="8" w:space="0" w:color="000000"/>
              <w:right w:val="single" w:sz="4" w:space="0" w:color="000000"/>
            </w:tcBorders>
            <w:vAlign w:val="center"/>
            <w:hideMark/>
          </w:tcPr>
          <w:p w14:paraId="719B46CE" w14:textId="77777777" w:rsidR="00D01269" w:rsidRPr="00D01269" w:rsidRDefault="00D01269" w:rsidP="00D01269">
            <w:pPr>
              <w:spacing w:line="240" w:lineRule="auto"/>
              <w:rPr>
                <w:ins w:id="1619"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8" w:space="0" w:color="000000"/>
              <w:right w:val="single" w:sz="4" w:space="0" w:color="000000"/>
            </w:tcBorders>
            <w:vAlign w:val="center"/>
            <w:hideMark/>
          </w:tcPr>
          <w:p w14:paraId="6CF84758" w14:textId="77777777" w:rsidR="00D01269" w:rsidRPr="00D01269" w:rsidRDefault="00D01269" w:rsidP="00D01269">
            <w:pPr>
              <w:spacing w:line="240" w:lineRule="auto"/>
              <w:rPr>
                <w:ins w:id="1620"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8" w:space="0" w:color="000000"/>
              <w:right w:val="single" w:sz="4" w:space="0" w:color="000000"/>
            </w:tcBorders>
            <w:shd w:val="clear" w:color="auto" w:fill="auto"/>
            <w:hideMark/>
          </w:tcPr>
          <w:p w14:paraId="0BD5DFC0" w14:textId="77777777" w:rsidR="00D01269" w:rsidRPr="00D01269" w:rsidRDefault="00D01269" w:rsidP="00D01269">
            <w:pPr>
              <w:spacing w:line="240" w:lineRule="auto"/>
              <w:jc w:val="center"/>
              <w:rPr>
                <w:ins w:id="1621" w:author="Eduardo" w:date="2014-06-12T13:19:00Z"/>
                <w:rFonts w:ascii="Calibri" w:eastAsia="Times New Roman" w:hAnsi="Calibri" w:cs="Times New Roman"/>
                <w:b/>
                <w:bCs/>
                <w:color w:val="000000"/>
                <w:sz w:val="18"/>
                <w:szCs w:val="18"/>
                <w:lang w:val="en-CA" w:eastAsia="en-CA"/>
              </w:rPr>
            </w:pPr>
            <w:ins w:id="1622"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8" w:space="0" w:color="000000"/>
              <w:right w:val="single" w:sz="4" w:space="0" w:color="000000"/>
            </w:tcBorders>
            <w:shd w:val="clear" w:color="auto" w:fill="auto"/>
            <w:hideMark/>
          </w:tcPr>
          <w:p w14:paraId="26F58811" w14:textId="77777777" w:rsidR="00D01269" w:rsidRPr="00D01269" w:rsidRDefault="00D01269" w:rsidP="00D01269">
            <w:pPr>
              <w:spacing w:line="240" w:lineRule="auto"/>
              <w:jc w:val="right"/>
              <w:rPr>
                <w:ins w:id="1623" w:author="Eduardo" w:date="2014-06-12T13:19:00Z"/>
                <w:rFonts w:ascii="Calibri" w:eastAsia="Times New Roman" w:hAnsi="Calibri" w:cs="Times New Roman"/>
                <w:color w:val="000000"/>
                <w:sz w:val="18"/>
                <w:szCs w:val="18"/>
                <w:lang w:val="en-CA" w:eastAsia="en-CA"/>
              </w:rPr>
            </w:pPr>
            <w:ins w:id="1624" w:author="Eduardo" w:date="2014-06-12T13:19:00Z">
              <w:r w:rsidRPr="00D01269">
                <w:rPr>
                  <w:rFonts w:ascii="Calibri" w:eastAsia="Times New Roman" w:hAnsi="Calibri" w:cs="Times New Roman"/>
                  <w:color w:val="000000"/>
                  <w:sz w:val="18"/>
                  <w:szCs w:val="18"/>
                  <w:lang w:val="en-CA" w:eastAsia="en-CA"/>
                </w:rPr>
                <w:t>94.1</w:t>
              </w:r>
            </w:ins>
          </w:p>
        </w:tc>
        <w:tc>
          <w:tcPr>
            <w:tcW w:w="0" w:type="auto"/>
            <w:tcBorders>
              <w:top w:val="nil"/>
              <w:left w:val="nil"/>
              <w:bottom w:val="single" w:sz="8" w:space="0" w:color="000000"/>
              <w:right w:val="single" w:sz="4" w:space="0" w:color="000000"/>
            </w:tcBorders>
            <w:shd w:val="clear" w:color="auto" w:fill="auto"/>
            <w:hideMark/>
          </w:tcPr>
          <w:p w14:paraId="3471BA4F" w14:textId="77777777" w:rsidR="00D01269" w:rsidRPr="00D01269" w:rsidRDefault="00D01269" w:rsidP="00D01269">
            <w:pPr>
              <w:spacing w:line="240" w:lineRule="auto"/>
              <w:jc w:val="right"/>
              <w:rPr>
                <w:ins w:id="1625" w:author="Eduardo" w:date="2014-06-12T13:19:00Z"/>
                <w:rFonts w:ascii="Calibri" w:eastAsia="Times New Roman" w:hAnsi="Calibri" w:cs="Times New Roman"/>
                <w:color w:val="000000"/>
                <w:sz w:val="18"/>
                <w:szCs w:val="18"/>
                <w:lang w:val="en-CA" w:eastAsia="en-CA"/>
              </w:rPr>
            </w:pPr>
            <w:ins w:id="1626" w:author="Eduardo" w:date="2014-06-12T13:19:00Z">
              <w:r w:rsidRPr="00D01269">
                <w:rPr>
                  <w:rFonts w:ascii="Calibri" w:eastAsia="Times New Roman" w:hAnsi="Calibri" w:cs="Times New Roman"/>
                  <w:color w:val="000000"/>
                  <w:sz w:val="18"/>
                  <w:szCs w:val="18"/>
                  <w:lang w:val="en-CA" w:eastAsia="en-CA"/>
                </w:rPr>
                <w:t>0.9</w:t>
              </w:r>
            </w:ins>
          </w:p>
        </w:tc>
        <w:tc>
          <w:tcPr>
            <w:tcW w:w="0" w:type="auto"/>
            <w:tcBorders>
              <w:top w:val="nil"/>
              <w:left w:val="nil"/>
              <w:bottom w:val="single" w:sz="8" w:space="0" w:color="000000"/>
              <w:right w:val="single" w:sz="4" w:space="0" w:color="000000"/>
            </w:tcBorders>
            <w:shd w:val="clear" w:color="auto" w:fill="auto"/>
            <w:hideMark/>
          </w:tcPr>
          <w:p w14:paraId="0A054324" w14:textId="77777777" w:rsidR="00D01269" w:rsidRPr="00D01269" w:rsidRDefault="00D01269" w:rsidP="00D01269">
            <w:pPr>
              <w:spacing w:line="240" w:lineRule="auto"/>
              <w:jc w:val="right"/>
              <w:rPr>
                <w:ins w:id="1627" w:author="Eduardo" w:date="2014-06-12T13:19:00Z"/>
                <w:rFonts w:ascii="Calibri" w:eastAsia="Times New Roman" w:hAnsi="Calibri" w:cs="Times New Roman"/>
                <w:color w:val="000000"/>
                <w:sz w:val="18"/>
                <w:szCs w:val="18"/>
                <w:lang w:val="en-CA" w:eastAsia="en-CA"/>
              </w:rPr>
            </w:pPr>
            <w:ins w:id="1628" w:author="Eduardo" w:date="2014-06-12T13:19:00Z">
              <w:r w:rsidRPr="00D01269">
                <w:rPr>
                  <w:rFonts w:ascii="Calibri" w:eastAsia="Times New Roman" w:hAnsi="Calibri" w:cs="Times New Roman"/>
                  <w:color w:val="000000"/>
                  <w:sz w:val="18"/>
                  <w:szCs w:val="18"/>
                  <w:lang w:val="en-CA" w:eastAsia="en-CA"/>
                </w:rPr>
                <w:t>1.21</w:t>
              </w:r>
            </w:ins>
          </w:p>
        </w:tc>
        <w:tc>
          <w:tcPr>
            <w:tcW w:w="0" w:type="auto"/>
            <w:tcBorders>
              <w:top w:val="nil"/>
              <w:left w:val="nil"/>
              <w:bottom w:val="single" w:sz="8" w:space="0" w:color="000000"/>
              <w:right w:val="single" w:sz="4" w:space="0" w:color="000000"/>
            </w:tcBorders>
            <w:shd w:val="clear" w:color="auto" w:fill="auto"/>
            <w:hideMark/>
          </w:tcPr>
          <w:p w14:paraId="06ED78C6" w14:textId="77777777" w:rsidR="00D01269" w:rsidRPr="00D01269" w:rsidRDefault="00D01269" w:rsidP="00D01269">
            <w:pPr>
              <w:spacing w:line="240" w:lineRule="auto"/>
              <w:jc w:val="right"/>
              <w:rPr>
                <w:ins w:id="1629" w:author="Eduardo" w:date="2014-06-12T13:19:00Z"/>
                <w:rFonts w:ascii="Calibri" w:eastAsia="Times New Roman" w:hAnsi="Calibri" w:cs="Times New Roman"/>
                <w:color w:val="000000"/>
                <w:sz w:val="18"/>
                <w:szCs w:val="18"/>
                <w:lang w:val="en-CA" w:eastAsia="en-CA"/>
              </w:rPr>
            </w:pPr>
            <w:ins w:id="1630" w:author="Eduardo" w:date="2014-06-12T13:19:00Z">
              <w:r w:rsidRPr="00D01269">
                <w:rPr>
                  <w:rFonts w:ascii="Calibri" w:eastAsia="Times New Roman" w:hAnsi="Calibri" w:cs="Times New Roman"/>
                  <w:color w:val="000000"/>
                  <w:sz w:val="18"/>
                  <w:szCs w:val="18"/>
                  <w:lang w:val="en-CA" w:eastAsia="en-CA"/>
                </w:rPr>
                <w:t>84.87</w:t>
              </w:r>
            </w:ins>
          </w:p>
        </w:tc>
        <w:tc>
          <w:tcPr>
            <w:tcW w:w="0" w:type="auto"/>
            <w:tcBorders>
              <w:top w:val="nil"/>
              <w:left w:val="nil"/>
              <w:bottom w:val="single" w:sz="8" w:space="0" w:color="000000"/>
              <w:right w:val="single" w:sz="4" w:space="0" w:color="000000"/>
            </w:tcBorders>
            <w:shd w:val="clear" w:color="auto" w:fill="auto"/>
            <w:hideMark/>
          </w:tcPr>
          <w:p w14:paraId="5F3EFC59" w14:textId="77777777" w:rsidR="00D01269" w:rsidRPr="00D01269" w:rsidRDefault="00D01269" w:rsidP="00D01269">
            <w:pPr>
              <w:spacing w:line="240" w:lineRule="auto"/>
              <w:jc w:val="right"/>
              <w:rPr>
                <w:ins w:id="1631" w:author="Eduardo" w:date="2014-06-12T13:19:00Z"/>
                <w:rFonts w:ascii="Calibri" w:eastAsia="Times New Roman" w:hAnsi="Calibri" w:cs="Times New Roman"/>
                <w:color w:val="000000"/>
                <w:sz w:val="18"/>
                <w:szCs w:val="18"/>
                <w:lang w:val="en-CA" w:eastAsia="en-CA"/>
              </w:rPr>
            </w:pPr>
            <w:ins w:id="1632" w:author="Eduardo" w:date="2014-06-12T13:19:00Z">
              <w:r w:rsidRPr="00D01269">
                <w:rPr>
                  <w:rFonts w:ascii="Calibri" w:eastAsia="Times New Roman" w:hAnsi="Calibri" w:cs="Times New Roman"/>
                  <w:color w:val="000000"/>
                  <w:sz w:val="18"/>
                  <w:szCs w:val="18"/>
                  <w:lang w:val="en-CA" w:eastAsia="en-CA"/>
                </w:rPr>
                <w:t>3.32</w:t>
              </w:r>
            </w:ins>
          </w:p>
        </w:tc>
        <w:tc>
          <w:tcPr>
            <w:tcW w:w="0" w:type="auto"/>
            <w:tcBorders>
              <w:top w:val="nil"/>
              <w:left w:val="nil"/>
              <w:bottom w:val="single" w:sz="8" w:space="0" w:color="000000"/>
              <w:right w:val="single" w:sz="4" w:space="0" w:color="000000"/>
            </w:tcBorders>
            <w:shd w:val="clear" w:color="auto" w:fill="auto"/>
            <w:hideMark/>
          </w:tcPr>
          <w:p w14:paraId="0E63D9EC" w14:textId="77777777" w:rsidR="00D01269" w:rsidRPr="00D01269" w:rsidRDefault="00D01269" w:rsidP="00D01269">
            <w:pPr>
              <w:spacing w:line="240" w:lineRule="auto"/>
              <w:jc w:val="right"/>
              <w:rPr>
                <w:ins w:id="1633" w:author="Eduardo" w:date="2014-06-12T13:19:00Z"/>
                <w:rFonts w:ascii="Calibri" w:eastAsia="Times New Roman" w:hAnsi="Calibri" w:cs="Times New Roman"/>
                <w:color w:val="000000"/>
                <w:sz w:val="18"/>
                <w:szCs w:val="18"/>
                <w:lang w:val="en-CA" w:eastAsia="en-CA"/>
              </w:rPr>
            </w:pPr>
            <w:ins w:id="1634" w:author="Eduardo" w:date="2014-06-12T13:19:00Z">
              <w:r w:rsidRPr="00D01269">
                <w:rPr>
                  <w:rFonts w:ascii="Calibri" w:eastAsia="Times New Roman" w:hAnsi="Calibri" w:cs="Times New Roman"/>
                  <w:color w:val="000000"/>
                  <w:sz w:val="18"/>
                  <w:szCs w:val="18"/>
                  <w:lang w:val="en-CA" w:eastAsia="en-CA"/>
                </w:rPr>
                <w:t>1.21</w:t>
              </w:r>
            </w:ins>
          </w:p>
        </w:tc>
      </w:tr>
      <w:tr w:rsidR="00D01269" w:rsidRPr="00D01269" w14:paraId="214BE4AB" w14:textId="77777777" w:rsidTr="00D01269">
        <w:trPr>
          <w:trHeight w:val="300"/>
          <w:ins w:id="1635" w:author="Eduardo" w:date="2014-06-12T13:19:00Z"/>
        </w:trPr>
        <w:tc>
          <w:tcPr>
            <w:tcW w:w="0" w:type="auto"/>
            <w:tcBorders>
              <w:top w:val="nil"/>
              <w:left w:val="nil"/>
              <w:bottom w:val="nil"/>
              <w:right w:val="nil"/>
            </w:tcBorders>
            <w:shd w:val="clear" w:color="auto" w:fill="auto"/>
            <w:noWrap/>
            <w:vAlign w:val="bottom"/>
            <w:hideMark/>
          </w:tcPr>
          <w:p w14:paraId="0815FE05" w14:textId="77777777" w:rsidR="00D01269" w:rsidRPr="00D01269" w:rsidRDefault="00D01269" w:rsidP="00D01269">
            <w:pPr>
              <w:spacing w:line="240" w:lineRule="auto"/>
              <w:rPr>
                <w:ins w:id="1636"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4EBEA8F5" w14:textId="77777777" w:rsidR="00D01269" w:rsidRPr="00D01269" w:rsidRDefault="00D01269" w:rsidP="00D01269">
            <w:pPr>
              <w:spacing w:line="240" w:lineRule="auto"/>
              <w:rPr>
                <w:ins w:id="1637"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0364A01D" w14:textId="77777777" w:rsidR="00D01269" w:rsidRPr="00D01269" w:rsidRDefault="00D01269" w:rsidP="00D01269">
            <w:pPr>
              <w:spacing w:line="240" w:lineRule="auto"/>
              <w:rPr>
                <w:ins w:id="1638"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465F3B99" w14:textId="77777777" w:rsidR="00D01269" w:rsidRPr="00D01269" w:rsidRDefault="00D01269" w:rsidP="00D01269">
            <w:pPr>
              <w:spacing w:line="240" w:lineRule="auto"/>
              <w:rPr>
                <w:ins w:id="1639"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4E7E25DD" w14:textId="77777777" w:rsidR="00D01269" w:rsidRPr="00D01269" w:rsidRDefault="00D01269" w:rsidP="00D01269">
            <w:pPr>
              <w:spacing w:line="240" w:lineRule="auto"/>
              <w:rPr>
                <w:ins w:id="1640"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587F5B7C" w14:textId="77777777" w:rsidR="00D01269" w:rsidRPr="00D01269" w:rsidRDefault="00D01269" w:rsidP="00D01269">
            <w:pPr>
              <w:spacing w:line="240" w:lineRule="auto"/>
              <w:rPr>
                <w:ins w:id="1641"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28E599D6" w14:textId="77777777" w:rsidR="00D01269" w:rsidRPr="00D01269" w:rsidRDefault="00D01269" w:rsidP="00D01269">
            <w:pPr>
              <w:spacing w:line="240" w:lineRule="auto"/>
              <w:rPr>
                <w:ins w:id="1642"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0B4B6EE7" w14:textId="77777777" w:rsidR="00D01269" w:rsidRPr="00D01269" w:rsidRDefault="00D01269" w:rsidP="00D01269">
            <w:pPr>
              <w:spacing w:line="240" w:lineRule="auto"/>
              <w:rPr>
                <w:ins w:id="1643"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67EA4452" w14:textId="77777777" w:rsidR="00D01269" w:rsidRPr="00D01269" w:rsidRDefault="00D01269" w:rsidP="00D01269">
            <w:pPr>
              <w:spacing w:line="240" w:lineRule="auto"/>
              <w:rPr>
                <w:ins w:id="1644" w:author="Eduardo" w:date="2014-06-12T13:19:00Z"/>
                <w:rFonts w:ascii="Calibri" w:eastAsia="Times New Roman" w:hAnsi="Calibri" w:cs="Times New Roman"/>
                <w:color w:val="000000"/>
                <w:sz w:val="18"/>
                <w:szCs w:val="18"/>
                <w:lang w:val="en-CA" w:eastAsia="en-CA"/>
              </w:rPr>
            </w:pPr>
          </w:p>
        </w:tc>
      </w:tr>
      <w:tr w:rsidR="00D01269" w:rsidRPr="00D01269" w14:paraId="7DA2351C" w14:textId="77777777" w:rsidTr="00D01269">
        <w:trPr>
          <w:trHeight w:val="300"/>
          <w:ins w:id="1645" w:author="Eduardo" w:date="2014-06-12T13:19:00Z"/>
        </w:trPr>
        <w:tc>
          <w:tcPr>
            <w:tcW w:w="0" w:type="auto"/>
            <w:tcBorders>
              <w:top w:val="nil"/>
              <w:left w:val="nil"/>
              <w:bottom w:val="nil"/>
              <w:right w:val="nil"/>
            </w:tcBorders>
            <w:shd w:val="clear" w:color="auto" w:fill="auto"/>
            <w:noWrap/>
            <w:vAlign w:val="bottom"/>
            <w:hideMark/>
          </w:tcPr>
          <w:p w14:paraId="779036A8" w14:textId="77777777" w:rsidR="00D01269" w:rsidRPr="00D01269" w:rsidRDefault="00D01269" w:rsidP="00D01269">
            <w:pPr>
              <w:spacing w:line="240" w:lineRule="auto"/>
              <w:rPr>
                <w:ins w:id="1646"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728DB042" w14:textId="77777777" w:rsidR="00D01269" w:rsidRPr="00D01269" w:rsidRDefault="00D01269" w:rsidP="00D01269">
            <w:pPr>
              <w:spacing w:line="240" w:lineRule="auto"/>
              <w:rPr>
                <w:ins w:id="1647"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40AFBD1A" w14:textId="77777777" w:rsidR="00D01269" w:rsidRPr="00D01269" w:rsidRDefault="00D01269" w:rsidP="00D01269">
            <w:pPr>
              <w:spacing w:line="240" w:lineRule="auto"/>
              <w:rPr>
                <w:ins w:id="1648"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30F6624B" w14:textId="77777777" w:rsidR="00D01269" w:rsidRPr="00D01269" w:rsidRDefault="00D01269" w:rsidP="00D01269">
            <w:pPr>
              <w:spacing w:line="240" w:lineRule="auto"/>
              <w:rPr>
                <w:ins w:id="1649"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77259489" w14:textId="77777777" w:rsidR="00D01269" w:rsidRPr="00D01269" w:rsidRDefault="00D01269" w:rsidP="00D01269">
            <w:pPr>
              <w:spacing w:line="240" w:lineRule="auto"/>
              <w:rPr>
                <w:ins w:id="1650"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77C03BEF" w14:textId="77777777" w:rsidR="00D01269" w:rsidRPr="00D01269" w:rsidRDefault="00D01269" w:rsidP="00D01269">
            <w:pPr>
              <w:spacing w:line="240" w:lineRule="auto"/>
              <w:rPr>
                <w:ins w:id="1651"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24C83CE2" w14:textId="77777777" w:rsidR="00D01269" w:rsidRPr="00D01269" w:rsidRDefault="00D01269" w:rsidP="00D01269">
            <w:pPr>
              <w:spacing w:line="240" w:lineRule="auto"/>
              <w:rPr>
                <w:ins w:id="1652"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30D463B9" w14:textId="77777777" w:rsidR="00D01269" w:rsidRPr="00D01269" w:rsidRDefault="00D01269" w:rsidP="00D01269">
            <w:pPr>
              <w:spacing w:line="240" w:lineRule="auto"/>
              <w:rPr>
                <w:ins w:id="1653"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5F027DD5" w14:textId="77777777" w:rsidR="00D01269" w:rsidRPr="00D01269" w:rsidRDefault="00D01269" w:rsidP="00D01269">
            <w:pPr>
              <w:spacing w:line="240" w:lineRule="auto"/>
              <w:rPr>
                <w:ins w:id="1654" w:author="Eduardo" w:date="2014-06-12T13:19:00Z"/>
                <w:rFonts w:ascii="Calibri" w:eastAsia="Times New Roman" w:hAnsi="Calibri" w:cs="Times New Roman"/>
                <w:color w:val="000000"/>
                <w:sz w:val="18"/>
                <w:szCs w:val="18"/>
                <w:lang w:val="en-CA" w:eastAsia="en-CA"/>
              </w:rPr>
            </w:pPr>
          </w:p>
        </w:tc>
      </w:tr>
    </w:tbl>
    <w:p w14:paraId="18699D8B" w14:textId="77777777" w:rsidR="00D01269" w:rsidRDefault="00D01269">
      <w:pPr>
        <w:rPr>
          <w:ins w:id="1655" w:author="Eduardo" w:date="2014-06-12T13:20:00Z"/>
        </w:rPr>
      </w:pPr>
      <w:ins w:id="1656" w:author="Eduardo" w:date="2014-06-12T13:20:00Z">
        <w:r>
          <w:br w:type="page"/>
        </w:r>
      </w:ins>
    </w:p>
    <w:tbl>
      <w:tblPr>
        <w:tblW w:w="0" w:type="auto"/>
        <w:tblInd w:w="98" w:type="dxa"/>
        <w:tblLook w:val="04A0" w:firstRow="1" w:lastRow="0" w:firstColumn="1" w:lastColumn="0" w:noHBand="0" w:noVBand="1"/>
        <w:tblDescription w:val="Page Layout"/>
      </w:tblPr>
      <w:tblGrid>
        <w:gridCol w:w="1012"/>
        <w:gridCol w:w="813"/>
        <w:gridCol w:w="813"/>
        <w:gridCol w:w="1075"/>
        <w:gridCol w:w="928"/>
        <w:gridCol w:w="887"/>
        <w:gridCol w:w="1075"/>
        <w:gridCol w:w="928"/>
        <w:gridCol w:w="887"/>
        <w:tblGridChange w:id="1657">
          <w:tblGrid>
            <w:gridCol w:w="1012"/>
            <w:gridCol w:w="813"/>
            <w:gridCol w:w="813"/>
            <w:gridCol w:w="1075"/>
            <w:gridCol w:w="928"/>
            <w:gridCol w:w="887"/>
            <w:gridCol w:w="1075"/>
            <w:gridCol w:w="928"/>
            <w:gridCol w:w="887"/>
          </w:tblGrid>
        </w:tblGridChange>
      </w:tblGrid>
      <w:tr w:rsidR="00D01269" w:rsidRPr="00D01269" w14:paraId="7E316A5D" w14:textId="77777777" w:rsidTr="00D01269">
        <w:trPr>
          <w:trHeight w:val="300"/>
          <w:ins w:id="1658" w:author="Eduardo" w:date="2014-06-12T13:19:00Z"/>
        </w:trPr>
        <w:tc>
          <w:tcPr>
            <w:tcW w:w="0" w:type="auto"/>
            <w:tcBorders>
              <w:top w:val="nil"/>
              <w:left w:val="nil"/>
              <w:bottom w:val="nil"/>
              <w:right w:val="nil"/>
            </w:tcBorders>
            <w:shd w:val="clear" w:color="auto" w:fill="auto"/>
            <w:noWrap/>
            <w:vAlign w:val="bottom"/>
            <w:hideMark/>
          </w:tcPr>
          <w:p w14:paraId="52DC601E" w14:textId="52E438F3" w:rsidR="00D01269" w:rsidRPr="00D01269" w:rsidRDefault="00D01269" w:rsidP="00D01269">
            <w:pPr>
              <w:spacing w:line="240" w:lineRule="auto"/>
              <w:rPr>
                <w:ins w:id="1659"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6B603CEE" w14:textId="77777777" w:rsidR="00D01269" w:rsidRPr="00D01269" w:rsidRDefault="00D01269" w:rsidP="00D01269">
            <w:pPr>
              <w:spacing w:line="240" w:lineRule="auto"/>
              <w:rPr>
                <w:ins w:id="1660"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660E7516" w14:textId="77777777" w:rsidR="00D01269" w:rsidRPr="00D01269" w:rsidRDefault="00D01269" w:rsidP="00D01269">
            <w:pPr>
              <w:spacing w:line="240" w:lineRule="auto"/>
              <w:rPr>
                <w:ins w:id="1661"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53AECC4B" w14:textId="77777777" w:rsidR="00D01269" w:rsidRPr="00D01269" w:rsidRDefault="00D01269" w:rsidP="00D01269">
            <w:pPr>
              <w:spacing w:line="240" w:lineRule="auto"/>
              <w:rPr>
                <w:ins w:id="1662"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73E04A63" w14:textId="77777777" w:rsidR="00D01269" w:rsidRPr="00D01269" w:rsidRDefault="00D01269" w:rsidP="00D01269">
            <w:pPr>
              <w:spacing w:line="240" w:lineRule="auto"/>
              <w:rPr>
                <w:ins w:id="1663"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7E929C71" w14:textId="77777777" w:rsidR="00D01269" w:rsidRPr="00D01269" w:rsidRDefault="00D01269" w:rsidP="00D01269">
            <w:pPr>
              <w:spacing w:line="240" w:lineRule="auto"/>
              <w:rPr>
                <w:ins w:id="1664"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59888B38" w14:textId="77777777" w:rsidR="00D01269" w:rsidRPr="00D01269" w:rsidRDefault="00D01269" w:rsidP="00D01269">
            <w:pPr>
              <w:spacing w:line="240" w:lineRule="auto"/>
              <w:rPr>
                <w:ins w:id="1665"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6651BA09" w14:textId="77777777" w:rsidR="00D01269" w:rsidRPr="00D01269" w:rsidRDefault="00D01269" w:rsidP="00D01269">
            <w:pPr>
              <w:spacing w:line="240" w:lineRule="auto"/>
              <w:rPr>
                <w:ins w:id="1666"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685ACB2D" w14:textId="77777777" w:rsidR="00D01269" w:rsidRPr="00D01269" w:rsidRDefault="00D01269" w:rsidP="00D01269">
            <w:pPr>
              <w:spacing w:line="240" w:lineRule="auto"/>
              <w:rPr>
                <w:ins w:id="1667" w:author="Eduardo" w:date="2014-06-12T13:19:00Z"/>
                <w:rFonts w:ascii="Calibri" w:eastAsia="Times New Roman" w:hAnsi="Calibri" w:cs="Times New Roman"/>
                <w:color w:val="000000"/>
                <w:sz w:val="18"/>
                <w:szCs w:val="18"/>
                <w:lang w:val="en-CA" w:eastAsia="en-CA"/>
              </w:rPr>
            </w:pPr>
          </w:p>
        </w:tc>
      </w:tr>
      <w:tr w:rsidR="00D01269" w:rsidRPr="00D01269" w14:paraId="6D356AB1" w14:textId="77777777" w:rsidTr="00D01269">
        <w:trPr>
          <w:trHeight w:val="315"/>
          <w:ins w:id="1668" w:author="Eduardo" w:date="2014-06-12T13:19:00Z"/>
        </w:trPr>
        <w:tc>
          <w:tcPr>
            <w:tcW w:w="0" w:type="auto"/>
            <w:tcBorders>
              <w:top w:val="nil"/>
              <w:left w:val="nil"/>
              <w:bottom w:val="nil"/>
              <w:right w:val="nil"/>
            </w:tcBorders>
            <w:shd w:val="clear" w:color="auto" w:fill="auto"/>
            <w:noWrap/>
            <w:vAlign w:val="bottom"/>
            <w:hideMark/>
          </w:tcPr>
          <w:p w14:paraId="48CA7D00" w14:textId="77777777" w:rsidR="00D01269" w:rsidRPr="00D01269" w:rsidRDefault="00D01269" w:rsidP="00D01269">
            <w:pPr>
              <w:spacing w:line="240" w:lineRule="auto"/>
              <w:rPr>
                <w:ins w:id="1669"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1B2A55B9" w14:textId="77777777" w:rsidR="00D01269" w:rsidRPr="00D01269" w:rsidRDefault="00D01269" w:rsidP="00D01269">
            <w:pPr>
              <w:spacing w:line="240" w:lineRule="auto"/>
              <w:rPr>
                <w:ins w:id="1670"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42276330" w14:textId="77777777" w:rsidR="00D01269" w:rsidRPr="00D01269" w:rsidRDefault="00D01269" w:rsidP="00D01269">
            <w:pPr>
              <w:spacing w:line="240" w:lineRule="auto"/>
              <w:rPr>
                <w:ins w:id="1671"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7C14FF20" w14:textId="77777777" w:rsidR="00D01269" w:rsidRPr="00D01269" w:rsidRDefault="00D01269" w:rsidP="00D01269">
            <w:pPr>
              <w:spacing w:line="240" w:lineRule="auto"/>
              <w:rPr>
                <w:ins w:id="1672"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4C8C74E5" w14:textId="77777777" w:rsidR="00D01269" w:rsidRPr="00D01269" w:rsidRDefault="00D01269" w:rsidP="00D01269">
            <w:pPr>
              <w:spacing w:line="240" w:lineRule="auto"/>
              <w:rPr>
                <w:ins w:id="1673"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436D6236" w14:textId="77777777" w:rsidR="00D01269" w:rsidRPr="00D01269" w:rsidRDefault="00D01269" w:rsidP="00D01269">
            <w:pPr>
              <w:spacing w:line="240" w:lineRule="auto"/>
              <w:rPr>
                <w:ins w:id="1674"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565D9678" w14:textId="77777777" w:rsidR="00D01269" w:rsidRPr="00D01269" w:rsidRDefault="00D01269" w:rsidP="00D01269">
            <w:pPr>
              <w:spacing w:line="240" w:lineRule="auto"/>
              <w:rPr>
                <w:ins w:id="1675"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5F62662A" w14:textId="77777777" w:rsidR="00D01269" w:rsidRPr="00D01269" w:rsidRDefault="00D01269" w:rsidP="00D01269">
            <w:pPr>
              <w:spacing w:line="240" w:lineRule="auto"/>
              <w:rPr>
                <w:ins w:id="1676"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5CF63AAA" w14:textId="77777777" w:rsidR="00D01269" w:rsidRPr="00D01269" w:rsidRDefault="00D01269" w:rsidP="00D01269">
            <w:pPr>
              <w:spacing w:line="240" w:lineRule="auto"/>
              <w:rPr>
                <w:ins w:id="1677" w:author="Eduardo" w:date="2014-06-12T13:19:00Z"/>
                <w:rFonts w:ascii="Calibri" w:eastAsia="Times New Roman" w:hAnsi="Calibri" w:cs="Times New Roman"/>
                <w:color w:val="000000"/>
                <w:sz w:val="18"/>
                <w:szCs w:val="18"/>
                <w:lang w:val="en-CA" w:eastAsia="en-CA"/>
              </w:rPr>
            </w:pPr>
          </w:p>
        </w:tc>
      </w:tr>
      <w:tr w:rsidR="00D01269" w:rsidRPr="00D01269" w14:paraId="75AC9C68" w14:textId="77777777" w:rsidTr="00D01269">
        <w:trPr>
          <w:trHeight w:val="300"/>
          <w:ins w:id="1678" w:author="Eduardo" w:date="2014-06-12T13:19:00Z"/>
        </w:trPr>
        <w:tc>
          <w:tcPr>
            <w:tcW w:w="0" w:type="auto"/>
            <w:gridSpan w:val="3"/>
            <w:vMerge w:val="restart"/>
            <w:tcBorders>
              <w:top w:val="single" w:sz="8" w:space="0" w:color="000000"/>
              <w:left w:val="single" w:sz="8" w:space="0" w:color="000000"/>
              <w:bottom w:val="single" w:sz="4" w:space="0" w:color="000000"/>
              <w:right w:val="single" w:sz="4" w:space="0" w:color="000000"/>
            </w:tcBorders>
            <w:shd w:val="clear" w:color="auto" w:fill="auto"/>
            <w:hideMark/>
          </w:tcPr>
          <w:p w14:paraId="354AE776" w14:textId="77777777" w:rsidR="00D01269" w:rsidRPr="00D01269" w:rsidRDefault="00D01269" w:rsidP="00D01269">
            <w:pPr>
              <w:spacing w:line="240" w:lineRule="auto"/>
              <w:jc w:val="center"/>
              <w:rPr>
                <w:ins w:id="1679" w:author="Eduardo" w:date="2014-06-12T13:19:00Z"/>
                <w:rFonts w:ascii="Calibri" w:eastAsia="Times New Roman" w:hAnsi="Calibri" w:cs="Times New Roman"/>
                <w:b/>
                <w:bCs/>
                <w:color w:val="000000"/>
                <w:sz w:val="18"/>
                <w:szCs w:val="18"/>
                <w:lang w:val="en-CA" w:eastAsia="en-CA"/>
              </w:rPr>
            </w:pPr>
            <w:ins w:id="1680"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single" w:sz="8" w:space="0" w:color="000000"/>
              <w:left w:val="nil"/>
              <w:bottom w:val="nil"/>
              <w:right w:val="single" w:sz="4" w:space="0" w:color="000000"/>
            </w:tcBorders>
            <w:shd w:val="clear" w:color="auto" w:fill="auto"/>
            <w:hideMark/>
          </w:tcPr>
          <w:p w14:paraId="159E67B8" w14:textId="77777777" w:rsidR="00D01269" w:rsidRPr="00D01269" w:rsidRDefault="00D01269" w:rsidP="00D01269">
            <w:pPr>
              <w:spacing w:line="240" w:lineRule="auto"/>
              <w:jc w:val="center"/>
              <w:rPr>
                <w:ins w:id="1681" w:author="Eduardo" w:date="2014-06-12T13:19:00Z"/>
                <w:rFonts w:ascii="Calibri" w:eastAsia="Times New Roman" w:hAnsi="Calibri" w:cs="Times New Roman"/>
                <w:b/>
                <w:bCs/>
                <w:color w:val="000000"/>
                <w:sz w:val="18"/>
                <w:szCs w:val="18"/>
                <w:lang w:val="en-CA" w:eastAsia="en-CA"/>
              </w:rPr>
            </w:pPr>
            <w:ins w:id="1682" w:author="Eduardo" w:date="2014-06-12T13:19:00Z">
              <w:r w:rsidRPr="00D01269">
                <w:rPr>
                  <w:rFonts w:ascii="Calibri" w:eastAsia="Times New Roman" w:hAnsi="Calibri" w:cs="Times New Roman"/>
                  <w:b/>
                  <w:bCs/>
                  <w:color w:val="000000"/>
                  <w:sz w:val="18"/>
                  <w:szCs w:val="18"/>
                  <w:lang w:val="en-CA" w:eastAsia="en-CA"/>
                </w:rPr>
                <w:t>Proportion</w:t>
              </w:r>
            </w:ins>
          </w:p>
        </w:tc>
        <w:tc>
          <w:tcPr>
            <w:tcW w:w="0" w:type="auto"/>
            <w:tcBorders>
              <w:top w:val="single" w:sz="8" w:space="0" w:color="000000"/>
              <w:left w:val="nil"/>
              <w:bottom w:val="nil"/>
              <w:right w:val="single" w:sz="4" w:space="0" w:color="000000"/>
            </w:tcBorders>
            <w:shd w:val="clear" w:color="auto" w:fill="auto"/>
            <w:hideMark/>
          </w:tcPr>
          <w:p w14:paraId="78FDCD1D" w14:textId="77777777" w:rsidR="00D01269" w:rsidRPr="00D01269" w:rsidRDefault="00D01269" w:rsidP="00D01269">
            <w:pPr>
              <w:spacing w:line="240" w:lineRule="auto"/>
              <w:jc w:val="center"/>
              <w:rPr>
                <w:ins w:id="1683" w:author="Eduardo" w:date="2014-06-12T13:19:00Z"/>
                <w:rFonts w:ascii="Calibri" w:eastAsia="Times New Roman" w:hAnsi="Calibri" w:cs="Times New Roman"/>
                <w:b/>
                <w:bCs/>
                <w:color w:val="000000"/>
                <w:sz w:val="18"/>
                <w:szCs w:val="18"/>
                <w:lang w:val="en-CA" w:eastAsia="en-CA"/>
              </w:rPr>
            </w:pPr>
            <w:ins w:id="1684" w:author="Eduardo" w:date="2014-06-12T13:19:00Z">
              <w:r w:rsidRPr="00D01269">
                <w:rPr>
                  <w:rFonts w:ascii="Calibri" w:eastAsia="Times New Roman" w:hAnsi="Calibri" w:cs="Times New Roman"/>
                  <w:b/>
                  <w:bCs/>
                  <w:color w:val="000000"/>
                  <w:sz w:val="18"/>
                  <w:szCs w:val="18"/>
                  <w:lang w:val="en-CA" w:eastAsia="en-CA"/>
                </w:rPr>
                <w:t>Propo</w:t>
              </w:r>
              <w:r w:rsidRPr="00D01269">
                <w:rPr>
                  <w:rFonts w:ascii="Calibri" w:eastAsia="Times New Roman" w:hAnsi="Calibri" w:cs="Times New Roman"/>
                  <w:b/>
                  <w:bCs/>
                  <w:color w:val="000000"/>
                  <w:sz w:val="18"/>
                  <w:szCs w:val="18"/>
                  <w:lang w:val="en-CA" w:eastAsia="en-CA"/>
                </w:rPr>
                <w:t>r</w:t>
              </w:r>
              <w:r w:rsidRPr="00D01269">
                <w:rPr>
                  <w:rFonts w:ascii="Calibri" w:eastAsia="Times New Roman" w:hAnsi="Calibri" w:cs="Times New Roman"/>
                  <w:b/>
                  <w:bCs/>
                  <w:color w:val="000000"/>
                  <w:sz w:val="18"/>
                  <w:szCs w:val="18"/>
                  <w:lang w:val="en-CA" w:eastAsia="en-CA"/>
                </w:rPr>
                <w:t>tion</w:t>
              </w:r>
            </w:ins>
          </w:p>
        </w:tc>
        <w:tc>
          <w:tcPr>
            <w:tcW w:w="0" w:type="auto"/>
            <w:tcBorders>
              <w:top w:val="single" w:sz="8" w:space="0" w:color="000000"/>
              <w:left w:val="nil"/>
              <w:bottom w:val="nil"/>
              <w:right w:val="single" w:sz="4" w:space="0" w:color="000000"/>
            </w:tcBorders>
            <w:shd w:val="clear" w:color="auto" w:fill="auto"/>
            <w:hideMark/>
          </w:tcPr>
          <w:p w14:paraId="3BB2D87B" w14:textId="77777777" w:rsidR="00D01269" w:rsidRPr="00D01269" w:rsidRDefault="00D01269" w:rsidP="00D01269">
            <w:pPr>
              <w:spacing w:line="240" w:lineRule="auto"/>
              <w:rPr>
                <w:ins w:id="1685" w:author="Eduardo" w:date="2014-06-12T13:19:00Z"/>
                <w:rFonts w:ascii="Calibri" w:eastAsia="Times New Roman" w:hAnsi="Calibri" w:cs="Times New Roman"/>
                <w:b/>
                <w:bCs/>
                <w:color w:val="000000"/>
                <w:sz w:val="18"/>
                <w:szCs w:val="18"/>
                <w:lang w:val="en-CA" w:eastAsia="en-CA"/>
              </w:rPr>
            </w:pPr>
            <w:ins w:id="1686" w:author="Eduardo" w:date="2014-06-12T13:19:00Z">
              <w:r w:rsidRPr="00D01269">
                <w:rPr>
                  <w:rFonts w:ascii="Calibri" w:eastAsia="Times New Roman" w:hAnsi="Calibri" w:cs="Times New Roman"/>
                  <w:b/>
                  <w:bCs/>
                  <w:color w:val="000000"/>
                  <w:sz w:val="18"/>
                  <w:szCs w:val="18"/>
                  <w:lang w:val="en-CA" w:eastAsia="en-CA"/>
                </w:rPr>
                <w:t>Cultiva</w:t>
              </w:r>
              <w:r w:rsidRPr="00D01269">
                <w:rPr>
                  <w:rFonts w:ascii="Calibri" w:eastAsia="Times New Roman" w:hAnsi="Calibri" w:cs="Times New Roman"/>
                  <w:b/>
                  <w:bCs/>
                  <w:color w:val="000000"/>
                  <w:sz w:val="18"/>
                  <w:szCs w:val="18"/>
                  <w:lang w:val="en-CA" w:eastAsia="en-CA"/>
                </w:rPr>
                <w:t>t</w:t>
              </w:r>
              <w:r w:rsidRPr="00D01269">
                <w:rPr>
                  <w:rFonts w:ascii="Calibri" w:eastAsia="Times New Roman" w:hAnsi="Calibri" w:cs="Times New Roman"/>
                  <w:b/>
                  <w:bCs/>
                  <w:color w:val="000000"/>
                  <w:sz w:val="18"/>
                  <w:szCs w:val="18"/>
                  <w:lang w:val="en-CA" w:eastAsia="en-CA"/>
                </w:rPr>
                <w:t xml:space="preserve">ed Land (ha) </w:t>
              </w:r>
            </w:ins>
          </w:p>
        </w:tc>
        <w:tc>
          <w:tcPr>
            <w:tcW w:w="0" w:type="auto"/>
            <w:tcBorders>
              <w:top w:val="single" w:sz="8" w:space="0" w:color="000000"/>
              <w:left w:val="nil"/>
              <w:bottom w:val="nil"/>
              <w:right w:val="single" w:sz="4" w:space="0" w:color="000000"/>
            </w:tcBorders>
            <w:shd w:val="clear" w:color="auto" w:fill="auto"/>
            <w:hideMark/>
          </w:tcPr>
          <w:p w14:paraId="5727C5C4" w14:textId="77777777" w:rsidR="00D01269" w:rsidRPr="00D01269" w:rsidRDefault="00D01269" w:rsidP="00D01269">
            <w:pPr>
              <w:spacing w:line="240" w:lineRule="auto"/>
              <w:jc w:val="center"/>
              <w:rPr>
                <w:ins w:id="1687" w:author="Eduardo" w:date="2014-06-12T13:19:00Z"/>
                <w:rFonts w:ascii="Calibri" w:eastAsia="Times New Roman" w:hAnsi="Calibri" w:cs="Times New Roman"/>
                <w:b/>
                <w:bCs/>
                <w:color w:val="000000"/>
                <w:sz w:val="18"/>
                <w:szCs w:val="18"/>
                <w:lang w:val="en-CA" w:eastAsia="en-CA"/>
              </w:rPr>
            </w:pPr>
            <w:ins w:id="1688" w:author="Eduardo" w:date="2014-06-12T13:19:00Z">
              <w:r w:rsidRPr="00D01269">
                <w:rPr>
                  <w:rFonts w:ascii="Calibri" w:eastAsia="Times New Roman" w:hAnsi="Calibri" w:cs="Times New Roman"/>
                  <w:b/>
                  <w:bCs/>
                  <w:color w:val="000000"/>
                  <w:sz w:val="18"/>
                  <w:szCs w:val="18"/>
                  <w:lang w:val="en-CA" w:eastAsia="en-CA"/>
                </w:rPr>
                <w:t>Proportion</w:t>
              </w:r>
            </w:ins>
          </w:p>
        </w:tc>
        <w:tc>
          <w:tcPr>
            <w:tcW w:w="0" w:type="auto"/>
            <w:tcBorders>
              <w:top w:val="single" w:sz="8" w:space="0" w:color="000000"/>
              <w:left w:val="nil"/>
              <w:bottom w:val="nil"/>
              <w:right w:val="single" w:sz="4" w:space="0" w:color="000000"/>
            </w:tcBorders>
            <w:shd w:val="clear" w:color="auto" w:fill="auto"/>
            <w:hideMark/>
          </w:tcPr>
          <w:p w14:paraId="2BDADD4D" w14:textId="77777777" w:rsidR="00D01269" w:rsidRPr="00D01269" w:rsidRDefault="00D01269" w:rsidP="00D01269">
            <w:pPr>
              <w:spacing w:line="240" w:lineRule="auto"/>
              <w:jc w:val="center"/>
              <w:rPr>
                <w:ins w:id="1689" w:author="Eduardo" w:date="2014-06-12T13:19:00Z"/>
                <w:rFonts w:ascii="Calibri" w:eastAsia="Times New Roman" w:hAnsi="Calibri" w:cs="Times New Roman"/>
                <w:b/>
                <w:bCs/>
                <w:color w:val="000000"/>
                <w:sz w:val="18"/>
                <w:szCs w:val="18"/>
                <w:lang w:val="en-CA" w:eastAsia="en-CA"/>
              </w:rPr>
            </w:pPr>
            <w:ins w:id="1690" w:author="Eduardo" w:date="2014-06-12T13:19:00Z">
              <w:r w:rsidRPr="00D01269">
                <w:rPr>
                  <w:rFonts w:ascii="Calibri" w:eastAsia="Times New Roman" w:hAnsi="Calibri" w:cs="Times New Roman"/>
                  <w:b/>
                  <w:bCs/>
                  <w:color w:val="000000"/>
                  <w:sz w:val="18"/>
                  <w:szCs w:val="18"/>
                  <w:lang w:val="en-CA" w:eastAsia="en-CA"/>
                </w:rPr>
                <w:t>Propo</w:t>
              </w:r>
              <w:r w:rsidRPr="00D01269">
                <w:rPr>
                  <w:rFonts w:ascii="Calibri" w:eastAsia="Times New Roman" w:hAnsi="Calibri" w:cs="Times New Roman"/>
                  <w:b/>
                  <w:bCs/>
                  <w:color w:val="000000"/>
                  <w:sz w:val="18"/>
                  <w:szCs w:val="18"/>
                  <w:lang w:val="en-CA" w:eastAsia="en-CA"/>
                </w:rPr>
                <w:t>r</w:t>
              </w:r>
              <w:r w:rsidRPr="00D01269">
                <w:rPr>
                  <w:rFonts w:ascii="Calibri" w:eastAsia="Times New Roman" w:hAnsi="Calibri" w:cs="Times New Roman"/>
                  <w:b/>
                  <w:bCs/>
                  <w:color w:val="000000"/>
                  <w:sz w:val="18"/>
                  <w:szCs w:val="18"/>
                  <w:lang w:val="en-CA" w:eastAsia="en-CA"/>
                </w:rPr>
                <w:t>tion</w:t>
              </w:r>
            </w:ins>
          </w:p>
        </w:tc>
        <w:tc>
          <w:tcPr>
            <w:tcW w:w="0" w:type="auto"/>
            <w:tcBorders>
              <w:top w:val="single" w:sz="8" w:space="0" w:color="000000"/>
              <w:left w:val="nil"/>
              <w:bottom w:val="nil"/>
              <w:right w:val="single" w:sz="4" w:space="0" w:color="000000"/>
            </w:tcBorders>
            <w:shd w:val="clear" w:color="auto" w:fill="auto"/>
            <w:hideMark/>
          </w:tcPr>
          <w:p w14:paraId="0668986F" w14:textId="77777777" w:rsidR="00D01269" w:rsidRPr="00D01269" w:rsidRDefault="00D01269" w:rsidP="00D01269">
            <w:pPr>
              <w:spacing w:line="240" w:lineRule="auto"/>
              <w:rPr>
                <w:ins w:id="1691" w:author="Eduardo" w:date="2014-06-12T13:19:00Z"/>
                <w:rFonts w:ascii="Calibri" w:eastAsia="Times New Roman" w:hAnsi="Calibri" w:cs="Times New Roman"/>
                <w:b/>
                <w:bCs/>
                <w:color w:val="000000"/>
                <w:sz w:val="18"/>
                <w:szCs w:val="18"/>
                <w:lang w:val="en-CA" w:eastAsia="en-CA"/>
              </w:rPr>
            </w:pPr>
            <w:ins w:id="1692" w:author="Eduardo" w:date="2014-06-12T13:19:00Z">
              <w:r w:rsidRPr="00D01269">
                <w:rPr>
                  <w:rFonts w:ascii="Calibri" w:eastAsia="Times New Roman" w:hAnsi="Calibri" w:cs="Times New Roman"/>
                  <w:b/>
                  <w:bCs/>
                  <w:color w:val="000000"/>
                  <w:sz w:val="18"/>
                  <w:szCs w:val="18"/>
                  <w:lang w:val="en-CA" w:eastAsia="en-CA"/>
                </w:rPr>
                <w:t>Cultiva</w:t>
              </w:r>
              <w:r w:rsidRPr="00D01269">
                <w:rPr>
                  <w:rFonts w:ascii="Calibri" w:eastAsia="Times New Roman" w:hAnsi="Calibri" w:cs="Times New Roman"/>
                  <w:b/>
                  <w:bCs/>
                  <w:color w:val="000000"/>
                  <w:sz w:val="18"/>
                  <w:szCs w:val="18"/>
                  <w:lang w:val="en-CA" w:eastAsia="en-CA"/>
                </w:rPr>
                <w:t>t</w:t>
              </w:r>
              <w:r w:rsidRPr="00D01269">
                <w:rPr>
                  <w:rFonts w:ascii="Calibri" w:eastAsia="Times New Roman" w:hAnsi="Calibri" w:cs="Times New Roman"/>
                  <w:b/>
                  <w:bCs/>
                  <w:color w:val="000000"/>
                  <w:sz w:val="18"/>
                  <w:szCs w:val="18"/>
                  <w:lang w:val="en-CA" w:eastAsia="en-CA"/>
                </w:rPr>
                <w:t xml:space="preserve">ed Land (ha) </w:t>
              </w:r>
            </w:ins>
          </w:p>
        </w:tc>
      </w:tr>
      <w:tr w:rsidR="00D01269" w:rsidRPr="00D01269" w14:paraId="70EB8973" w14:textId="77777777" w:rsidTr="00D01269">
        <w:trPr>
          <w:trHeight w:val="300"/>
          <w:ins w:id="1693"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79F949EC" w14:textId="77777777" w:rsidR="00D01269" w:rsidRPr="00D01269" w:rsidRDefault="00D01269" w:rsidP="00D01269">
            <w:pPr>
              <w:spacing w:line="240" w:lineRule="auto"/>
              <w:rPr>
                <w:ins w:id="1694"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6B95E495" w14:textId="77777777" w:rsidR="00D01269" w:rsidRPr="00D01269" w:rsidRDefault="00D01269" w:rsidP="00D01269">
            <w:pPr>
              <w:spacing w:line="240" w:lineRule="auto"/>
              <w:jc w:val="center"/>
              <w:rPr>
                <w:ins w:id="1695" w:author="Eduardo" w:date="2014-06-12T13:19:00Z"/>
                <w:rFonts w:ascii="Calibri" w:eastAsia="Times New Roman" w:hAnsi="Calibri" w:cs="Times New Roman"/>
                <w:b/>
                <w:bCs/>
                <w:color w:val="000000"/>
                <w:sz w:val="18"/>
                <w:szCs w:val="18"/>
                <w:lang w:val="en-CA" w:eastAsia="en-CA"/>
              </w:rPr>
            </w:pPr>
            <w:ins w:id="1696"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706F2016" w14:textId="77777777" w:rsidR="00D01269" w:rsidRPr="00D01269" w:rsidRDefault="00D01269" w:rsidP="00D01269">
            <w:pPr>
              <w:spacing w:line="240" w:lineRule="auto"/>
              <w:jc w:val="center"/>
              <w:rPr>
                <w:ins w:id="1697" w:author="Eduardo" w:date="2014-06-12T13:19:00Z"/>
                <w:rFonts w:ascii="Calibri" w:eastAsia="Times New Roman" w:hAnsi="Calibri" w:cs="Times New Roman"/>
                <w:b/>
                <w:bCs/>
                <w:color w:val="000000"/>
                <w:sz w:val="18"/>
                <w:szCs w:val="18"/>
                <w:lang w:val="en-CA" w:eastAsia="en-CA"/>
              </w:rPr>
            </w:pPr>
            <w:ins w:id="1698"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722EE4D9" w14:textId="77777777" w:rsidR="00D01269" w:rsidRPr="00D01269" w:rsidRDefault="00D01269" w:rsidP="00D01269">
            <w:pPr>
              <w:spacing w:line="240" w:lineRule="auto"/>
              <w:rPr>
                <w:ins w:id="1699" w:author="Eduardo" w:date="2014-06-12T13:19:00Z"/>
                <w:rFonts w:ascii="Calibri" w:eastAsia="Times New Roman" w:hAnsi="Calibri" w:cs="Times New Roman"/>
                <w:b/>
                <w:bCs/>
                <w:color w:val="000000"/>
                <w:sz w:val="18"/>
                <w:szCs w:val="18"/>
                <w:lang w:val="en-CA" w:eastAsia="en-CA"/>
              </w:rPr>
            </w:pPr>
            <w:ins w:id="1700"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nil"/>
              <w:left w:val="nil"/>
              <w:bottom w:val="nil"/>
              <w:right w:val="single" w:sz="4" w:space="0" w:color="000000"/>
            </w:tcBorders>
            <w:shd w:val="clear" w:color="auto" w:fill="auto"/>
            <w:hideMark/>
          </w:tcPr>
          <w:p w14:paraId="0C0E5897" w14:textId="77777777" w:rsidR="00D01269" w:rsidRPr="00D01269" w:rsidRDefault="00D01269" w:rsidP="00D01269">
            <w:pPr>
              <w:spacing w:line="240" w:lineRule="auto"/>
              <w:jc w:val="center"/>
              <w:rPr>
                <w:ins w:id="1701" w:author="Eduardo" w:date="2014-06-12T13:19:00Z"/>
                <w:rFonts w:ascii="Calibri" w:eastAsia="Times New Roman" w:hAnsi="Calibri" w:cs="Times New Roman"/>
                <w:b/>
                <w:bCs/>
                <w:color w:val="000000"/>
                <w:sz w:val="18"/>
                <w:szCs w:val="18"/>
                <w:lang w:val="en-CA" w:eastAsia="en-CA"/>
              </w:rPr>
            </w:pPr>
            <w:ins w:id="1702"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1D6940CB" w14:textId="77777777" w:rsidR="00D01269" w:rsidRPr="00D01269" w:rsidRDefault="00D01269" w:rsidP="00D01269">
            <w:pPr>
              <w:spacing w:line="240" w:lineRule="auto"/>
              <w:jc w:val="center"/>
              <w:rPr>
                <w:ins w:id="1703" w:author="Eduardo" w:date="2014-06-12T13:19:00Z"/>
                <w:rFonts w:ascii="Calibri" w:eastAsia="Times New Roman" w:hAnsi="Calibri" w:cs="Times New Roman"/>
                <w:b/>
                <w:bCs/>
                <w:color w:val="000000"/>
                <w:sz w:val="18"/>
                <w:szCs w:val="18"/>
                <w:lang w:val="en-CA" w:eastAsia="en-CA"/>
              </w:rPr>
            </w:pPr>
            <w:ins w:id="1704"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69E77E77" w14:textId="77777777" w:rsidR="00D01269" w:rsidRPr="00D01269" w:rsidRDefault="00D01269" w:rsidP="00D01269">
            <w:pPr>
              <w:spacing w:line="240" w:lineRule="auto"/>
              <w:rPr>
                <w:ins w:id="1705" w:author="Eduardo" w:date="2014-06-12T13:19:00Z"/>
                <w:rFonts w:ascii="Calibri" w:eastAsia="Times New Roman" w:hAnsi="Calibri" w:cs="Times New Roman"/>
                <w:b/>
                <w:bCs/>
                <w:color w:val="000000"/>
                <w:sz w:val="18"/>
                <w:szCs w:val="18"/>
                <w:lang w:val="en-CA" w:eastAsia="en-CA"/>
              </w:rPr>
            </w:pPr>
            <w:ins w:id="1706" w:author="Eduardo" w:date="2014-06-12T13:19:00Z">
              <w:r w:rsidRPr="00D01269">
                <w:rPr>
                  <w:rFonts w:ascii="Calibri" w:eastAsia="Times New Roman" w:hAnsi="Calibri" w:cs="Times New Roman"/>
                  <w:b/>
                  <w:bCs/>
                  <w:color w:val="000000"/>
                  <w:sz w:val="18"/>
                  <w:szCs w:val="18"/>
                  <w:lang w:val="en-CA" w:eastAsia="en-CA"/>
                </w:rPr>
                <w:t> </w:t>
              </w:r>
            </w:ins>
          </w:p>
        </w:tc>
      </w:tr>
      <w:tr w:rsidR="00D01269" w:rsidRPr="00D01269" w14:paraId="57063E36" w14:textId="77777777" w:rsidTr="00D01269">
        <w:trPr>
          <w:trHeight w:val="300"/>
          <w:ins w:id="1707"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1704E209" w14:textId="77777777" w:rsidR="00D01269" w:rsidRPr="00D01269" w:rsidRDefault="00D01269" w:rsidP="00D01269">
            <w:pPr>
              <w:spacing w:line="240" w:lineRule="auto"/>
              <w:rPr>
                <w:ins w:id="1708"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3160446B" w14:textId="77777777" w:rsidR="00D01269" w:rsidRPr="00D01269" w:rsidRDefault="00D01269" w:rsidP="00D01269">
            <w:pPr>
              <w:spacing w:line="240" w:lineRule="auto"/>
              <w:jc w:val="center"/>
              <w:rPr>
                <w:ins w:id="1709" w:author="Eduardo" w:date="2014-06-12T13:19:00Z"/>
                <w:rFonts w:ascii="Calibri" w:eastAsia="Times New Roman" w:hAnsi="Calibri" w:cs="Times New Roman"/>
                <w:b/>
                <w:bCs/>
                <w:color w:val="000000"/>
                <w:sz w:val="18"/>
                <w:szCs w:val="18"/>
                <w:lang w:val="en-CA" w:eastAsia="en-CA"/>
              </w:rPr>
            </w:pPr>
            <w:ins w:id="1710"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552D8BD8" w14:textId="77777777" w:rsidR="00D01269" w:rsidRPr="00D01269" w:rsidRDefault="00D01269" w:rsidP="00D01269">
            <w:pPr>
              <w:spacing w:line="240" w:lineRule="auto"/>
              <w:jc w:val="center"/>
              <w:rPr>
                <w:ins w:id="1711" w:author="Eduardo" w:date="2014-06-12T13:19:00Z"/>
                <w:rFonts w:ascii="Calibri" w:eastAsia="Times New Roman" w:hAnsi="Calibri" w:cs="Times New Roman"/>
                <w:b/>
                <w:bCs/>
                <w:color w:val="000000"/>
                <w:sz w:val="18"/>
                <w:szCs w:val="18"/>
                <w:lang w:val="en-CA" w:eastAsia="en-CA"/>
              </w:rPr>
            </w:pPr>
            <w:ins w:id="1712"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4F5AC88A" w14:textId="77777777" w:rsidR="00D01269" w:rsidRPr="00D01269" w:rsidRDefault="00D01269" w:rsidP="00D01269">
            <w:pPr>
              <w:spacing w:line="240" w:lineRule="auto"/>
              <w:rPr>
                <w:ins w:id="1713" w:author="Eduardo" w:date="2014-06-12T13:19:00Z"/>
                <w:rFonts w:ascii="Calibri" w:eastAsia="Times New Roman" w:hAnsi="Calibri" w:cs="Times New Roman"/>
                <w:b/>
                <w:bCs/>
                <w:color w:val="000000"/>
                <w:sz w:val="18"/>
                <w:szCs w:val="18"/>
                <w:lang w:val="en-CA" w:eastAsia="en-CA"/>
              </w:rPr>
            </w:pPr>
            <w:ins w:id="1714"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nil"/>
              <w:left w:val="nil"/>
              <w:bottom w:val="nil"/>
              <w:right w:val="single" w:sz="4" w:space="0" w:color="000000"/>
            </w:tcBorders>
            <w:shd w:val="clear" w:color="auto" w:fill="auto"/>
            <w:hideMark/>
          </w:tcPr>
          <w:p w14:paraId="68CC45A0" w14:textId="77777777" w:rsidR="00D01269" w:rsidRPr="00D01269" w:rsidRDefault="00D01269" w:rsidP="00D01269">
            <w:pPr>
              <w:spacing w:line="240" w:lineRule="auto"/>
              <w:jc w:val="center"/>
              <w:rPr>
                <w:ins w:id="1715" w:author="Eduardo" w:date="2014-06-12T13:19:00Z"/>
                <w:rFonts w:ascii="Calibri" w:eastAsia="Times New Roman" w:hAnsi="Calibri" w:cs="Times New Roman"/>
                <w:b/>
                <w:bCs/>
                <w:color w:val="000000"/>
                <w:sz w:val="18"/>
                <w:szCs w:val="18"/>
                <w:lang w:val="en-CA" w:eastAsia="en-CA"/>
              </w:rPr>
            </w:pPr>
            <w:ins w:id="1716"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7F97EFC0" w14:textId="77777777" w:rsidR="00D01269" w:rsidRPr="00D01269" w:rsidRDefault="00D01269" w:rsidP="00D01269">
            <w:pPr>
              <w:spacing w:line="240" w:lineRule="auto"/>
              <w:jc w:val="center"/>
              <w:rPr>
                <w:ins w:id="1717" w:author="Eduardo" w:date="2014-06-12T13:19:00Z"/>
                <w:rFonts w:ascii="Calibri" w:eastAsia="Times New Roman" w:hAnsi="Calibri" w:cs="Times New Roman"/>
                <w:b/>
                <w:bCs/>
                <w:color w:val="000000"/>
                <w:sz w:val="18"/>
                <w:szCs w:val="18"/>
                <w:lang w:val="en-CA" w:eastAsia="en-CA"/>
              </w:rPr>
            </w:pPr>
            <w:ins w:id="1718"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02D596C9" w14:textId="77777777" w:rsidR="00D01269" w:rsidRPr="00D01269" w:rsidRDefault="00D01269" w:rsidP="00D01269">
            <w:pPr>
              <w:spacing w:line="240" w:lineRule="auto"/>
              <w:rPr>
                <w:ins w:id="1719" w:author="Eduardo" w:date="2014-06-12T13:19:00Z"/>
                <w:rFonts w:ascii="Calibri" w:eastAsia="Times New Roman" w:hAnsi="Calibri" w:cs="Times New Roman"/>
                <w:b/>
                <w:bCs/>
                <w:color w:val="000000"/>
                <w:sz w:val="18"/>
                <w:szCs w:val="18"/>
                <w:lang w:val="en-CA" w:eastAsia="en-CA"/>
              </w:rPr>
            </w:pPr>
            <w:ins w:id="1720" w:author="Eduardo" w:date="2014-06-12T13:19:00Z">
              <w:r w:rsidRPr="00D01269">
                <w:rPr>
                  <w:rFonts w:ascii="Calibri" w:eastAsia="Times New Roman" w:hAnsi="Calibri" w:cs="Times New Roman"/>
                  <w:b/>
                  <w:bCs/>
                  <w:color w:val="000000"/>
                  <w:sz w:val="18"/>
                  <w:szCs w:val="18"/>
                  <w:lang w:val="en-CA" w:eastAsia="en-CA"/>
                </w:rPr>
                <w:t> </w:t>
              </w:r>
            </w:ins>
          </w:p>
        </w:tc>
      </w:tr>
      <w:tr w:rsidR="00D01269" w:rsidRPr="00D01269" w14:paraId="3B6CF51E" w14:textId="77777777" w:rsidTr="00D01269">
        <w:trPr>
          <w:trHeight w:val="300"/>
          <w:ins w:id="1721"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258D895E" w14:textId="77777777" w:rsidR="00D01269" w:rsidRPr="00D01269" w:rsidRDefault="00D01269" w:rsidP="00D01269">
            <w:pPr>
              <w:spacing w:line="240" w:lineRule="auto"/>
              <w:rPr>
                <w:ins w:id="1722"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41DBAD45" w14:textId="77777777" w:rsidR="00D01269" w:rsidRPr="00D01269" w:rsidRDefault="00D01269" w:rsidP="00D01269">
            <w:pPr>
              <w:spacing w:line="240" w:lineRule="auto"/>
              <w:jc w:val="center"/>
              <w:rPr>
                <w:ins w:id="1723" w:author="Eduardo" w:date="2014-06-12T13:19:00Z"/>
                <w:rFonts w:ascii="Calibri" w:eastAsia="Times New Roman" w:hAnsi="Calibri" w:cs="Times New Roman"/>
                <w:b/>
                <w:bCs/>
                <w:color w:val="000000"/>
                <w:sz w:val="18"/>
                <w:szCs w:val="18"/>
                <w:lang w:val="en-CA" w:eastAsia="en-CA"/>
              </w:rPr>
            </w:pPr>
            <w:ins w:id="1724" w:author="Eduardo" w:date="2014-06-12T13:19:00Z">
              <w:r w:rsidRPr="00D01269">
                <w:rPr>
                  <w:rFonts w:ascii="Calibri" w:eastAsia="Times New Roman" w:hAnsi="Calibri" w:cs="Times New Roman"/>
                  <w:b/>
                  <w:bCs/>
                  <w:color w:val="000000"/>
                  <w:sz w:val="18"/>
                  <w:szCs w:val="18"/>
                  <w:lang w:val="en-CA" w:eastAsia="en-CA"/>
                </w:rPr>
                <w:t>consum</w:t>
              </w:r>
              <w:r w:rsidRPr="00D01269">
                <w:rPr>
                  <w:rFonts w:ascii="Calibri" w:eastAsia="Times New Roman" w:hAnsi="Calibri" w:cs="Times New Roman"/>
                  <w:b/>
                  <w:bCs/>
                  <w:color w:val="000000"/>
                  <w:sz w:val="18"/>
                  <w:szCs w:val="18"/>
                  <w:lang w:val="en-CA" w:eastAsia="en-CA"/>
                </w:rPr>
                <w:t>p</w:t>
              </w:r>
              <w:r w:rsidRPr="00D01269">
                <w:rPr>
                  <w:rFonts w:ascii="Calibri" w:eastAsia="Times New Roman" w:hAnsi="Calibri" w:cs="Times New Roman"/>
                  <w:b/>
                  <w:bCs/>
                  <w:color w:val="000000"/>
                  <w:sz w:val="18"/>
                  <w:szCs w:val="18"/>
                  <w:lang w:val="en-CA" w:eastAsia="en-CA"/>
                </w:rPr>
                <w:t>tion</w:t>
              </w:r>
            </w:ins>
          </w:p>
        </w:tc>
        <w:tc>
          <w:tcPr>
            <w:tcW w:w="0" w:type="auto"/>
            <w:tcBorders>
              <w:top w:val="nil"/>
              <w:left w:val="nil"/>
              <w:bottom w:val="nil"/>
              <w:right w:val="single" w:sz="4" w:space="0" w:color="000000"/>
            </w:tcBorders>
            <w:shd w:val="clear" w:color="auto" w:fill="auto"/>
            <w:hideMark/>
          </w:tcPr>
          <w:p w14:paraId="23930CE8" w14:textId="77777777" w:rsidR="00D01269" w:rsidRPr="00D01269" w:rsidRDefault="00D01269" w:rsidP="00D01269">
            <w:pPr>
              <w:spacing w:line="240" w:lineRule="auto"/>
              <w:jc w:val="center"/>
              <w:rPr>
                <w:ins w:id="1725" w:author="Eduardo" w:date="2014-06-12T13:19:00Z"/>
                <w:rFonts w:ascii="Calibri" w:eastAsia="Times New Roman" w:hAnsi="Calibri" w:cs="Times New Roman"/>
                <w:b/>
                <w:bCs/>
                <w:color w:val="000000"/>
                <w:sz w:val="18"/>
                <w:szCs w:val="18"/>
                <w:lang w:val="en-CA" w:eastAsia="en-CA"/>
              </w:rPr>
            </w:pPr>
            <w:ins w:id="1726" w:author="Eduardo" w:date="2014-06-12T13:19:00Z">
              <w:r w:rsidRPr="00D01269">
                <w:rPr>
                  <w:rFonts w:ascii="Calibri" w:eastAsia="Times New Roman" w:hAnsi="Calibri" w:cs="Times New Roman"/>
                  <w:b/>
                  <w:bCs/>
                  <w:color w:val="000000"/>
                  <w:sz w:val="18"/>
                  <w:szCs w:val="18"/>
                  <w:lang w:val="en-CA" w:eastAsia="en-CA"/>
                </w:rPr>
                <w:t>sale</w:t>
              </w:r>
            </w:ins>
          </w:p>
        </w:tc>
        <w:tc>
          <w:tcPr>
            <w:tcW w:w="0" w:type="auto"/>
            <w:tcBorders>
              <w:top w:val="nil"/>
              <w:left w:val="nil"/>
              <w:bottom w:val="nil"/>
              <w:right w:val="single" w:sz="4" w:space="0" w:color="000000"/>
            </w:tcBorders>
            <w:shd w:val="clear" w:color="auto" w:fill="auto"/>
            <w:hideMark/>
          </w:tcPr>
          <w:p w14:paraId="5B62D5C7" w14:textId="77777777" w:rsidR="00D01269" w:rsidRPr="00D01269" w:rsidRDefault="00D01269" w:rsidP="00D01269">
            <w:pPr>
              <w:spacing w:line="240" w:lineRule="auto"/>
              <w:rPr>
                <w:ins w:id="1727" w:author="Eduardo" w:date="2014-06-12T13:19:00Z"/>
                <w:rFonts w:ascii="Calibri" w:eastAsia="Times New Roman" w:hAnsi="Calibri" w:cs="Times New Roman"/>
                <w:b/>
                <w:bCs/>
                <w:color w:val="000000"/>
                <w:sz w:val="18"/>
                <w:szCs w:val="18"/>
                <w:lang w:val="en-CA" w:eastAsia="en-CA"/>
              </w:rPr>
            </w:pPr>
            <w:ins w:id="1728"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nil"/>
              <w:left w:val="nil"/>
              <w:bottom w:val="nil"/>
              <w:right w:val="single" w:sz="4" w:space="0" w:color="000000"/>
            </w:tcBorders>
            <w:shd w:val="clear" w:color="auto" w:fill="auto"/>
            <w:hideMark/>
          </w:tcPr>
          <w:p w14:paraId="79B027A7" w14:textId="77777777" w:rsidR="00D01269" w:rsidRPr="00D01269" w:rsidRDefault="00D01269" w:rsidP="00D01269">
            <w:pPr>
              <w:spacing w:line="240" w:lineRule="auto"/>
              <w:jc w:val="center"/>
              <w:rPr>
                <w:ins w:id="1729" w:author="Eduardo" w:date="2014-06-12T13:19:00Z"/>
                <w:rFonts w:ascii="Calibri" w:eastAsia="Times New Roman" w:hAnsi="Calibri" w:cs="Times New Roman"/>
                <w:b/>
                <w:bCs/>
                <w:color w:val="000000"/>
                <w:sz w:val="18"/>
                <w:szCs w:val="18"/>
                <w:lang w:val="en-CA" w:eastAsia="en-CA"/>
              </w:rPr>
            </w:pPr>
            <w:ins w:id="1730" w:author="Eduardo" w:date="2014-06-12T13:19:00Z">
              <w:r w:rsidRPr="00D01269">
                <w:rPr>
                  <w:rFonts w:ascii="Calibri" w:eastAsia="Times New Roman" w:hAnsi="Calibri" w:cs="Times New Roman"/>
                  <w:b/>
                  <w:bCs/>
                  <w:color w:val="000000"/>
                  <w:sz w:val="18"/>
                  <w:szCs w:val="18"/>
                  <w:lang w:val="en-CA" w:eastAsia="en-CA"/>
                </w:rPr>
                <w:t>consum</w:t>
              </w:r>
              <w:r w:rsidRPr="00D01269">
                <w:rPr>
                  <w:rFonts w:ascii="Calibri" w:eastAsia="Times New Roman" w:hAnsi="Calibri" w:cs="Times New Roman"/>
                  <w:b/>
                  <w:bCs/>
                  <w:color w:val="000000"/>
                  <w:sz w:val="18"/>
                  <w:szCs w:val="18"/>
                  <w:lang w:val="en-CA" w:eastAsia="en-CA"/>
                </w:rPr>
                <w:t>p</w:t>
              </w:r>
              <w:r w:rsidRPr="00D01269">
                <w:rPr>
                  <w:rFonts w:ascii="Calibri" w:eastAsia="Times New Roman" w:hAnsi="Calibri" w:cs="Times New Roman"/>
                  <w:b/>
                  <w:bCs/>
                  <w:color w:val="000000"/>
                  <w:sz w:val="18"/>
                  <w:szCs w:val="18"/>
                  <w:lang w:val="en-CA" w:eastAsia="en-CA"/>
                </w:rPr>
                <w:t>tion</w:t>
              </w:r>
            </w:ins>
          </w:p>
        </w:tc>
        <w:tc>
          <w:tcPr>
            <w:tcW w:w="0" w:type="auto"/>
            <w:tcBorders>
              <w:top w:val="nil"/>
              <w:left w:val="nil"/>
              <w:bottom w:val="nil"/>
              <w:right w:val="single" w:sz="4" w:space="0" w:color="000000"/>
            </w:tcBorders>
            <w:shd w:val="clear" w:color="auto" w:fill="auto"/>
            <w:hideMark/>
          </w:tcPr>
          <w:p w14:paraId="75EE353D" w14:textId="77777777" w:rsidR="00D01269" w:rsidRPr="00D01269" w:rsidRDefault="00D01269" w:rsidP="00D01269">
            <w:pPr>
              <w:spacing w:line="240" w:lineRule="auto"/>
              <w:jc w:val="center"/>
              <w:rPr>
                <w:ins w:id="1731" w:author="Eduardo" w:date="2014-06-12T13:19:00Z"/>
                <w:rFonts w:ascii="Calibri" w:eastAsia="Times New Roman" w:hAnsi="Calibri" w:cs="Times New Roman"/>
                <w:b/>
                <w:bCs/>
                <w:color w:val="000000"/>
                <w:sz w:val="18"/>
                <w:szCs w:val="18"/>
                <w:lang w:val="en-CA" w:eastAsia="en-CA"/>
              </w:rPr>
            </w:pPr>
            <w:ins w:id="1732" w:author="Eduardo" w:date="2014-06-12T13:19:00Z">
              <w:r w:rsidRPr="00D01269">
                <w:rPr>
                  <w:rFonts w:ascii="Calibri" w:eastAsia="Times New Roman" w:hAnsi="Calibri" w:cs="Times New Roman"/>
                  <w:b/>
                  <w:bCs/>
                  <w:color w:val="000000"/>
                  <w:sz w:val="18"/>
                  <w:szCs w:val="18"/>
                  <w:lang w:val="en-CA" w:eastAsia="en-CA"/>
                </w:rPr>
                <w:t>sale</w:t>
              </w:r>
            </w:ins>
          </w:p>
        </w:tc>
        <w:tc>
          <w:tcPr>
            <w:tcW w:w="0" w:type="auto"/>
            <w:tcBorders>
              <w:top w:val="nil"/>
              <w:left w:val="nil"/>
              <w:bottom w:val="nil"/>
              <w:right w:val="single" w:sz="4" w:space="0" w:color="000000"/>
            </w:tcBorders>
            <w:shd w:val="clear" w:color="auto" w:fill="auto"/>
            <w:hideMark/>
          </w:tcPr>
          <w:p w14:paraId="4E7D63DD" w14:textId="77777777" w:rsidR="00D01269" w:rsidRPr="00D01269" w:rsidRDefault="00D01269" w:rsidP="00D01269">
            <w:pPr>
              <w:spacing w:line="240" w:lineRule="auto"/>
              <w:rPr>
                <w:ins w:id="1733" w:author="Eduardo" w:date="2014-06-12T13:19:00Z"/>
                <w:rFonts w:ascii="Calibri" w:eastAsia="Times New Roman" w:hAnsi="Calibri" w:cs="Times New Roman"/>
                <w:b/>
                <w:bCs/>
                <w:color w:val="000000"/>
                <w:sz w:val="18"/>
                <w:szCs w:val="18"/>
                <w:lang w:val="en-CA" w:eastAsia="en-CA"/>
              </w:rPr>
            </w:pPr>
            <w:ins w:id="1734" w:author="Eduardo" w:date="2014-06-12T13:19:00Z">
              <w:r w:rsidRPr="00D01269">
                <w:rPr>
                  <w:rFonts w:ascii="Calibri" w:eastAsia="Times New Roman" w:hAnsi="Calibri" w:cs="Times New Roman"/>
                  <w:b/>
                  <w:bCs/>
                  <w:color w:val="000000"/>
                  <w:sz w:val="18"/>
                  <w:szCs w:val="18"/>
                  <w:lang w:val="en-CA" w:eastAsia="en-CA"/>
                </w:rPr>
                <w:t> </w:t>
              </w:r>
            </w:ins>
          </w:p>
        </w:tc>
      </w:tr>
      <w:tr w:rsidR="00D01269" w:rsidRPr="00D01269" w14:paraId="3304CB28" w14:textId="77777777" w:rsidTr="00D01269">
        <w:trPr>
          <w:trHeight w:val="300"/>
          <w:ins w:id="1735"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5E0465F3" w14:textId="77777777" w:rsidR="00D01269" w:rsidRPr="00D01269" w:rsidRDefault="00D01269" w:rsidP="00D01269">
            <w:pPr>
              <w:spacing w:line="240" w:lineRule="auto"/>
              <w:rPr>
                <w:ins w:id="1736"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69C80440" w14:textId="77777777" w:rsidR="00D01269" w:rsidRPr="00D01269" w:rsidRDefault="00D01269" w:rsidP="00D01269">
            <w:pPr>
              <w:spacing w:line="240" w:lineRule="auto"/>
              <w:jc w:val="center"/>
              <w:rPr>
                <w:ins w:id="1737" w:author="Eduardo" w:date="2014-06-12T13:19:00Z"/>
                <w:rFonts w:ascii="Calibri" w:eastAsia="Times New Roman" w:hAnsi="Calibri" w:cs="Times New Roman"/>
                <w:b/>
                <w:bCs/>
                <w:color w:val="000000"/>
                <w:sz w:val="18"/>
                <w:szCs w:val="18"/>
                <w:lang w:val="en-CA" w:eastAsia="en-CA"/>
              </w:rPr>
            </w:pPr>
            <w:ins w:id="1738" w:author="Eduardo" w:date="2014-06-12T13:19:00Z">
              <w:r w:rsidRPr="00D01269">
                <w:rPr>
                  <w:rFonts w:ascii="Calibri" w:eastAsia="Times New Roman" w:hAnsi="Calibri" w:cs="Times New Roman"/>
                  <w:b/>
                  <w:bCs/>
                  <w:color w:val="000000"/>
                  <w:sz w:val="18"/>
                  <w:szCs w:val="18"/>
                  <w:lang w:val="en-CA" w:eastAsia="en-CA"/>
                </w:rPr>
                <w:t>Teff</w:t>
              </w:r>
            </w:ins>
          </w:p>
        </w:tc>
        <w:tc>
          <w:tcPr>
            <w:tcW w:w="0" w:type="auto"/>
            <w:tcBorders>
              <w:top w:val="nil"/>
              <w:left w:val="nil"/>
              <w:bottom w:val="single" w:sz="4" w:space="0" w:color="000000"/>
              <w:right w:val="single" w:sz="4" w:space="0" w:color="000000"/>
            </w:tcBorders>
            <w:shd w:val="clear" w:color="auto" w:fill="auto"/>
            <w:hideMark/>
          </w:tcPr>
          <w:p w14:paraId="3957F772" w14:textId="77777777" w:rsidR="00D01269" w:rsidRPr="00D01269" w:rsidRDefault="00D01269" w:rsidP="00D01269">
            <w:pPr>
              <w:spacing w:line="240" w:lineRule="auto"/>
              <w:jc w:val="center"/>
              <w:rPr>
                <w:ins w:id="1739" w:author="Eduardo" w:date="2014-06-12T13:19:00Z"/>
                <w:rFonts w:ascii="Calibri" w:eastAsia="Times New Roman" w:hAnsi="Calibri" w:cs="Times New Roman"/>
                <w:b/>
                <w:bCs/>
                <w:color w:val="000000"/>
                <w:sz w:val="18"/>
                <w:szCs w:val="18"/>
                <w:lang w:val="en-CA" w:eastAsia="en-CA"/>
              </w:rPr>
            </w:pPr>
            <w:ins w:id="1740" w:author="Eduardo" w:date="2014-06-12T13:19:00Z">
              <w:r w:rsidRPr="00D01269">
                <w:rPr>
                  <w:rFonts w:ascii="Calibri" w:eastAsia="Times New Roman" w:hAnsi="Calibri" w:cs="Times New Roman"/>
                  <w:b/>
                  <w:bCs/>
                  <w:color w:val="000000"/>
                  <w:sz w:val="18"/>
                  <w:szCs w:val="18"/>
                  <w:lang w:val="en-CA" w:eastAsia="en-CA"/>
                </w:rPr>
                <w:t>Teff</w:t>
              </w:r>
            </w:ins>
          </w:p>
        </w:tc>
        <w:tc>
          <w:tcPr>
            <w:tcW w:w="0" w:type="auto"/>
            <w:tcBorders>
              <w:top w:val="nil"/>
              <w:left w:val="nil"/>
              <w:bottom w:val="single" w:sz="4" w:space="0" w:color="000000"/>
              <w:right w:val="single" w:sz="4" w:space="0" w:color="000000"/>
            </w:tcBorders>
            <w:shd w:val="clear" w:color="auto" w:fill="auto"/>
            <w:noWrap/>
            <w:hideMark/>
          </w:tcPr>
          <w:p w14:paraId="7EBCB557" w14:textId="77777777" w:rsidR="00D01269" w:rsidRPr="00D01269" w:rsidRDefault="00D01269" w:rsidP="00D01269">
            <w:pPr>
              <w:spacing w:line="240" w:lineRule="auto"/>
              <w:rPr>
                <w:ins w:id="1741" w:author="Eduardo" w:date="2014-06-12T13:19:00Z"/>
                <w:rFonts w:ascii="Calibri" w:eastAsia="Times New Roman" w:hAnsi="Calibri" w:cs="Times New Roman"/>
                <w:b/>
                <w:bCs/>
                <w:color w:val="000000"/>
                <w:sz w:val="18"/>
                <w:szCs w:val="18"/>
                <w:lang w:val="en-CA" w:eastAsia="en-CA"/>
              </w:rPr>
            </w:pPr>
            <w:ins w:id="1742" w:author="Eduardo" w:date="2014-06-12T13:19:00Z">
              <w:r w:rsidRPr="00D01269">
                <w:rPr>
                  <w:rFonts w:ascii="Calibri" w:eastAsia="Times New Roman" w:hAnsi="Calibri" w:cs="Times New Roman"/>
                  <w:b/>
                  <w:bCs/>
                  <w:color w:val="000000"/>
                  <w:sz w:val="18"/>
                  <w:szCs w:val="18"/>
                  <w:lang w:val="en-CA" w:eastAsia="en-CA"/>
                </w:rPr>
                <w:t>Teff</w:t>
              </w:r>
            </w:ins>
          </w:p>
        </w:tc>
        <w:tc>
          <w:tcPr>
            <w:tcW w:w="0" w:type="auto"/>
            <w:tcBorders>
              <w:top w:val="nil"/>
              <w:left w:val="nil"/>
              <w:bottom w:val="single" w:sz="4" w:space="0" w:color="000000"/>
              <w:right w:val="single" w:sz="4" w:space="0" w:color="000000"/>
            </w:tcBorders>
            <w:shd w:val="clear" w:color="auto" w:fill="auto"/>
            <w:hideMark/>
          </w:tcPr>
          <w:p w14:paraId="2885BE26" w14:textId="77777777" w:rsidR="00D01269" w:rsidRPr="00D01269" w:rsidRDefault="00D01269" w:rsidP="00D01269">
            <w:pPr>
              <w:spacing w:line="240" w:lineRule="auto"/>
              <w:jc w:val="center"/>
              <w:rPr>
                <w:ins w:id="1743" w:author="Eduardo" w:date="2014-06-12T13:19:00Z"/>
                <w:rFonts w:ascii="Calibri" w:eastAsia="Times New Roman" w:hAnsi="Calibri" w:cs="Times New Roman"/>
                <w:b/>
                <w:bCs/>
                <w:color w:val="000000"/>
                <w:sz w:val="18"/>
                <w:szCs w:val="18"/>
                <w:lang w:val="en-CA" w:eastAsia="en-CA"/>
              </w:rPr>
            </w:pPr>
            <w:ins w:id="1744" w:author="Eduardo" w:date="2014-06-12T13:19:00Z">
              <w:r w:rsidRPr="00D01269">
                <w:rPr>
                  <w:rFonts w:ascii="Calibri" w:eastAsia="Times New Roman" w:hAnsi="Calibri" w:cs="Times New Roman"/>
                  <w:b/>
                  <w:bCs/>
                  <w:color w:val="000000"/>
                  <w:sz w:val="18"/>
                  <w:szCs w:val="18"/>
                  <w:lang w:val="en-CA" w:eastAsia="en-CA"/>
                </w:rPr>
                <w:t>Wheat</w:t>
              </w:r>
            </w:ins>
          </w:p>
        </w:tc>
        <w:tc>
          <w:tcPr>
            <w:tcW w:w="0" w:type="auto"/>
            <w:tcBorders>
              <w:top w:val="nil"/>
              <w:left w:val="nil"/>
              <w:bottom w:val="single" w:sz="4" w:space="0" w:color="000000"/>
              <w:right w:val="single" w:sz="4" w:space="0" w:color="000000"/>
            </w:tcBorders>
            <w:shd w:val="clear" w:color="auto" w:fill="auto"/>
            <w:hideMark/>
          </w:tcPr>
          <w:p w14:paraId="2DDC6EE1" w14:textId="77777777" w:rsidR="00D01269" w:rsidRPr="00D01269" w:rsidRDefault="00D01269" w:rsidP="00D01269">
            <w:pPr>
              <w:spacing w:line="240" w:lineRule="auto"/>
              <w:jc w:val="center"/>
              <w:rPr>
                <w:ins w:id="1745" w:author="Eduardo" w:date="2014-06-12T13:19:00Z"/>
                <w:rFonts w:ascii="Calibri" w:eastAsia="Times New Roman" w:hAnsi="Calibri" w:cs="Times New Roman"/>
                <w:b/>
                <w:bCs/>
                <w:color w:val="000000"/>
                <w:sz w:val="18"/>
                <w:szCs w:val="18"/>
                <w:lang w:val="en-CA" w:eastAsia="en-CA"/>
              </w:rPr>
            </w:pPr>
            <w:ins w:id="1746" w:author="Eduardo" w:date="2014-06-12T13:19:00Z">
              <w:r w:rsidRPr="00D01269">
                <w:rPr>
                  <w:rFonts w:ascii="Calibri" w:eastAsia="Times New Roman" w:hAnsi="Calibri" w:cs="Times New Roman"/>
                  <w:b/>
                  <w:bCs/>
                  <w:color w:val="000000"/>
                  <w:sz w:val="18"/>
                  <w:szCs w:val="18"/>
                  <w:lang w:val="en-CA" w:eastAsia="en-CA"/>
                </w:rPr>
                <w:t>Wheat</w:t>
              </w:r>
            </w:ins>
          </w:p>
        </w:tc>
        <w:tc>
          <w:tcPr>
            <w:tcW w:w="0" w:type="auto"/>
            <w:tcBorders>
              <w:top w:val="nil"/>
              <w:left w:val="nil"/>
              <w:bottom w:val="single" w:sz="4" w:space="0" w:color="000000"/>
              <w:right w:val="single" w:sz="8" w:space="0" w:color="000000"/>
            </w:tcBorders>
            <w:shd w:val="clear" w:color="auto" w:fill="auto"/>
            <w:noWrap/>
            <w:hideMark/>
          </w:tcPr>
          <w:p w14:paraId="7C96749E" w14:textId="77777777" w:rsidR="00D01269" w:rsidRPr="00D01269" w:rsidRDefault="00D01269" w:rsidP="00D01269">
            <w:pPr>
              <w:spacing w:line="240" w:lineRule="auto"/>
              <w:rPr>
                <w:ins w:id="1747" w:author="Eduardo" w:date="2014-06-12T13:19:00Z"/>
                <w:rFonts w:ascii="Calibri" w:eastAsia="Times New Roman" w:hAnsi="Calibri" w:cs="Times New Roman"/>
                <w:b/>
                <w:bCs/>
                <w:color w:val="000000"/>
                <w:sz w:val="18"/>
                <w:szCs w:val="18"/>
                <w:lang w:val="en-CA" w:eastAsia="en-CA"/>
              </w:rPr>
            </w:pPr>
            <w:ins w:id="1748" w:author="Eduardo" w:date="2014-06-12T13:19:00Z">
              <w:r w:rsidRPr="00D01269">
                <w:rPr>
                  <w:rFonts w:ascii="Calibri" w:eastAsia="Times New Roman" w:hAnsi="Calibri" w:cs="Times New Roman"/>
                  <w:b/>
                  <w:bCs/>
                  <w:color w:val="000000"/>
                  <w:sz w:val="18"/>
                  <w:szCs w:val="18"/>
                  <w:lang w:val="en-CA" w:eastAsia="en-CA"/>
                </w:rPr>
                <w:t>Wheat</w:t>
              </w:r>
            </w:ins>
          </w:p>
        </w:tc>
      </w:tr>
      <w:tr w:rsidR="00D01269" w:rsidRPr="00D01269" w14:paraId="23976A7A" w14:textId="77777777" w:rsidTr="00D01269">
        <w:trPr>
          <w:trHeight w:val="300"/>
          <w:ins w:id="1749"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59F29DD0" w14:textId="77777777" w:rsidR="00D01269" w:rsidRPr="00D01269" w:rsidRDefault="00D01269" w:rsidP="00D01269">
            <w:pPr>
              <w:spacing w:line="240" w:lineRule="auto"/>
              <w:rPr>
                <w:ins w:id="1750"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4B9D1E10" w14:textId="77777777" w:rsidR="00D01269" w:rsidRPr="00D01269" w:rsidRDefault="00D01269" w:rsidP="00D01269">
            <w:pPr>
              <w:spacing w:line="240" w:lineRule="auto"/>
              <w:jc w:val="center"/>
              <w:rPr>
                <w:ins w:id="1751" w:author="Eduardo" w:date="2014-06-12T13:19:00Z"/>
                <w:rFonts w:ascii="Calibri" w:eastAsia="Times New Roman" w:hAnsi="Calibri" w:cs="Times New Roman"/>
                <w:b/>
                <w:bCs/>
                <w:color w:val="000000"/>
                <w:sz w:val="18"/>
                <w:szCs w:val="18"/>
                <w:lang w:val="en-CA" w:eastAsia="en-CA"/>
              </w:rPr>
            </w:pPr>
            <w:ins w:id="1752"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single" w:sz="4" w:space="0" w:color="000000"/>
              <w:right w:val="single" w:sz="4" w:space="0" w:color="000000"/>
            </w:tcBorders>
            <w:shd w:val="clear" w:color="auto" w:fill="auto"/>
            <w:hideMark/>
          </w:tcPr>
          <w:p w14:paraId="65971C0F" w14:textId="77777777" w:rsidR="00D01269" w:rsidRPr="00D01269" w:rsidRDefault="00D01269" w:rsidP="00D01269">
            <w:pPr>
              <w:spacing w:line="240" w:lineRule="auto"/>
              <w:jc w:val="center"/>
              <w:rPr>
                <w:ins w:id="1753" w:author="Eduardo" w:date="2014-06-12T13:19:00Z"/>
                <w:rFonts w:ascii="Calibri" w:eastAsia="Times New Roman" w:hAnsi="Calibri" w:cs="Times New Roman"/>
                <w:b/>
                <w:bCs/>
                <w:color w:val="000000"/>
                <w:sz w:val="18"/>
                <w:szCs w:val="18"/>
                <w:lang w:val="en-CA" w:eastAsia="en-CA"/>
              </w:rPr>
            </w:pPr>
            <w:ins w:id="1754"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single" w:sz="4" w:space="0" w:color="000000"/>
              <w:right w:val="single" w:sz="4" w:space="0" w:color="000000"/>
            </w:tcBorders>
            <w:shd w:val="clear" w:color="auto" w:fill="auto"/>
            <w:hideMark/>
          </w:tcPr>
          <w:p w14:paraId="711C59E4" w14:textId="77777777" w:rsidR="00D01269" w:rsidRPr="00D01269" w:rsidRDefault="00D01269" w:rsidP="00D01269">
            <w:pPr>
              <w:spacing w:line="240" w:lineRule="auto"/>
              <w:jc w:val="center"/>
              <w:rPr>
                <w:ins w:id="1755" w:author="Eduardo" w:date="2014-06-12T13:19:00Z"/>
                <w:rFonts w:ascii="Calibri" w:eastAsia="Times New Roman" w:hAnsi="Calibri" w:cs="Times New Roman"/>
                <w:b/>
                <w:bCs/>
                <w:color w:val="000000"/>
                <w:sz w:val="18"/>
                <w:szCs w:val="18"/>
                <w:lang w:val="en-CA" w:eastAsia="en-CA"/>
              </w:rPr>
            </w:pPr>
            <w:ins w:id="1756" w:author="Eduardo" w:date="2014-06-12T13:19:00Z">
              <w:r w:rsidRPr="00D01269">
                <w:rPr>
                  <w:rFonts w:ascii="Calibri" w:eastAsia="Times New Roman" w:hAnsi="Calibri" w:cs="Times New Roman"/>
                  <w:b/>
                  <w:bCs/>
                  <w:color w:val="000000"/>
                  <w:sz w:val="18"/>
                  <w:szCs w:val="18"/>
                  <w:lang w:val="en-CA" w:eastAsia="en-CA"/>
                </w:rPr>
                <w:t>Average (ha)</w:t>
              </w:r>
            </w:ins>
          </w:p>
        </w:tc>
        <w:tc>
          <w:tcPr>
            <w:tcW w:w="0" w:type="auto"/>
            <w:tcBorders>
              <w:top w:val="nil"/>
              <w:left w:val="nil"/>
              <w:bottom w:val="nil"/>
              <w:right w:val="single" w:sz="4" w:space="0" w:color="000000"/>
            </w:tcBorders>
            <w:shd w:val="clear" w:color="auto" w:fill="auto"/>
            <w:hideMark/>
          </w:tcPr>
          <w:p w14:paraId="67B175FD" w14:textId="77777777" w:rsidR="00D01269" w:rsidRPr="00D01269" w:rsidRDefault="00D01269" w:rsidP="00D01269">
            <w:pPr>
              <w:spacing w:line="240" w:lineRule="auto"/>
              <w:jc w:val="center"/>
              <w:rPr>
                <w:ins w:id="1757" w:author="Eduardo" w:date="2014-06-12T13:19:00Z"/>
                <w:rFonts w:ascii="Calibri" w:eastAsia="Times New Roman" w:hAnsi="Calibri" w:cs="Times New Roman"/>
                <w:b/>
                <w:bCs/>
                <w:color w:val="000000"/>
                <w:sz w:val="18"/>
                <w:szCs w:val="18"/>
                <w:lang w:val="en-CA" w:eastAsia="en-CA"/>
              </w:rPr>
            </w:pPr>
            <w:ins w:id="1758"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nil"/>
              <w:right w:val="single" w:sz="4" w:space="0" w:color="000000"/>
            </w:tcBorders>
            <w:shd w:val="clear" w:color="auto" w:fill="auto"/>
            <w:hideMark/>
          </w:tcPr>
          <w:p w14:paraId="1E0855FC" w14:textId="77777777" w:rsidR="00D01269" w:rsidRPr="00D01269" w:rsidRDefault="00D01269" w:rsidP="00D01269">
            <w:pPr>
              <w:spacing w:line="240" w:lineRule="auto"/>
              <w:jc w:val="center"/>
              <w:rPr>
                <w:ins w:id="1759" w:author="Eduardo" w:date="2014-06-12T13:19:00Z"/>
                <w:rFonts w:ascii="Calibri" w:eastAsia="Times New Roman" w:hAnsi="Calibri" w:cs="Times New Roman"/>
                <w:b/>
                <w:bCs/>
                <w:color w:val="000000"/>
                <w:sz w:val="18"/>
                <w:szCs w:val="18"/>
                <w:lang w:val="en-CA" w:eastAsia="en-CA"/>
              </w:rPr>
            </w:pPr>
            <w:ins w:id="1760"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nil"/>
              <w:right w:val="single" w:sz="4" w:space="0" w:color="000000"/>
            </w:tcBorders>
            <w:shd w:val="clear" w:color="auto" w:fill="auto"/>
            <w:hideMark/>
          </w:tcPr>
          <w:p w14:paraId="40D76DAD" w14:textId="77777777" w:rsidR="00D01269" w:rsidRPr="00D01269" w:rsidRDefault="00D01269" w:rsidP="00D01269">
            <w:pPr>
              <w:spacing w:line="240" w:lineRule="auto"/>
              <w:jc w:val="center"/>
              <w:rPr>
                <w:ins w:id="1761" w:author="Eduardo" w:date="2014-06-12T13:19:00Z"/>
                <w:rFonts w:ascii="Calibri" w:eastAsia="Times New Roman" w:hAnsi="Calibri" w:cs="Times New Roman"/>
                <w:b/>
                <w:bCs/>
                <w:color w:val="000000"/>
                <w:sz w:val="18"/>
                <w:szCs w:val="18"/>
                <w:lang w:val="en-CA" w:eastAsia="en-CA"/>
              </w:rPr>
            </w:pPr>
            <w:ins w:id="1762" w:author="Eduardo" w:date="2014-06-12T13:19:00Z">
              <w:r w:rsidRPr="00D01269">
                <w:rPr>
                  <w:rFonts w:ascii="Calibri" w:eastAsia="Times New Roman" w:hAnsi="Calibri" w:cs="Times New Roman"/>
                  <w:b/>
                  <w:bCs/>
                  <w:color w:val="000000"/>
                  <w:sz w:val="18"/>
                  <w:szCs w:val="18"/>
                  <w:lang w:val="en-CA" w:eastAsia="en-CA"/>
                </w:rPr>
                <w:t>Average (ha)</w:t>
              </w:r>
            </w:ins>
          </w:p>
        </w:tc>
      </w:tr>
      <w:tr w:rsidR="00D01269" w:rsidRPr="00D01269" w14:paraId="6CD21A53" w14:textId="77777777" w:rsidTr="00D01269">
        <w:trPr>
          <w:trHeight w:val="300"/>
          <w:ins w:id="1763" w:author="Eduardo" w:date="2014-06-12T13:19:00Z"/>
        </w:trPr>
        <w:tc>
          <w:tcPr>
            <w:tcW w:w="0" w:type="auto"/>
            <w:tcBorders>
              <w:top w:val="nil"/>
              <w:left w:val="single" w:sz="8" w:space="0" w:color="000000"/>
              <w:bottom w:val="single" w:sz="4" w:space="0" w:color="000000"/>
              <w:right w:val="single" w:sz="4" w:space="0" w:color="000000"/>
            </w:tcBorders>
            <w:shd w:val="clear" w:color="auto" w:fill="auto"/>
            <w:hideMark/>
          </w:tcPr>
          <w:p w14:paraId="02DCA1FE" w14:textId="77777777" w:rsidR="00D01269" w:rsidRPr="00D01269" w:rsidRDefault="00D01269" w:rsidP="00D01269">
            <w:pPr>
              <w:spacing w:line="240" w:lineRule="auto"/>
              <w:jc w:val="center"/>
              <w:rPr>
                <w:ins w:id="1764" w:author="Eduardo" w:date="2014-06-12T13:19:00Z"/>
                <w:rFonts w:ascii="Calibri" w:eastAsia="Times New Roman" w:hAnsi="Calibri" w:cs="Times New Roman"/>
                <w:b/>
                <w:bCs/>
                <w:color w:val="000000"/>
                <w:sz w:val="18"/>
                <w:szCs w:val="18"/>
                <w:lang w:val="en-CA" w:eastAsia="en-CA"/>
              </w:rPr>
            </w:pPr>
            <w:ins w:id="1765" w:author="Eduardo" w:date="2014-06-12T13:19:00Z">
              <w:r w:rsidRPr="00D01269">
                <w:rPr>
                  <w:rFonts w:ascii="Calibri" w:eastAsia="Times New Roman" w:hAnsi="Calibri" w:cs="Times New Roman"/>
                  <w:b/>
                  <w:bCs/>
                  <w:color w:val="000000"/>
                  <w:sz w:val="18"/>
                  <w:szCs w:val="18"/>
                  <w:lang w:val="en-CA" w:eastAsia="en-CA"/>
                </w:rPr>
                <w:t>Farming System</w:t>
              </w:r>
            </w:ins>
          </w:p>
        </w:tc>
        <w:tc>
          <w:tcPr>
            <w:tcW w:w="0" w:type="auto"/>
            <w:tcBorders>
              <w:top w:val="nil"/>
              <w:left w:val="nil"/>
              <w:bottom w:val="single" w:sz="4" w:space="0" w:color="000000"/>
              <w:right w:val="single" w:sz="4" w:space="0" w:color="000000"/>
            </w:tcBorders>
            <w:shd w:val="clear" w:color="auto" w:fill="auto"/>
            <w:hideMark/>
          </w:tcPr>
          <w:p w14:paraId="653F2E51" w14:textId="77777777" w:rsidR="00D01269" w:rsidRPr="00D01269" w:rsidRDefault="00D01269" w:rsidP="00D01269">
            <w:pPr>
              <w:spacing w:line="240" w:lineRule="auto"/>
              <w:jc w:val="center"/>
              <w:rPr>
                <w:ins w:id="1766" w:author="Eduardo" w:date="2014-06-12T13:19:00Z"/>
                <w:rFonts w:ascii="Calibri" w:eastAsia="Times New Roman" w:hAnsi="Calibri" w:cs="Times New Roman"/>
                <w:b/>
                <w:bCs/>
                <w:color w:val="000000"/>
                <w:sz w:val="18"/>
                <w:szCs w:val="18"/>
                <w:lang w:val="en-CA" w:eastAsia="en-CA"/>
              </w:rPr>
            </w:pPr>
            <w:ins w:id="1767" w:author="Eduardo" w:date="2014-06-12T13:19:00Z">
              <w:r w:rsidRPr="00D01269">
                <w:rPr>
                  <w:rFonts w:ascii="Calibri" w:eastAsia="Times New Roman" w:hAnsi="Calibri" w:cs="Times New Roman"/>
                  <w:b/>
                  <w:bCs/>
                  <w:color w:val="000000"/>
                  <w:sz w:val="18"/>
                  <w:szCs w:val="18"/>
                  <w:lang w:val="en-CA" w:eastAsia="en-CA"/>
                </w:rPr>
                <w:t>Yield Pote</w:t>
              </w:r>
              <w:r w:rsidRPr="00D01269">
                <w:rPr>
                  <w:rFonts w:ascii="Calibri" w:eastAsia="Times New Roman" w:hAnsi="Calibri" w:cs="Times New Roman"/>
                  <w:b/>
                  <w:bCs/>
                  <w:color w:val="000000"/>
                  <w:sz w:val="18"/>
                  <w:szCs w:val="18"/>
                  <w:lang w:val="en-CA" w:eastAsia="en-CA"/>
                </w:rPr>
                <w:t>n</w:t>
              </w:r>
              <w:r w:rsidRPr="00D01269">
                <w:rPr>
                  <w:rFonts w:ascii="Calibri" w:eastAsia="Times New Roman" w:hAnsi="Calibri" w:cs="Times New Roman"/>
                  <w:b/>
                  <w:bCs/>
                  <w:color w:val="000000"/>
                  <w:sz w:val="18"/>
                  <w:szCs w:val="18"/>
                  <w:lang w:val="en-CA" w:eastAsia="en-CA"/>
                </w:rPr>
                <w:t>tial</w:t>
              </w:r>
            </w:ins>
          </w:p>
        </w:tc>
        <w:tc>
          <w:tcPr>
            <w:tcW w:w="0" w:type="auto"/>
            <w:tcBorders>
              <w:top w:val="nil"/>
              <w:left w:val="nil"/>
              <w:bottom w:val="single" w:sz="4" w:space="0" w:color="000000"/>
              <w:right w:val="nil"/>
            </w:tcBorders>
            <w:shd w:val="clear" w:color="auto" w:fill="auto"/>
            <w:hideMark/>
          </w:tcPr>
          <w:p w14:paraId="43E0B73D" w14:textId="77777777" w:rsidR="00D01269" w:rsidRPr="00D01269" w:rsidRDefault="00D01269" w:rsidP="00D01269">
            <w:pPr>
              <w:spacing w:line="240" w:lineRule="auto"/>
              <w:jc w:val="center"/>
              <w:rPr>
                <w:ins w:id="1768" w:author="Eduardo" w:date="2014-06-12T13:19:00Z"/>
                <w:rFonts w:ascii="Calibri" w:eastAsia="Times New Roman" w:hAnsi="Calibri" w:cs="Times New Roman"/>
                <w:b/>
                <w:bCs/>
                <w:color w:val="000000"/>
                <w:sz w:val="18"/>
                <w:szCs w:val="18"/>
                <w:lang w:val="en-CA" w:eastAsia="en-CA"/>
              </w:rPr>
            </w:pPr>
            <w:ins w:id="1769" w:author="Eduardo" w:date="2014-06-12T13:19:00Z">
              <w:r w:rsidRPr="00D01269">
                <w:rPr>
                  <w:rFonts w:ascii="Calibri" w:eastAsia="Times New Roman" w:hAnsi="Calibri" w:cs="Times New Roman"/>
                  <w:b/>
                  <w:bCs/>
                  <w:color w:val="000000"/>
                  <w:sz w:val="18"/>
                  <w:szCs w:val="18"/>
                  <w:lang w:val="en-CA" w:eastAsia="en-CA"/>
                </w:rPr>
                <w:t>Market Pote</w:t>
              </w:r>
              <w:r w:rsidRPr="00D01269">
                <w:rPr>
                  <w:rFonts w:ascii="Calibri" w:eastAsia="Times New Roman" w:hAnsi="Calibri" w:cs="Times New Roman"/>
                  <w:b/>
                  <w:bCs/>
                  <w:color w:val="000000"/>
                  <w:sz w:val="18"/>
                  <w:szCs w:val="18"/>
                  <w:lang w:val="en-CA" w:eastAsia="en-CA"/>
                </w:rPr>
                <w:t>n</w:t>
              </w:r>
              <w:r w:rsidRPr="00D01269">
                <w:rPr>
                  <w:rFonts w:ascii="Calibri" w:eastAsia="Times New Roman" w:hAnsi="Calibri" w:cs="Times New Roman"/>
                  <w:b/>
                  <w:bCs/>
                  <w:color w:val="000000"/>
                  <w:sz w:val="18"/>
                  <w:szCs w:val="18"/>
                  <w:lang w:val="en-CA" w:eastAsia="en-CA"/>
                </w:rPr>
                <w:t>tial</w:t>
              </w:r>
            </w:ins>
          </w:p>
        </w:tc>
        <w:tc>
          <w:tcPr>
            <w:tcW w:w="0" w:type="auto"/>
            <w:tcBorders>
              <w:top w:val="nil"/>
              <w:left w:val="nil"/>
              <w:bottom w:val="single" w:sz="4" w:space="0" w:color="auto"/>
              <w:right w:val="nil"/>
            </w:tcBorders>
            <w:shd w:val="clear" w:color="000000" w:fill="EEECE1"/>
            <w:noWrap/>
            <w:hideMark/>
          </w:tcPr>
          <w:p w14:paraId="1EE27987" w14:textId="77777777" w:rsidR="00D01269" w:rsidRPr="00D01269" w:rsidRDefault="00D01269" w:rsidP="00D01269">
            <w:pPr>
              <w:spacing w:line="240" w:lineRule="auto"/>
              <w:rPr>
                <w:ins w:id="1770" w:author="Eduardo" w:date="2014-06-12T13:19:00Z"/>
                <w:rFonts w:ascii="Calibri" w:eastAsia="Times New Roman" w:hAnsi="Calibri" w:cs="Times New Roman"/>
                <w:color w:val="000000"/>
                <w:sz w:val="18"/>
                <w:szCs w:val="18"/>
                <w:lang w:val="en-CA" w:eastAsia="en-CA"/>
              </w:rPr>
            </w:pPr>
            <w:ins w:id="1771"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single" w:sz="4" w:space="0" w:color="auto"/>
              <w:right w:val="nil"/>
            </w:tcBorders>
            <w:shd w:val="clear" w:color="000000" w:fill="EEECE1"/>
            <w:noWrap/>
            <w:hideMark/>
          </w:tcPr>
          <w:p w14:paraId="715CE5C4" w14:textId="77777777" w:rsidR="00D01269" w:rsidRPr="00D01269" w:rsidRDefault="00D01269" w:rsidP="00D01269">
            <w:pPr>
              <w:spacing w:line="240" w:lineRule="auto"/>
              <w:rPr>
                <w:ins w:id="1772" w:author="Eduardo" w:date="2014-06-12T13:19:00Z"/>
                <w:rFonts w:ascii="Calibri" w:eastAsia="Times New Roman" w:hAnsi="Calibri" w:cs="Times New Roman"/>
                <w:color w:val="000000"/>
                <w:sz w:val="18"/>
                <w:szCs w:val="18"/>
                <w:lang w:val="en-CA" w:eastAsia="en-CA"/>
              </w:rPr>
            </w:pPr>
            <w:ins w:id="1773"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single" w:sz="4" w:space="0" w:color="auto"/>
              <w:right w:val="single" w:sz="4" w:space="0" w:color="auto"/>
            </w:tcBorders>
            <w:shd w:val="clear" w:color="000000" w:fill="EEECE1"/>
            <w:noWrap/>
            <w:hideMark/>
          </w:tcPr>
          <w:p w14:paraId="13E7731D" w14:textId="77777777" w:rsidR="00D01269" w:rsidRPr="00D01269" w:rsidRDefault="00D01269" w:rsidP="00D01269">
            <w:pPr>
              <w:spacing w:line="240" w:lineRule="auto"/>
              <w:rPr>
                <w:ins w:id="1774" w:author="Eduardo" w:date="2014-06-12T13:19:00Z"/>
                <w:rFonts w:ascii="Calibri" w:eastAsia="Times New Roman" w:hAnsi="Calibri" w:cs="Times New Roman"/>
                <w:color w:val="000000"/>
                <w:sz w:val="18"/>
                <w:szCs w:val="18"/>
                <w:lang w:val="en-CA" w:eastAsia="en-CA"/>
              </w:rPr>
            </w:pPr>
            <w:ins w:id="1775"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single" w:sz="4" w:space="0" w:color="auto"/>
              <w:left w:val="nil"/>
              <w:bottom w:val="single" w:sz="4" w:space="0" w:color="auto"/>
              <w:right w:val="nil"/>
            </w:tcBorders>
            <w:shd w:val="clear" w:color="000000" w:fill="EEECE1"/>
            <w:noWrap/>
            <w:hideMark/>
          </w:tcPr>
          <w:p w14:paraId="3137CA05" w14:textId="77777777" w:rsidR="00D01269" w:rsidRPr="00D01269" w:rsidRDefault="00D01269" w:rsidP="00D01269">
            <w:pPr>
              <w:spacing w:line="240" w:lineRule="auto"/>
              <w:rPr>
                <w:ins w:id="1776" w:author="Eduardo" w:date="2014-06-12T13:19:00Z"/>
                <w:rFonts w:ascii="Calibri" w:eastAsia="Times New Roman" w:hAnsi="Calibri" w:cs="Times New Roman"/>
                <w:color w:val="000000"/>
                <w:sz w:val="18"/>
                <w:szCs w:val="18"/>
                <w:lang w:val="en-CA" w:eastAsia="en-CA"/>
              </w:rPr>
            </w:pPr>
            <w:ins w:id="1777"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single" w:sz="4" w:space="0" w:color="auto"/>
              <w:left w:val="nil"/>
              <w:bottom w:val="single" w:sz="4" w:space="0" w:color="auto"/>
              <w:right w:val="nil"/>
            </w:tcBorders>
            <w:shd w:val="clear" w:color="000000" w:fill="EEECE1"/>
            <w:noWrap/>
            <w:hideMark/>
          </w:tcPr>
          <w:p w14:paraId="444DFB48" w14:textId="77777777" w:rsidR="00D01269" w:rsidRPr="00D01269" w:rsidRDefault="00D01269" w:rsidP="00D01269">
            <w:pPr>
              <w:spacing w:line="240" w:lineRule="auto"/>
              <w:rPr>
                <w:ins w:id="1778" w:author="Eduardo" w:date="2014-06-12T13:19:00Z"/>
                <w:rFonts w:ascii="Calibri" w:eastAsia="Times New Roman" w:hAnsi="Calibri" w:cs="Times New Roman"/>
                <w:color w:val="000000"/>
                <w:sz w:val="18"/>
                <w:szCs w:val="18"/>
                <w:lang w:val="en-CA" w:eastAsia="en-CA"/>
              </w:rPr>
            </w:pPr>
            <w:ins w:id="1779"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single" w:sz="4" w:space="0" w:color="auto"/>
              <w:left w:val="nil"/>
              <w:bottom w:val="single" w:sz="4" w:space="0" w:color="auto"/>
              <w:right w:val="nil"/>
            </w:tcBorders>
            <w:shd w:val="clear" w:color="000000" w:fill="EEECE1"/>
            <w:noWrap/>
            <w:hideMark/>
          </w:tcPr>
          <w:p w14:paraId="7EADCE59" w14:textId="77777777" w:rsidR="00D01269" w:rsidRPr="00D01269" w:rsidRDefault="00D01269" w:rsidP="00D01269">
            <w:pPr>
              <w:spacing w:line="240" w:lineRule="auto"/>
              <w:rPr>
                <w:ins w:id="1780" w:author="Eduardo" w:date="2014-06-12T13:19:00Z"/>
                <w:rFonts w:ascii="Calibri" w:eastAsia="Times New Roman" w:hAnsi="Calibri" w:cs="Times New Roman"/>
                <w:color w:val="000000"/>
                <w:sz w:val="18"/>
                <w:szCs w:val="18"/>
                <w:lang w:val="en-CA" w:eastAsia="en-CA"/>
              </w:rPr>
            </w:pPr>
            <w:ins w:id="1781" w:author="Eduardo" w:date="2014-06-12T13:19:00Z">
              <w:r w:rsidRPr="00D01269">
                <w:rPr>
                  <w:rFonts w:ascii="Calibri" w:eastAsia="Times New Roman" w:hAnsi="Calibri" w:cs="Times New Roman"/>
                  <w:color w:val="000000"/>
                  <w:sz w:val="18"/>
                  <w:szCs w:val="18"/>
                  <w:lang w:val="en-CA" w:eastAsia="en-CA"/>
                </w:rPr>
                <w:t> </w:t>
              </w:r>
            </w:ins>
          </w:p>
        </w:tc>
      </w:tr>
      <w:tr w:rsidR="00D01269" w:rsidRPr="00D01269" w14:paraId="42150355" w14:textId="77777777" w:rsidTr="00D01269">
        <w:trPr>
          <w:trHeight w:val="300"/>
          <w:ins w:id="1782"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5348D4DE" w14:textId="77777777" w:rsidR="00D01269" w:rsidRPr="00D01269" w:rsidRDefault="00D01269" w:rsidP="00D01269">
            <w:pPr>
              <w:spacing w:line="240" w:lineRule="auto"/>
              <w:jc w:val="center"/>
              <w:rPr>
                <w:ins w:id="1783" w:author="Eduardo" w:date="2014-06-12T13:19:00Z"/>
                <w:rFonts w:ascii="Calibri" w:eastAsia="Times New Roman" w:hAnsi="Calibri" w:cs="Times New Roman"/>
                <w:b/>
                <w:bCs/>
                <w:color w:val="000000"/>
                <w:sz w:val="18"/>
                <w:szCs w:val="18"/>
                <w:lang w:val="en-CA" w:eastAsia="en-CA"/>
              </w:rPr>
            </w:pPr>
            <w:ins w:id="1784" w:author="Eduardo" w:date="2014-06-12T13:19:00Z">
              <w:r w:rsidRPr="00D01269">
                <w:rPr>
                  <w:rFonts w:ascii="Calibri" w:eastAsia="Times New Roman" w:hAnsi="Calibri" w:cs="Times New Roman"/>
                  <w:b/>
                  <w:bCs/>
                  <w:color w:val="000000"/>
                  <w:sz w:val="18"/>
                  <w:szCs w:val="18"/>
                  <w:lang w:val="en-CA" w:eastAsia="en-CA"/>
                </w:rPr>
                <w:t>Agro-pastoral</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2C1B2616" w14:textId="77777777" w:rsidR="00D01269" w:rsidRPr="00D01269" w:rsidRDefault="00D01269" w:rsidP="00D01269">
            <w:pPr>
              <w:spacing w:line="240" w:lineRule="auto"/>
              <w:jc w:val="center"/>
              <w:rPr>
                <w:ins w:id="1785" w:author="Eduardo" w:date="2014-06-12T13:19:00Z"/>
                <w:rFonts w:ascii="Calibri" w:eastAsia="Times New Roman" w:hAnsi="Calibri" w:cs="Times New Roman"/>
                <w:b/>
                <w:bCs/>
                <w:color w:val="000000"/>
                <w:sz w:val="18"/>
                <w:szCs w:val="18"/>
                <w:lang w:val="en-CA" w:eastAsia="en-CA"/>
              </w:rPr>
            </w:pPr>
            <w:ins w:id="1786"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2890E0E0" w14:textId="77777777" w:rsidR="00D01269" w:rsidRPr="00D01269" w:rsidRDefault="00D01269" w:rsidP="00D01269">
            <w:pPr>
              <w:spacing w:line="240" w:lineRule="auto"/>
              <w:jc w:val="center"/>
              <w:rPr>
                <w:ins w:id="1787" w:author="Eduardo" w:date="2014-06-12T13:19:00Z"/>
                <w:rFonts w:ascii="Calibri" w:eastAsia="Times New Roman" w:hAnsi="Calibri" w:cs="Times New Roman"/>
                <w:b/>
                <w:bCs/>
                <w:color w:val="000000"/>
                <w:sz w:val="18"/>
                <w:szCs w:val="18"/>
                <w:lang w:val="en-CA" w:eastAsia="en-CA"/>
              </w:rPr>
            </w:pPr>
            <w:ins w:id="1788"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nil"/>
              <w:right w:val="single" w:sz="4" w:space="0" w:color="000000"/>
            </w:tcBorders>
            <w:shd w:val="clear" w:color="auto" w:fill="auto"/>
            <w:noWrap/>
            <w:hideMark/>
          </w:tcPr>
          <w:p w14:paraId="590FC4C5" w14:textId="77777777" w:rsidR="00D01269" w:rsidRPr="00D01269" w:rsidRDefault="00D01269" w:rsidP="00D01269">
            <w:pPr>
              <w:spacing w:line="240" w:lineRule="auto"/>
              <w:jc w:val="right"/>
              <w:rPr>
                <w:ins w:id="1789" w:author="Eduardo" w:date="2014-06-12T13:19:00Z"/>
                <w:rFonts w:ascii="Calibri" w:eastAsia="Times New Roman" w:hAnsi="Calibri" w:cs="Times New Roman"/>
                <w:color w:val="000000"/>
                <w:sz w:val="18"/>
                <w:szCs w:val="18"/>
                <w:lang w:val="en-CA" w:eastAsia="en-CA"/>
              </w:rPr>
            </w:pPr>
            <w:ins w:id="1790" w:author="Eduardo" w:date="2014-06-12T13:19:00Z">
              <w:r w:rsidRPr="00D01269">
                <w:rPr>
                  <w:rFonts w:ascii="Calibri" w:eastAsia="Times New Roman" w:hAnsi="Calibri" w:cs="Times New Roman"/>
                  <w:color w:val="000000"/>
                  <w:sz w:val="18"/>
                  <w:szCs w:val="18"/>
                  <w:lang w:val="en-CA" w:eastAsia="en-CA"/>
                </w:rPr>
                <w:t>57.86</w:t>
              </w:r>
            </w:ins>
          </w:p>
        </w:tc>
        <w:tc>
          <w:tcPr>
            <w:tcW w:w="0" w:type="auto"/>
            <w:tcBorders>
              <w:top w:val="nil"/>
              <w:left w:val="nil"/>
              <w:bottom w:val="nil"/>
              <w:right w:val="single" w:sz="4" w:space="0" w:color="000000"/>
            </w:tcBorders>
            <w:shd w:val="clear" w:color="auto" w:fill="auto"/>
            <w:noWrap/>
            <w:hideMark/>
          </w:tcPr>
          <w:p w14:paraId="4CFC99C6" w14:textId="77777777" w:rsidR="00D01269" w:rsidRPr="00D01269" w:rsidRDefault="00D01269" w:rsidP="00D01269">
            <w:pPr>
              <w:spacing w:line="240" w:lineRule="auto"/>
              <w:jc w:val="right"/>
              <w:rPr>
                <w:ins w:id="1791" w:author="Eduardo" w:date="2014-06-12T13:19:00Z"/>
                <w:rFonts w:ascii="Calibri" w:eastAsia="Times New Roman" w:hAnsi="Calibri" w:cs="Times New Roman"/>
                <w:color w:val="000000"/>
                <w:sz w:val="18"/>
                <w:szCs w:val="18"/>
                <w:lang w:val="en-CA" w:eastAsia="en-CA"/>
              </w:rPr>
            </w:pPr>
            <w:ins w:id="1792" w:author="Eduardo" w:date="2014-06-12T13:19:00Z">
              <w:r w:rsidRPr="00D01269">
                <w:rPr>
                  <w:rFonts w:ascii="Calibri" w:eastAsia="Times New Roman" w:hAnsi="Calibri" w:cs="Times New Roman"/>
                  <w:color w:val="000000"/>
                  <w:sz w:val="18"/>
                  <w:szCs w:val="18"/>
                  <w:lang w:val="en-CA" w:eastAsia="en-CA"/>
                </w:rPr>
                <w:t>32.14</w:t>
              </w:r>
            </w:ins>
          </w:p>
        </w:tc>
        <w:tc>
          <w:tcPr>
            <w:tcW w:w="0" w:type="auto"/>
            <w:tcBorders>
              <w:top w:val="nil"/>
              <w:left w:val="nil"/>
              <w:bottom w:val="nil"/>
              <w:right w:val="single" w:sz="4" w:space="0" w:color="000000"/>
            </w:tcBorders>
            <w:shd w:val="clear" w:color="auto" w:fill="auto"/>
            <w:noWrap/>
            <w:hideMark/>
          </w:tcPr>
          <w:p w14:paraId="11A42377" w14:textId="77777777" w:rsidR="00D01269" w:rsidRPr="00D01269" w:rsidRDefault="00D01269" w:rsidP="00D01269">
            <w:pPr>
              <w:spacing w:line="240" w:lineRule="auto"/>
              <w:jc w:val="right"/>
              <w:rPr>
                <w:ins w:id="1793" w:author="Eduardo" w:date="2014-06-12T13:19:00Z"/>
                <w:rFonts w:ascii="Calibri" w:eastAsia="Times New Roman" w:hAnsi="Calibri" w:cs="Times New Roman"/>
                <w:color w:val="000000"/>
                <w:sz w:val="18"/>
                <w:szCs w:val="18"/>
                <w:lang w:val="en-CA" w:eastAsia="en-CA"/>
              </w:rPr>
            </w:pPr>
            <w:ins w:id="1794" w:author="Eduardo" w:date="2014-06-12T13:19:00Z">
              <w:r w:rsidRPr="00D01269">
                <w:rPr>
                  <w:rFonts w:ascii="Calibri" w:eastAsia="Times New Roman" w:hAnsi="Calibri" w:cs="Times New Roman"/>
                  <w:color w:val="000000"/>
                  <w:sz w:val="18"/>
                  <w:szCs w:val="18"/>
                  <w:lang w:val="en-CA" w:eastAsia="en-CA"/>
                </w:rPr>
                <w:t>0.83</w:t>
              </w:r>
            </w:ins>
          </w:p>
        </w:tc>
        <w:tc>
          <w:tcPr>
            <w:tcW w:w="0" w:type="auto"/>
            <w:tcBorders>
              <w:top w:val="nil"/>
              <w:left w:val="nil"/>
              <w:bottom w:val="nil"/>
              <w:right w:val="single" w:sz="4" w:space="0" w:color="000000"/>
            </w:tcBorders>
            <w:shd w:val="clear" w:color="auto" w:fill="auto"/>
            <w:noWrap/>
            <w:hideMark/>
          </w:tcPr>
          <w:p w14:paraId="60F13A3C" w14:textId="77777777" w:rsidR="00D01269" w:rsidRPr="00D01269" w:rsidRDefault="00D01269" w:rsidP="00D01269">
            <w:pPr>
              <w:spacing w:line="240" w:lineRule="auto"/>
              <w:jc w:val="right"/>
              <w:rPr>
                <w:ins w:id="1795" w:author="Eduardo" w:date="2014-06-12T13:19:00Z"/>
                <w:rFonts w:ascii="Calibri" w:eastAsia="Times New Roman" w:hAnsi="Calibri" w:cs="Times New Roman"/>
                <w:color w:val="000000"/>
                <w:sz w:val="18"/>
                <w:szCs w:val="18"/>
                <w:lang w:val="en-CA" w:eastAsia="en-CA"/>
              </w:rPr>
            </w:pPr>
            <w:ins w:id="1796" w:author="Eduardo" w:date="2014-06-12T13:19:00Z">
              <w:r w:rsidRPr="00D01269">
                <w:rPr>
                  <w:rFonts w:ascii="Calibri" w:eastAsia="Times New Roman" w:hAnsi="Calibri" w:cs="Times New Roman"/>
                  <w:color w:val="000000"/>
                  <w:sz w:val="18"/>
                  <w:szCs w:val="18"/>
                  <w:lang w:val="en-CA" w:eastAsia="en-CA"/>
                </w:rPr>
                <w:t>31.67</w:t>
              </w:r>
            </w:ins>
          </w:p>
        </w:tc>
        <w:tc>
          <w:tcPr>
            <w:tcW w:w="0" w:type="auto"/>
            <w:tcBorders>
              <w:top w:val="nil"/>
              <w:left w:val="nil"/>
              <w:bottom w:val="nil"/>
              <w:right w:val="single" w:sz="4" w:space="0" w:color="000000"/>
            </w:tcBorders>
            <w:shd w:val="clear" w:color="auto" w:fill="auto"/>
            <w:noWrap/>
            <w:hideMark/>
          </w:tcPr>
          <w:p w14:paraId="2153FDDE" w14:textId="77777777" w:rsidR="00D01269" w:rsidRPr="00D01269" w:rsidRDefault="00D01269" w:rsidP="00D01269">
            <w:pPr>
              <w:spacing w:line="240" w:lineRule="auto"/>
              <w:jc w:val="right"/>
              <w:rPr>
                <w:ins w:id="1797" w:author="Eduardo" w:date="2014-06-12T13:19:00Z"/>
                <w:rFonts w:ascii="Calibri" w:eastAsia="Times New Roman" w:hAnsi="Calibri" w:cs="Times New Roman"/>
                <w:color w:val="000000"/>
                <w:sz w:val="18"/>
                <w:szCs w:val="18"/>
                <w:lang w:val="en-CA" w:eastAsia="en-CA"/>
              </w:rPr>
            </w:pPr>
            <w:ins w:id="1798" w:author="Eduardo" w:date="2014-06-12T13:19:00Z">
              <w:r w:rsidRPr="00D01269">
                <w:rPr>
                  <w:rFonts w:ascii="Calibri" w:eastAsia="Times New Roman" w:hAnsi="Calibri" w:cs="Times New Roman"/>
                  <w:color w:val="000000"/>
                  <w:sz w:val="18"/>
                  <w:szCs w:val="18"/>
                  <w:lang w:val="en-CA" w:eastAsia="en-CA"/>
                </w:rPr>
                <w:t>51.67</w:t>
              </w:r>
            </w:ins>
          </w:p>
        </w:tc>
        <w:tc>
          <w:tcPr>
            <w:tcW w:w="0" w:type="auto"/>
            <w:tcBorders>
              <w:top w:val="nil"/>
              <w:left w:val="nil"/>
              <w:bottom w:val="nil"/>
              <w:right w:val="single" w:sz="8" w:space="0" w:color="000000"/>
            </w:tcBorders>
            <w:shd w:val="clear" w:color="auto" w:fill="auto"/>
            <w:noWrap/>
            <w:hideMark/>
          </w:tcPr>
          <w:p w14:paraId="2E3F00F8" w14:textId="77777777" w:rsidR="00D01269" w:rsidRPr="00D01269" w:rsidRDefault="00D01269" w:rsidP="00D01269">
            <w:pPr>
              <w:spacing w:line="240" w:lineRule="auto"/>
              <w:jc w:val="right"/>
              <w:rPr>
                <w:ins w:id="1799" w:author="Eduardo" w:date="2014-06-12T13:19:00Z"/>
                <w:rFonts w:ascii="Calibri" w:eastAsia="Times New Roman" w:hAnsi="Calibri" w:cs="Times New Roman"/>
                <w:color w:val="000000"/>
                <w:sz w:val="18"/>
                <w:szCs w:val="18"/>
                <w:lang w:val="en-CA" w:eastAsia="en-CA"/>
              </w:rPr>
            </w:pPr>
            <w:ins w:id="1800" w:author="Eduardo" w:date="2014-06-12T13:19:00Z">
              <w:r w:rsidRPr="00D01269">
                <w:rPr>
                  <w:rFonts w:ascii="Calibri" w:eastAsia="Times New Roman" w:hAnsi="Calibri" w:cs="Times New Roman"/>
                  <w:color w:val="000000"/>
                  <w:sz w:val="18"/>
                  <w:szCs w:val="18"/>
                  <w:lang w:val="en-CA" w:eastAsia="en-CA"/>
                </w:rPr>
                <w:t>0.83</w:t>
              </w:r>
            </w:ins>
          </w:p>
        </w:tc>
      </w:tr>
      <w:tr w:rsidR="00D01269" w:rsidRPr="00D01269" w14:paraId="5F4AFCD0" w14:textId="77777777" w:rsidTr="00D01269">
        <w:trPr>
          <w:trHeight w:val="300"/>
          <w:ins w:id="1801"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3B2DBA88" w14:textId="77777777" w:rsidR="00D01269" w:rsidRPr="00D01269" w:rsidRDefault="00D01269" w:rsidP="00D01269">
            <w:pPr>
              <w:spacing w:line="240" w:lineRule="auto"/>
              <w:rPr>
                <w:ins w:id="1802"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6459C766" w14:textId="77777777" w:rsidR="00D01269" w:rsidRPr="00D01269" w:rsidRDefault="00D01269" w:rsidP="00D01269">
            <w:pPr>
              <w:spacing w:line="240" w:lineRule="auto"/>
              <w:rPr>
                <w:ins w:id="1803"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634385A5" w14:textId="77777777" w:rsidR="00D01269" w:rsidRPr="00D01269" w:rsidRDefault="00D01269" w:rsidP="00D01269">
            <w:pPr>
              <w:spacing w:line="240" w:lineRule="auto"/>
              <w:jc w:val="center"/>
              <w:rPr>
                <w:ins w:id="1804" w:author="Eduardo" w:date="2014-06-12T13:19:00Z"/>
                <w:rFonts w:ascii="Calibri" w:eastAsia="Times New Roman" w:hAnsi="Calibri" w:cs="Times New Roman"/>
                <w:b/>
                <w:bCs/>
                <w:color w:val="000000"/>
                <w:sz w:val="18"/>
                <w:szCs w:val="18"/>
                <w:lang w:val="en-CA" w:eastAsia="en-CA"/>
              </w:rPr>
            </w:pPr>
            <w:ins w:id="1805"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single" w:sz="4" w:space="0" w:color="000000"/>
              <w:left w:val="nil"/>
              <w:bottom w:val="single" w:sz="4" w:space="0" w:color="000000"/>
              <w:right w:val="single" w:sz="4" w:space="0" w:color="000000"/>
            </w:tcBorders>
            <w:shd w:val="clear" w:color="auto" w:fill="auto"/>
            <w:hideMark/>
          </w:tcPr>
          <w:p w14:paraId="306AF2DE" w14:textId="77777777" w:rsidR="00D01269" w:rsidRPr="00D01269" w:rsidRDefault="00D01269" w:rsidP="00D01269">
            <w:pPr>
              <w:spacing w:line="240" w:lineRule="auto"/>
              <w:jc w:val="right"/>
              <w:rPr>
                <w:ins w:id="1806" w:author="Eduardo" w:date="2014-06-12T13:19:00Z"/>
                <w:rFonts w:ascii="Calibri" w:eastAsia="Times New Roman" w:hAnsi="Calibri" w:cs="Times New Roman"/>
                <w:color w:val="000000"/>
                <w:sz w:val="18"/>
                <w:szCs w:val="18"/>
                <w:lang w:val="en-CA" w:eastAsia="en-CA"/>
              </w:rPr>
            </w:pPr>
            <w:ins w:id="1807" w:author="Eduardo" w:date="2014-06-12T13:19:00Z">
              <w:r w:rsidRPr="00D01269">
                <w:rPr>
                  <w:rFonts w:ascii="Calibri" w:eastAsia="Times New Roman" w:hAnsi="Calibri" w:cs="Times New Roman"/>
                  <w:color w:val="000000"/>
                  <w:sz w:val="18"/>
                  <w:szCs w:val="18"/>
                  <w:lang w:val="en-CA" w:eastAsia="en-CA"/>
                </w:rPr>
                <w:t>26.34</w:t>
              </w:r>
            </w:ins>
          </w:p>
        </w:tc>
        <w:tc>
          <w:tcPr>
            <w:tcW w:w="0" w:type="auto"/>
            <w:tcBorders>
              <w:top w:val="single" w:sz="4" w:space="0" w:color="000000"/>
              <w:left w:val="nil"/>
              <w:bottom w:val="single" w:sz="4" w:space="0" w:color="000000"/>
              <w:right w:val="single" w:sz="4" w:space="0" w:color="000000"/>
            </w:tcBorders>
            <w:shd w:val="clear" w:color="auto" w:fill="auto"/>
            <w:hideMark/>
          </w:tcPr>
          <w:p w14:paraId="11F40605" w14:textId="77777777" w:rsidR="00D01269" w:rsidRPr="00D01269" w:rsidRDefault="00D01269" w:rsidP="00D01269">
            <w:pPr>
              <w:spacing w:line="240" w:lineRule="auto"/>
              <w:jc w:val="right"/>
              <w:rPr>
                <w:ins w:id="1808" w:author="Eduardo" w:date="2014-06-12T13:19:00Z"/>
                <w:rFonts w:ascii="Calibri" w:eastAsia="Times New Roman" w:hAnsi="Calibri" w:cs="Times New Roman"/>
                <w:color w:val="000000"/>
                <w:sz w:val="18"/>
                <w:szCs w:val="18"/>
                <w:lang w:val="en-CA" w:eastAsia="en-CA"/>
              </w:rPr>
            </w:pPr>
            <w:ins w:id="1809" w:author="Eduardo" w:date="2014-06-12T13:19:00Z">
              <w:r w:rsidRPr="00D01269">
                <w:rPr>
                  <w:rFonts w:ascii="Calibri" w:eastAsia="Times New Roman" w:hAnsi="Calibri" w:cs="Times New Roman"/>
                  <w:color w:val="000000"/>
                  <w:sz w:val="18"/>
                  <w:szCs w:val="18"/>
                  <w:lang w:val="en-CA" w:eastAsia="en-CA"/>
                </w:rPr>
                <w:t>60.31</w:t>
              </w:r>
            </w:ins>
          </w:p>
        </w:tc>
        <w:tc>
          <w:tcPr>
            <w:tcW w:w="0" w:type="auto"/>
            <w:tcBorders>
              <w:top w:val="single" w:sz="4" w:space="0" w:color="000000"/>
              <w:left w:val="nil"/>
              <w:bottom w:val="single" w:sz="4" w:space="0" w:color="000000"/>
              <w:right w:val="single" w:sz="4" w:space="0" w:color="000000"/>
            </w:tcBorders>
            <w:shd w:val="clear" w:color="auto" w:fill="auto"/>
            <w:hideMark/>
          </w:tcPr>
          <w:p w14:paraId="59979959" w14:textId="77777777" w:rsidR="00D01269" w:rsidRPr="00D01269" w:rsidRDefault="00D01269" w:rsidP="00D01269">
            <w:pPr>
              <w:spacing w:line="240" w:lineRule="auto"/>
              <w:jc w:val="right"/>
              <w:rPr>
                <w:ins w:id="1810" w:author="Eduardo" w:date="2014-06-12T13:19:00Z"/>
                <w:rFonts w:ascii="Calibri" w:eastAsia="Times New Roman" w:hAnsi="Calibri" w:cs="Times New Roman"/>
                <w:color w:val="000000"/>
                <w:sz w:val="18"/>
                <w:szCs w:val="18"/>
                <w:lang w:val="en-CA" w:eastAsia="en-CA"/>
              </w:rPr>
            </w:pPr>
            <w:ins w:id="1811" w:author="Eduardo" w:date="2014-06-12T13:19:00Z">
              <w:r w:rsidRPr="00D01269">
                <w:rPr>
                  <w:rFonts w:ascii="Calibri" w:eastAsia="Times New Roman" w:hAnsi="Calibri" w:cs="Times New Roman"/>
                  <w:color w:val="000000"/>
                  <w:sz w:val="18"/>
                  <w:szCs w:val="18"/>
                  <w:lang w:val="en-CA" w:eastAsia="en-CA"/>
                </w:rPr>
                <w:t>0.82</w:t>
              </w:r>
            </w:ins>
          </w:p>
        </w:tc>
        <w:tc>
          <w:tcPr>
            <w:tcW w:w="0" w:type="auto"/>
            <w:tcBorders>
              <w:top w:val="single" w:sz="4" w:space="0" w:color="000000"/>
              <w:left w:val="nil"/>
              <w:bottom w:val="single" w:sz="4" w:space="0" w:color="000000"/>
              <w:right w:val="single" w:sz="4" w:space="0" w:color="000000"/>
            </w:tcBorders>
            <w:shd w:val="clear" w:color="auto" w:fill="auto"/>
            <w:hideMark/>
          </w:tcPr>
          <w:p w14:paraId="27E2D9A1" w14:textId="77777777" w:rsidR="00D01269" w:rsidRPr="00D01269" w:rsidRDefault="00D01269" w:rsidP="00D01269">
            <w:pPr>
              <w:spacing w:line="240" w:lineRule="auto"/>
              <w:jc w:val="right"/>
              <w:rPr>
                <w:ins w:id="1812" w:author="Eduardo" w:date="2014-06-12T13:19:00Z"/>
                <w:rFonts w:ascii="Calibri" w:eastAsia="Times New Roman" w:hAnsi="Calibri" w:cs="Times New Roman"/>
                <w:color w:val="000000"/>
                <w:sz w:val="18"/>
                <w:szCs w:val="18"/>
                <w:lang w:val="en-CA" w:eastAsia="en-CA"/>
              </w:rPr>
            </w:pPr>
            <w:ins w:id="1813" w:author="Eduardo" w:date="2014-06-12T13:19:00Z">
              <w:r w:rsidRPr="00D01269">
                <w:rPr>
                  <w:rFonts w:ascii="Calibri" w:eastAsia="Times New Roman" w:hAnsi="Calibri" w:cs="Times New Roman"/>
                  <w:color w:val="000000"/>
                  <w:sz w:val="18"/>
                  <w:szCs w:val="18"/>
                  <w:lang w:val="en-CA" w:eastAsia="en-CA"/>
                </w:rPr>
                <w:t>33.68</w:t>
              </w:r>
            </w:ins>
          </w:p>
        </w:tc>
        <w:tc>
          <w:tcPr>
            <w:tcW w:w="0" w:type="auto"/>
            <w:tcBorders>
              <w:top w:val="single" w:sz="4" w:space="0" w:color="000000"/>
              <w:left w:val="nil"/>
              <w:bottom w:val="single" w:sz="4" w:space="0" w:color="000000"/>
              <w:right w:val="single" w:sz="4" w:space="0" w:color="000000"/>
            </w:tcBorders>
            <w:shd w:val="clear" w:color="auto" w:fill="auto"/>
            <w:hideMark/>
          </w:tcPr>
          <w:p w14:paraId="44C3B75A" w14:textId="77777777" w:rsidR="00D01269" w:rsidRPr="00D01269" w:rsidRDefault="00D01269" w:rsidP="00D01269">
            <w:pPr>
              <w:spacing w:line="240" w:lineRule="auto"/>
              <w:jc w:val="right"/>
              <w:rPr>
                <w:ins w:id="1814" w:author="Eduardo" w:date="2014-06-12T13:19:00Z"/>
                <w:rFonts w:ascii="Calibri" w:eastAsia="Times New Roman" w:hAnsi="Calibri" w:cs="Times New Roman"/>
                <w:color w:val="000000"/>
                <w:sz w:val="18"/>
                <w:szCs w:val="18"/>
                <w:lang w:val="en-CA" w:eastAsia="en-CA"/>
              </w:rPr>
            </w:pPr>
            <w:ins w:id="1815" w:author="Eduardo" w:date="2014-06-12T13:19:00Z">
              <w:r w:rsidRPr="00D01269">
                <w:rPr>
                  <w:rFonts w:ascii="Calibri" w:eastAsia="Times New Roman" w:hAnsi="Calibri" w:cs="Times New Roman"/>
                  <w:color w:val="000000"/>
                  <w:sz w:val="18"/>
                  <w:szCs w:val="18"/>
                  <w:lang w:val="en-CA" w:eastAsia="en-CA"/>
                </w:rPr>
                <w:t>57.62</w:t>
              </w:r>
            </w:ins>
          </w:p>
        </w:tc>
        <w:tc>
          <w:tcPr>
            <w:tcW w:w="0" w:type="auto"/>
            <w:tcBorders>
              <w:top w:val="single" w:sz="4" w:space="0" w:color="000000"/>
              <w:left w:val="nil"/>
              <w:bottom w:val="single" w:sz="4" w:space="0" w:color="000000"/>
              <w:right w:val="single" w:sz="8" w:space="0" w:color="000000"/>
            </w:tcBorders>
            <w:shd w:val="clear" w:color="auto" w:fill="auto"/>
            <w:hideMark/>
          </w:tcPr>
          <w:p w14:paraId="235DC493" w14:textId="77777777" w:rsidR="00D01269" w:rsidRPr="00D01269" w:rsidRDefault="00D01269" w:rsidP="00D01269">
            <w:pPr>
              <w:spacing w:line="240" w:lineRule="auto"/>
              <w:jc w:val="right"/>
              <w:rPr>
                <w:ins w:id="1816" w:author="Eduardo" w:date="2014-06-12T13:19:00Z"/>
                <w:rFonts w:ascii="Calibri" w:eastAsia="Times New Roman" w:hAnsi="Calibri" w:cs="Times New Roman"/>
                <w:color w:val="000000"/>
                <w:sz w:val="18"/>
                <w:szCs w:val="18"/>
                <w:lang w:val="en-CA" w:eastAsia="en-CA"/>
              </w:rPr>
            </w:pPr>
            <w:ins w:id="1817" w:author="Eduardo" w:date="2014-06-12T13:19:00Z">
              <w:r w:rsidRPr="00D01269">
                <w:rPr>
                  <w:rFonts w:ascii="Calibri" w:eastAsia="Times New Roman" w:hAnsi="Calibri" w:cs="Times New Roman"/>
                  <w:color w:val="000000"/>
                  <w:sz w:val="18"/>
                  <w:szCs w:val="18"/>
                  <w:lang w:val="en-CA" w:eastAsia="en-CA"/>
                </w:rPr>
                <w:t>0.82</w:t>
              </w:r>
            </w:ins>
          </w:p>
        </w:tc>
      </w:tr>
      <w:tr w:rsidR="00D01269" w:rsidRPr="00D01269" w14:paraId="3B058344" w14:textId="77777777" w:rsidTr="00D01269">
        <w:trPr>
          <w:trHeight w:val="300"/>
          <w:ins w:id="1818"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5AD1A75B" w14:textId="77777777" w:rsidR="00D01269" w:rsidRPr="00D01269" w:rsidRDefault="00D01269" w:rsidP="00D01269">
            <w:pPr>
              <w:spacing w:line="240" w:lineRule="auto"/>
              <w:rPr>
                <w:ins w:id="1819"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380E2833" w14:textId="77777777" w:rsidR="00D01269" w:rsidRPr="00D01269" w:rsidRDefault="00D01269" w:rsidP="00D01269">
            <w:pPr>
              <w:spacing w:line="240" w:lineRule="auto"/>
              <w:jc w:val="center"/>
              <w:rPr>
                <w:ins w:id="1820" w:author="Eduardo" w:date="2014-06-12T13:19:00Z"/>
                <w:rFonts w:ascii="Calibri" w:eastAsia="Times New Roman" w:hAnsi="Calibri" w:cs="Times New Roman"/>
                <w:b/>
                <w:bCs/>
                <w:color w:val="000000"/>
                <w:sz w:val="18"/>
                <w:szCs w:val="18"/>
                <w:lang w:val="en-CA" w:eastAsia="en-CA"/>
              </w:rPr>
            </w:pPr>
            <w:ins w:id="1821"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1228F3B6" w14:textId="77777777" w:rsidR="00D01269" w:rsidRPr="00D01269" w:rsidRDefault="00D01269" w:rsidP="00D01269">
            <w:pPr>
              <w:spacing w:line="240" w:lineRule="auto"/>
              <w:jc w:val="center"/>
              <w:rPr>
                <w:ins w:id="1822" w:author="Eduardo" w:date="2014-06-12T13:19:00Z"/>
                <w:rFonts w:ascii="Calibri" w:eastAsia="Times New Roman" w:hAnsi="Calibri" w:cs="Times New Roman"/>
                <w:b/>
                <w:bCs/>
                <w:color w:val="000000"/>
                <w:sz w:val="18"/>
                <w:szCs w:val="18"/>
                <w:lang w:val="en-CA" w:eastAsia="en-CA"/>
              </w:rPr>
            </w:pPr>
            <w:ins w:id="1823"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481A5606" w14:textId="77777777" w:rsidR="00D01269" w:rsidRPr="00D01269" w:rsidRDefault="00D01269" w:rsidP="00D01269">
            <w:pPr>
              <w:spacing w:line="240" w:lineRule="auto"/>
              <w:jc w:val="right"/>
              <w:rPr>
                <w:ins w:id="1824" w:author="Eduardo" w:date="2014-06-12T13:19:00Z"/>
                <w:rFonts w:ascii="Calibri" w:eastAsia="Times New Roman" w:hAnsi="Calibri" w:cs="Times New Roman"/>
                <w:color w:val="000000"/>
                <w:sz w:val="18"/>
                <w:szCs w:val="18"/>
                <w:lang w:val="en-CA" w:eastAsia="en-CA"/>
              </w:rPr>
            </w:pPr>
            <w:ins w:id="1825" w:author="Eduardo" w:date="2014-06-12T13:19:00Z">
              <w:r w:rsidRPr="00D01269">
                <w:rPr>
                  <w:rFonts w:ascii="Calibri" w:eastAsia="Times New Roman" w:hAnsi="Calibri" w:cs="Times New Roman"/>
                  <w:color w:val="000000"/>
                  <w:sz w:val="18"/>
                  <w:szCs w:val="18"/>
                  <w:lang w:val="en-CA" w:eastAsia="en-CA"/>
                </w:rPr>
                <w:t>10</w:t>
              </w:r>
            </w:ins>
          </w:p>
        </w:tc>
        <w:tc>
          <w:tcPr>
            <w:tcW w:w="0" w:type="auto"/>
            <w:tcBorders>
              <w:top w:val="nil"/>
              <w:left w:val="nil"/>
              <w:bottom w:val="single" w:sz="4" w:space="0" w:color="000000"/>
              <w:right w:val="single" w:sz="4" w:space="0" w:color="000000"/>
            </w:tcBorders>
            <w:shd w:val="clear" w:color="auto" w:fill="auto"/>
            <w:hideMark/>
          </w:tcPr>
          <w:p w14:paraId="3562F3E8" w14:textId="77777777" w:rsidR="00D01269" w:rsidRPr="00D01269" w:rsidRDefault="00D01269" w:rsidP="00D01269">
            <w:pPr>
              <w:spacing w:line="240" w:lineRule="auto"/>
              <w:jc w:val="right"/>
              <w:rPr>
                <w:ins w:id="1826" w:author="Eduardo" w:date="2014-06-12T13:19:00Z"/>
                <w:rFonts w:ascii="Calibri" w:eastAsia="Times New Roman" w:hAnsi="Calibri" w:cs="Times New Roman"/>
                <w:color w:val="000000"/>
                <w:sz w:val="18"/>
                <w:szCs w:val="18"/>
                <w:lang w:val="en-CA" w:eastAsia="en-CA"/>
              </w:rPr>
            </w:pPr>
            <w:ins w:id="1827" w:author="Eduardo" w:date="2014-06-12T13:19:00Z">
              <w:r w:rsidRPr="00D01269">
                <w:rPr>
                  <w:rFonts w:ascii="Calibri" w:eastAsia="Times New Roman" w:hAnsi="Calibri" w:cs="Times New Roman"/>
                  <w:color w:val="000000"/>
                  <w:sz w:val="18"/>
                  <w:szCs w:val="18"/>
                  <w:lang w:val="en-CA" w:eastAsia="en-CA"/>
                </w:rPr>
                <w:t>90</w:t>
              </w:r>
            </w:ins>
          </w:p>
        </w:tc>
        <w:tc>
          <w:tcPr>
            <w:tcW w:w="0" w:type="auto"/>
            <w:tcBorders>
              <w:top w:val="nil"/>
              <w:left w:val="nil"/>
              <w:bottom w:val="single" w:sz="4" w:space="0" w:color="000000"/>
              <w:right w:val="single" w:sz="4" w:space="0" w:color="000000"/>
            </w:tcBorders>
            <w:shd w:val="clear" w:color="auto" w:fill="auto"/>
            <w:hideMark/>
          </w:tcPr>
          <w:p w14:paraId="3033C8F3" w14:textId="77777777" w:rsidR="00D01269" w:rsidRPr="00D01269" w:rsidRDefault="00D01269" w:rsidP="00D01269">
            <w:pPr>
              <w:spacing w:line="240" w:lineRule="auto"/>
              <w:jc w:val="right"/>
              <w:rPr>
                <w:ins w:id="1828" w:author="Eduardo" w:date="2014-06-12T13:19:00Z"/>
                <w:rFonts w:ascii="Calibri" w:eastAsia="Times New Roman" w:hAnsi="Calibri" w:cs="Times New Roman"/>
                <w:color w:val="000000"/>
                <w:sz w:val="18"/>
                <w:szCs w:val="18"/>
                <w:lang w:val="en-CA" w:eastAsia="en-CA"/>
              </w:rPr>
            </w:pPr>
            <w:ins w:id="1829" w:author="Eduardo" w:date="2014-06-12T13:19:00Z">
              <w:r w:rsidRPr="00D01269">
                <w:rPr>
                  <w:rFonts w:ascii="Calibri" w:eastAsia="Times New Roman" w:hAnsi="Calibri" w:cs="Times New Roman"/>
                  <w:color w:val="000000"/>
                  <w:sz w:val="18"/>
                  <w:szCs w:val="18"/>
                  <w:lang w:val="en-CA" w:eastAsia="en-CA"/>
                </w:rPr>
                <w:t>0.38</w:t>
              </w:r>
            </w:ins>
          </w:p>
        </w:tc>
        <w:tc>
          <w:tcPr>
            <w:tcW w:w="0" w:type="auto"/>
            <w:tcBorders>
              <w:top w:val="nil"/>
              <w:left w:val="nil"/>
              <w:bottom w:val="single" w:sz="4" w:space="0" w:color="000000"/>
              <w:right w:val="single" w:sz="4" w:space="0" w:color="000000"/>
            </w:tcBorders>
            <w:shd w:val="clear" w:color="auto" w:fill="auto"/>
            <w:hideMark/>
          </w:tcPr>
          <w:p w14:paraId="4DB0D88F" w14:textId="77777777" w:rsidR="00D01269" w:rsidRPr="00D01269" w:rsidRDefault="00D01269" w:rsidP="00D01269">
            <w:pPr>
              <w:spacing w:line="240" w:lineRule="auto"/>
              <w:jc w:val="right"/>
              <w:rPr>
                <w:ins w:id="1830" w:author="Eduardo" w:date="2014-06-12T13:19:00Z"/>
                <w:rFonts w:ascii="Calibri" w:eastAsia="Times New Roman" w:hAnsi="Calibri" w:cs="Times New Roman"/>
                <w:color w:val="000000"/>
                <w:sz w:val="18"/>
                <w:szCs w:val="18"/>
                <w:lang w:val="en-CA" w:eastAsia="en-CA"/>
              </w:rPr>
            </w:pPr>
            <w:ins w:id="1831" w:author="Eduardo" w:date="2014-06-12T13:19:00Z">
              <w:r w:rsidRPr="00D01269">
                <w:rPr>
                  <w:rFonts w:ascii="Calibri" w:eastAsia="Times New Roman" w:hAnsi="Calibri" w:cs="Times New Roman"/>
                  <w:color w:val="000000"/>
                  <w:sz w:val="18"/>
                  <w:szCs w:val="18"/>
                  <w:lang w:val="en-CA" w:eastAsia="en-CA"/>
                </w:rPr>
                <w:t>91.67</w:t>
              </w:r>
            </w:ins>
          </w:p>
        </w:tc>
        <w:tc>
          <w:tcPr>
            <w:tcW w:w="0" w:type="auto"/>
            <w:tcBorders>
              <w:top w:val="nil"/>
              <w:left w:val="nil"/>
              <w:bottom w:val="single" w:sz="4" w:space="0" w:color="000000"/>
              <w:right w:val="single" w:sz="4" w:space="0" w:color="000000"/>
            </w:tcBorders>
            <w:shd w:val="clear" w:color="auto" w:fill="auto"/>
            <w:hideMark/>
          </w:tcPr>
          <w:p w14:paraId="1470CE54" w14:textId="77777777" w:rsidR="00D01269" w:rsidRPr="00D01269" w:rsidRDefault="00D01269" w:rsidP="00D01269">
            <w:pPr>
              <w:spacing w:line="240" w:lineRule="auto"/>
              <w:jc w:val="right"/>
              <w:rPr>
                <w:ins w:id="1832" w:author="Eduardo" w:date="2014-06-12T13:19:00Z"/>
                <w:rFonts w:ascii="Calibri" w:eastAsia="Times New Roman" w:hAnsi="Calibri" w:cs="Times New Roman"/>
                <w:color w:val="000000"/>
                <w:sz w:val="18"/>
                <w:szCs w:val="18"/>
                <w:lang w:val="en-CA" w:eastAsia="en-CA"/>
              </w:rPr>
            </w:pPr>
            <w:ins w:id="1833"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8" w:space="0" w:color="000000"/>
            </w:tcBorders>
            <w:shd w:val="clear" w:color="auto" w:fill="auto"/>
            <w:hideMark/>
          </w:tcPr>
          <w:p w14:paraId="46A820F7" w14:textId="77777777" w:rsidR="00D01269" w:rsidRPr="00D01269" w:rsidRDefault="00D01269" w:rsidP="00D01269">
            <w:pPr>
              <w:spacing w:line="240" w:lineRule="auto"/>
              <w:jc w:val="right"/>
              <w:rPr>
                <w:ins w:id="1834" w:author="Eduardo" w:date="2014-06-12T13:19:00Z"/>
                <w:rFonts w:ascii="Calibri" w:eastAsia="Times New Roman" w:hAnsi="Calibri" w:cs="Times New Roman"/>
                <w:color w:val="000000"/>
                <w:sz w:val="18"/>
                <w:szCs w:val="18"/>
                <w:lang w:val="en-CA" w:eastAsia="en-CA"/>
              </w:rPr>
            </w:pPr>
            <w:ins w:id="1835" w:author="Eduardo" w:date="2014-06-12T13:19:00Z">
              <w:r w:rsidRPr="00D01269">
                <w:rPr>
                  <w:rFonts w:ascii="Calibri" w:eastAsia="Times New Roman" w:hAnsi="Calibri" w:cs="Times New Roman"/>
                  <w:color w:val="000000"/>
                  <w:sz w:val="18"/>
                  <w:szCs w:val="18"/>
                  <w:lang w:val="en-CA" w:eastAsia="en-CA"/>
                </w:rPr>
                <w:t>0.38</w:t>
              </w:r>
            </w:ins>
          </w:p>
        </w:tc>
      </w:tr>
      <w:tr w:rsidR="00D01269" w:rsidRPr="00D01269" w14:paraId="2AA60A77" w14:textId="77777777" w:rsidTr="00D01269">
        <w:trPr>
          <w:trHeight w:val="300"/>
          <w:ins w:id="1836"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5D8991E1" w14:textId="77777777" w:rsidR="00D01269" w:rsidRPr="00D01269" w:rsidRDefault="00D01269" w:rsidP="00D01269">
            <w:pPr>
              <w:spacing w:line="240" w:lineRule="auto"/>
              <w:rPr>
                <w:ins w:id="1837"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01AE5E33" w14:textId="77777777" w:rsidR="00D01269" w:rsidRPr="00D01269" w:rsidRDefault="00D01269" w:rsidP="00D01269">
            <w:pPr>
              <w:spacing w:line="240" w:lineRule="auto"/>
              <w:rPr>
                <w:ins w:id="1838"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19608EDD" w14:textId="77777777" w:rsidR="00D01269" w:rsidRPr="00D01269" w:rsidRDefault="00D01269" w:rsidP="00D01269">
            <w:pPr>
              <w:spacing w:line="240" w:lineRule="auto"/>
              <w:jc w:val="center"/>
              <w:rPr>
                <w:ins w:id="1839" w:author="Eduardo" w:date="2014-06-12T13:19:00Z"/>
                <w:rFonts w:ascii="Calibri" w:eastAsia="Times New Roman" w:hAnsi="Calibri" w:cs="Times New Roman"/>
                <w:b/>
                <w:bCs/>
                <w:color w:val="000000"/>
                <w:sz w:val="18"/>
                <w:szCs w:val="18"/>
                <w:lang w:val="en-CA" w:eastAsia="en-CA"/>
              </w:rPr>
            </w:pPr>
            <w:ins w:id="1840"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285580F1" w14:textId="77777777" w:rsidR="00D01269" w:rsidRPr="00D01269" w:rsidRDefault="00D01269" w:rsidP="00D01269">
            <w:pPr>
              <w:spacing w:line="240" w:lineRule="auto"/>
              <w:jc w:val="right"/>
              <w:rPr>
                <w:ins w:id="1841" w:author="Eduardo" w:date="2014-06-12T13:19:00Z"/>
                <w:rFonts w:ascii="Calibri" w:eastAsia="Times New Roman" w:hAnsi="Calibri" w:cs="Times New Roman"/>
                <w:color w:val="000000"/>
                <w:sz w:val="18"/>
                <w:szCs w:val="18"/>
                <w:lang w:val="en-CA" w:eastAsia="en-CA"/>
              </w:rPr>
            </w:pPr>
            <w:ins w:id="1842" w:author="Eduardo" w:date="2014-06-12T13:19:00Z">
              <w:r w:rsidRPr="00D01269">
                <w:rPr>
                  <w:rFonts w:ascii="Calibri" w:eastAsia="Times New Roman" w:hAnsi="Calibri" w:cs="Times New Roman"/>
                  <w:color w:val="000000"/>
                  <w:sz w:val="18"/>
                  <w:szCs w:val="18"/>
                  <w:lang w:val="en-CA" w:eastAsia="en-CA"/>
                </w:rPr>
                <w:t>46.92</w:t>
              </w:r>
            </w:ins>
          </w:p>
        </w:tc>
        <w:tc>
          <w:tcPr>
            <w:tcW w:w="0" w:type="auto"/>
            <w:tcBorders>
              <w:top w:val="nil"/>
              <w:left w:val="nil"/>
              <w:bottom w:val="single" w:sz="4" w:space="0" w:color="000000"/>
              <w:right w:val="single" w:sz="4" w:space="0" w:color="000000"/>
            </w:tcBorders>
            <w:shd w:val="clear" w:color="auto" w:fill="auto"/>
            <w:hideMark/>
          </w:tcPr>
          <w:p w14:paraId="7340610F" w14:textId="77777777" w:rsidR="00D01269" w:rsidRPr="00D01269" w:rsidRDefault="00D01269" w:rsidP="00D01269">
            <w:pPr>
              <w:spacing w:line="240" w:lineRule="auto"/>
              <w:jc w:val="right"/>
              <w:rPr>
                <w:ins w:id="1843" w:author="Eduardo" w:date="2014-06-12T13:19:00Z"/>
                <w:rFonts w:ascii="Calibri" w:eastAsia="Times New Roman" w:hAnsi="Calibri" w:cs="Times New Roman"/>
                <w:color w:val="000000"/>
                <w:sz w:val="18"/>
                <w:szCs w:val="18"/>
                <w:lang w:val="en-CA" w:eastAsia="en-CA"/>
              </w:rPr>
            </w:pPr>
            <w:ins w:id="1844" w:author="Eduardo" w:date="2014-06-12T13:19:00Z">
              <w:r w:rsidRPr="00D01269">
                <w:rPr>
                  <w:rFonts w:ascii="Calibri" w:eastAsia="Times New Roman" w:hAnsi="Calibri" w:cs="Times New Roman"/>
                  <w:color w:val="000000"/>
                  <w:sz w:val="18"/>
                  <w:szCs w:val="18"/>
                  <w:lang w:val="en-CA" w:eastAsia="en-CA"/>
                </w:rPr>
                <w:t>26.54</w:t>
              </w:r>
            </w:ins>
          </w:p>
        </w:tc>
        <w:tc>
          <w:tcPr>
            <w:tcW w:w="0" w:type="auto"/>
            <w:tcBorders>
              <w:top w:val="nil"/>
              <w:left w:val="nil"/>
              <w:bottom w:val="single" w:sz="4" w:space="0" w:color="000000"/>
              <w:right w:val="single" w:sz="4" w:space="0" w:color="000000"/>
            </w:tcBorders>
            <w:shd w:val="clear" w:color="auto" w:fill="auto"/>
            <w:hideMark/>
          </w:tcPr>
          <w:p w14:paraId="07D86F8B" w14:textId="77777777" w:rsidR="00D01269" w:rsidRPr="00D01269" w:rsidRDefault="00D01269" w:rsidP="00D01269">
            <w:pPr>
              <w:spacing w:line="240" w:lineRule="auto"/>
              <w:jc w:val="right"/>
              <w:rPr>
                <w:ins w:id="1845" w:author="Eduardo" w:date="2014-06-12T13:19:00Z"/>
                <w:rFonts w:ascii="Calibri" w:eastAsia="Times New Roman" w:hAnsi="Calibri" w:cs="Times New Roman"/>
                <w:color w:val="000000"/>
                <w:sz w:val="18"/>
                <w:szCs w:val="18"/>
                <w:lang w:val="en-CA" w:eastAsia="en-CA"/>
              </w:rPr>
            </w:pPr>
            <w:ins w:id="1846" w:author="Eduardo" w:date="2014-06-12T13:19:00Z">
              <w:r w:rsidRPr="00D01269">
                <w:rPr>
                  <w:rFonts w:ascii="Calibri" w:eastAsia="Times New Roman" w:hAnsi="Calibri" w:cs="Times New Roman"/>
                  <w:color w:val="000000"/>
                  <w:sz w:val="18"/>
                  <w:szCs w:val="18"/>
                  <w:lang w:val="en-CA" w:eastAsia="en-CA"/>
                </w:rPr>
                <w:t>1.01</w:t>
              </w:r>
            </w:ins>
          </w:p>
        </w:tc>
        <w:tc>
          <w:tcPr>
            <w:tcW w:w="0" w:type="auto"/>
            <w:tcBorders>
              <w:top w:val="nil"/>
              <w:left w:val="nil"/>
              <w:bottom w:val="single" w:sz="4" w:space="0" w:color="000000"/>
              <w:right w:val="single" w:sz="4" w:space="0" w:color="000000"/>
            </w:tcBorders>
            <w:shd w:val="clear" w:color="auto" w:fill="auto"/>
            <w:hideMark/>
          </w:tcPr>
          <w:p w14:paraId="153BDAFA" w14:textId="77777777" w:rsidR="00D01269" w:rsidRPr="00D01269" w:rsidRDefault="00D01269" w:rsidP="00D01269">
            <w:pPr>
              <w:spacing w:line="240" w:lineRule="auto"/>
              <w:jc w:val="right"/>
              <w:rPr>
                <w:ins w:id="1847" w:author="Eduardo" w:date="2014-06-12T13:19:00Z"/>
                <w:rFonts w:ascii="Calibri" w:eastAsia="Times New Roman" w:hAnsi="Calibri" w:cs="Times New Roman"/>
                <w:color w:val="000000"/>
                <w:sz w:val="18"/>
                <w:szCs w:val="18"/>
                <w:lang w:val="en-CA" w:eastAsia="en-CA"/>
              </w:rPr>
            </w:pPr>
            <w:ins w:id="1848" w:author="Eduardo" w:date="2014-06-12T13:19:00Z">
              <w:r w:rsidRPr="00D01269">
                <w:rPr>
                  <w:rFonts w:ascii="Calibri" w:eastAsia="Times New Roman" w:hAnsi="Calibri" w:cs="Times New Roman"/>
                  <w:color w:val="000000"/>
                  <w:sz w:val="18"/>
                  <w:szCs w:val="18"/>
                  <w:lang w:val="en-CA" w:eastAsia="en-CA"/>
                </w:rPr>
                <w:t>37.05</w:t>
              </w:r>
            </w:ins>
          </w:p>
        </w:tc>
        <w:tc>
          <w:tcPr>
            <w:tcW w:w="0" w:type="auto"/>
            <w:tcBorders>
              <w:top w:val="nil"/>
              <w:left w:val="nil"/>
              <w:bottom w:val="single" w:sz="4" w:space="0" w:color="000000"/>
              <w:right w:val="single" w:sz="4" w:space="0" w:color="000000"/>
            </w:tcBorders>
            <w:shd w:val="clear" w:color="auto" w:fill="auto"/>
            <w:hideMark/>
          </w:tcPr>
          <w:p w14:paraId="344C5421" w14:textId="77777777" w:rsidR="00D01269" w:rsidRPr="00D01269" w:rsidRDefault="00D01269" w:rsidP="00D01269">
            <w:pPr>
              <w:spacing w:line="240" w:lineRule="auto"/>
              <w:jc w:val="right"/>
              <w:rPr>
                <w:ins w:id="1849" w:author="Eduardo" w:date="2014-06-12T13:19:00Z"/>
                <w:rFonts w:ascii="Calibri" w:eastAsia="Times New Roman" w:hAnsi="Calibri" w:cs="Times New Roman"/>
                <w:color w:val="000000"/>
                <w:sz w:val="18"/>
                <w:szCs w:val="18"/>
                <w:lang w:val="en-CA" w:eastAsia="en-CA"/>
              </w:rPr>
            </w:pPr>
            <w:ins w:id="1850" w:author="Eduardo" w:date="2014-06-12T13:19:00Z">
              <w:r w:rsidRPr="00D01269">
                <w:rPr>
                  <w:rFonts w:ascii="Calibri" w:eastAsia="Times New Roman" w:hAnsi="Calibri" w:cs="Times New Roman"/>
                  <w:color w:val="000000"/>
                  <w:sz w:val="18"/>
                  <w:szCs w:val="18"/>
                  <w:lang w:val="en-CA" w:eastAsia="en-CA"/>
                </w:rPr>
                <w:t>35.03</w:t>
              </w:r>
            </w:ins>
          </w:p>
        </w:tc>
        <w:tc>
          <w:tcPr>
            <w:tcW w:w="0" w:type="auto"/>
            <w:tcBorders>
              <w:top w:val="nil"/>
              <w:left w:val="nil"/>
              <w:bottom w:val="single" w:sz="4" w:space="0" w:color="000000"/>
              <w:right w:val="single" w:sz="8" w:space="0" w:color="000000"/>
            </w:tcBorders>
            <w:shd w:val="clear" w:color="auto" w:fill="auto"/>
            <w:hideMark/>
          </w:tcPr>
          <w:p w14:paraId="6F444F60" w14:textId="77777777" w:rsidR="00D01269" w:rsidRPr="00D01269" w:rsidRDefault="00D01269" w:rsidP="00D01269">
            <w:pPr>
              <w:spacing w:line="240" w:lineRule="auto"/>
              <w:jc w:val="right"/>
              <w:rPr>
                <w:ins w:id="1851" w:author="Eduardo" w:date="2014-06-12T13:19:00Z"/>
                <w:rFonts w:ascii="Calibri" w:eastAsia="Times New Roman" w:hAnsi="Calibri" w:cs="Times New Roman"/>
                <w:color w:val="000000"/>
                <w:sz w:val="18"/>
                <w:szCs w:val="18"/>
                <w:lang w:val="en-CA" w:eastAsia="en-CA"/>
              </w:rPr>
            </w:pPr>
            <w:ins w:id="1852" w:author="Eduardo" w:date="2014-06-12T13:19:00Z">
              <w:r w:rsidRPr="00D01269">
                <w:rPr>
                  <w:rFonts w:ascii="Calibri" w:eastAsia="Times New Roman" w:hAnsi="Calibri" w:cs="Times New Roman"/>
                  <w:color w:val="000000"/>
                  <w:sz w:val="18"/>
                  <w:szCs w:val="18"/>
                  <w:lang w:val="en-CA" w:eastAsia="en-CA"/>
                </w:rPr>
                <w:t>1.01</w:t>
              </w:r>
            </w:ins>
          </w:p>
        </w:tc>
      </w:tr>
      <w:tr w:rsidR="00D01269" w:rsidRPr="00D01269" w14:paraId="34214875" w14:textId="77777777" w:rsidTr="00D01269">
        <w:trPr>
          <w:trHeight w:val="300"/>
          <w:ins w:id="1853"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3EEC42FC" w14:textId="77777777" w:rsidR="00D01269" w:rsidRPr="00D01269" w:rsidRDefault="00D01269" w:rsidP="00D01269">
            <w:pPr>
              <w:spacing w:line="240" w:lineRule="auto"/>
              <w:jc w:val="center"/>
              <w:rPr>
                <w:ins w:id="1854" w:author="Eduardo" w:date="2014-06-12T13:19:00Z"/>
                <w:rFonts w:ascii="Calibri" w:eastAsia="Times New Roman" w:hAnsi="Calibri" w:cs="Times New Roman"/>
                <w:b/>
                <w:bCs/>
                <w:color w:val="000000"/>
                <w:sz w:val="18"/>
                <w:szCs w:val="18"/>
                <w:lang w:val="en-CA" w:eastAsia="en-CA"/>
              </w:rPr>
            </w:pPr>
            <w:ins w:id="1855" w:author="Eduardo" w:date="2014-06-12T13:19:00Z">
              <w:r w:rsidRPr="00D01269">
                <w:rPr>
                  <w:rFonts w:ascii="Calibri" w:eastAsia="Times New Roman" w:hAnsi="Calibri" w:cs="Times New Roman"/>
                  <w:b/>
                  <w:bCs/>
                  <w:color w:val="000000"/>
                  <w:sz w:val="18"/>
                  <w:szCs w:val="18"/>
                  <w:lang w:val="en-CA" w:eastAsia="en-CA"/>
                </w:rPr>
                <w:t>Pastoral</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08D28987" w14:textId="77777777" w:rsidR="00D01269" w:rsidRPr="00D01269" w:rsidRDefault="00D01269" w:rsidP="00D01269">
            <w:pPr>
              <w:spacing w:line="240" w:lineRule="auto"/>
              <w:jc w:val="center"/>
              <w:rPr>
                <w:ins w:id="1856" w:author="Eduardo" w:date="2014-06-12T13:19:00Z"/>
                <w:rFonts w:ascii="Calibri" w:eastAsia="Times New Roman" w:hAnsi="Calibri" w:cs="Times New Roman"/>
                <w:b/>
                <w:bCs/>
                <w:color w:val="000000"/>
                <w:sz w:val="18"/>
                <w:szCs w:val="18"/>
                <w:lang w:val="en-CA" w:eastAsia="en-CA"/>
              </w:rPr>
            </w:pPr>
            <w:ins w:id="1857"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0FF2BA91" w14:textId="77777777" w:rsidR="00D01269" w:rsidRPr="00D01269" w:rsidRDefault="00D01269" w:rsidP="00D01269">
            <w:pPr>
              <w:spacing w:line="240" w:lineRule="auto"/>
              <w:jc w:val="center"/>
              <w:rPr>
                <w:ins w:id="1858" w:author="Eduardo" w:date="2014-06-12T13:19:00Z"/>
                <w:rFonts w:ascii="Calibri" w:eastAsia="Times New Roman" w:hAnsi="Calibri" w:cs="Times New Roman"/>
                <w:b/>
                <w:bCs/>
                <w:color w:val="000000"/>
                <w:sz w:val="18"/>
                <w:szCs w:val="18"/>
                <w:lang w:val="en-CA" w:eastAsia="en-CA"/>
              </w:rPr>
            </w:pPr>
            <w:ins w:id="1859"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6DEBFAD4" w14:textId="77777777" w:rsidR="00D01269" w:rsidRPr="00D01269" w:rsidRDefault="00D01269" w:rsidP="00D01269">
            <w:pPr>
              <w:spacing w:line="240" w:lineRule="auto"/>
              <w:rPr>
                <w:ins w:id="1860" w:author="Eduardo" w:date="2014-06-12T13:19:00Z"/>
                <w:rFonts w:ascii="Calibri" w:eastAsia="Times New Roman" w:hAnsi="Calibri" w:cs="Times New Roman"/>
                <w:color w:val="000000"/>
                <w:sz w:val="18"/>
                <w:szCs w:val="18"/>
                <w:lang w:val="en-CA" w:eastAsia="en-CA"/>
              </w:rPr>
            </w:pPr>
            <w:ins w:id="1861"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1029306" w14:textId="77777777" w:rsidR="00D01269" w:rsidRPr="00D01269" w:rsidRDefault="00D01269" w:rsidP="00D01269">
            <w:pPr>
              <w:spacing w:line="240" w:lineRule="auto"/>
              <w:rPr>
                <w:ins w:id="1862" w:author="Eduardo" w:date="2014-06-12T13:19:00Z"/>
                <w:rFonts w:ascii="Calibri" w:eastAsia="Times New Roman" w:hAnsi="Calibri" w:cs="Times New Roman"/>
                <w:color w:val="000000"/>
                <w:sz w:val="18"/>
                <w:szCs w:val="18"/>
                <w:lang w:val="en-CA" w:eastAsia="en-CA"/>
              </w:rPr>
            </w:pPr>
            <w:ins w:id="186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2ACF1856" w14:textId="77777777" w:rsidR="00D01269" w:rsidRPr="00D01269" w:rsidRDefault="00D01269" w:rsidP="00D01269">
            <w:pPr>
              <w:spacing w:line="240" w:lineRule="auto"/>
              <w:rPr>
                <w:ins w:id="1864" w:author="Eduardo" w:date="2014-06-12T13:19:00Z"/>
                <w:rFonts w:ascii="Calibri" w:eastAsia="Times New Roman" w:hAnsi="Calibri" w:cs="Times New Roman"/>
                <w:color w:val="000000"/>
                <w:sz w:val="18"/>
                <w:szCs w:val="18"/>
                <w:lang w:val="en-CA" w:eastAsia="en-CA"/>
              </w:rPr>
            </w:pPr>
            <w:ins w:id="1865"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65E555D6" w14:textId="77777777" w:rsidR="00D01269" w:rsidRPr="00D01269" w:rsidRDefault="00D01269" w:rsidP="00D01269">
            <w:pPr>
              <w:spacing w:line="240" w:lineRule="auto"/>
              <w:rPr>
                <w:ins w:id="1866" w:author="Eduardo" w:date="2014-06-12T13:19:00Z"/>
                <w:rFonts w:ascii="Calibri" w:eastAsia="Times New Roman" w:hAnsi="Calibri" w:cs="Times New Roman"/>
                <w:color w:val="000000"/>
                <w:sz w:val="18"/>
                <w:szCs w:val="18"/>
                <w:lang w:val="en-CA" w:eastAsia="en-CA"/>
              </w:rPr>
            </w:pPr>
            <w:ins w:id="186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2A1ACE3B" w14:textId="77777777" w:rsidR="00D01269" w:rsidRPr="00D01269" w:rsidRDefault="00D01269" w:rsidP="00D01269">
            <w:pPr>
              <w:spacing w:line="240" w:lineRule="auto"/>
              <w:rPr>
                <w:ins w:id="1868" w:author="Eduardo" w:date="2014-06-12T13:19:00Z"/>
                <w:rFonts w:ascii="Calibri" w:eastAsia="Times New Roman" w:hAnsi="Calibri" w:cs="Times New Roman"/>
                <w:color w:val="000000"/>
                <w:sz w:val="18"/>
                <w:szCs w:val="18"/>
                <w:lang w:val="en-CA" w:eastAsia="en-CA"/>
              </w:rPr>
            </w:pPr>
            <w:ins w:id="1869"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8" w:space="0" w:color="000000"/>
            </w:tcBorders>
            <w:shd w:val="clear" w:color="auto" w:fill="auto"/>
            <w:hideMark/>
          </w:tcPr>
          <w:p w14:paraId="61667EF4" w14:textId="77777777" w:rsidR="00D01269" w:rsidRPr="00D01269" w:rsidRDefault="00D01269" w:rsidP="00D01269">
            <w:pPr>
              <w:spacing w:line="240" w:lineRule="auto"/>
              <w:rPr>
                <w:ins w:id="1870" w:author="Eduardo" w:date="2014-06-12T13:19:00Z"/>
                <w:rFonts w:ascii="Calibri" w:eastAsia="Times New Roman" w:hAnsi="Calibri" w:cs="Times New Roman"/>
                <w:color w:val="000000"/>
                <w:sz w:val="18"/>
                <w:szCs w:val="18"/>
                <w:lang w:val="en-CA" w:eastAsia="en-CA"/>
              </w:rPr>
            </w:pPr>
            <w:ins w:id="1871" w:author="Eduardo" w:date="2014-06-12T13:19:00Z">
              <w:r w:rsidRPr="00D01269">
                <w:rPr>
                  <w:rFonts w:ascii="Calibri" w:eastAsia="Times New Roman" w:hAnsi="Calibri" w:cs="Times New Roman"/>
                  <w:color w:val="000000"/>
                  <w:sz w:val="18"/>
                  <w:szCs w:val="18"/>
                  <w:lang w:val="en-CA" w:eastAsia="en-CA"/>
                </w:rPr>
                <w:t>.</w:t>
              </w:r>
            </w:ins>
          </w:p>
        </w:tc>
      </w:tr>
      <w:tr w:rsidR="00D01269" w:rsidRPr="00D01269" w14:paraId="408BDD2D" w14:textId="77777777" w:rsidTr="00D01269">
        <w:trPr>
          <w:trHeight w:val="300"/>
          <w:ins w:id="1872"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7BE586F8" w14:textId="77777777" w:rsidR="00D01269" w:rsidRPr="00D01269" w:rsidRDefault="00D01269" w:rsidP="00D01269">
            <w:pPr>
              <w:spacing w:line="240" w:lineRule="auto"/>
              <w:rPr>
                <w:ins w:id="1873"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2F77C976" w14:textId="77777777" w:rsidR="00D01269" w:rsidRPr="00D01269" w:rsidRDefault="00D01269" w:rsidP="00D01269">
            <w:pPr>
              <w:spacing w:line="240" w:lineRule="auto"/>
              <w:rPr>
                <w:ins w:id="1874"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217886F7" w14:textId="77777777" w:rsidR="00D01269" w:rsidRPr="00D01269" w:rsidRDefault="00D01269" w:rsidP="00D01269">
            <w:pPr>
              <w:spacing w:line="240" w:lineRule="auto"/>
              <w:jc w:val="center"/>
              <w:rPr>
                <w:ins w:id="1875" w:author="Eduardo" w:date="2014-06-12T13:19:00Z"/>
                <w:rFonts w:ascii="Calibri" w:eastAsia="Times New Roman" w:hAnsi="Calibri" w:cs="Times New Roman"/>
                <w:b/>
                <w:bCs/>
                <w:color w:val="000000"/>
                <w:sz w:val="18"/>
                <w:szCs w:val="18"/>
                <w:lang w:val="en-CA" w:eastAsia="en-CA"/>
              </w:rPr>
            </w:pPr>
            <w:ins w:id="1876"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27DE7611" w14:textId="77777777" w:rsidR="00D01269" w:rsidRPr="00D01269" w:rsidRDefault="00D01269" w:rsidP="00D01269">
            <w:pPr>
              <w:spacing w:line="240" w:lineRule="auto"/>
              <w:rPr>
                <w:ins w:id="1877" w:author="Eduardo" w:date="2014-06-12T13:19:00Z"/>
                <w:rFonts w:ascii="Calibri" w:eastAsia="Times New Roman" w:hAnsi="Calibri" w:cs="Times New Roman"/>
                <w:color w:val="000000"/>
                <w:sz w:val="18"/>
                <w:szCs w:val="18"/>
                <w:lang w:val="en-CA" w:eastAsia="en-CA"/>
              </w:rPr>
            </w:pPr>
            <w:ins w:id="1878"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C6436D4" w14:textId="77777777" w:rsidR="00D01269" w:rsidRPr="00D01269" w:rsidRDefault="00D01269" w:rsidP="00D01269">
            <w:pPr>
              <w:spacing w:line="240" w:lineRule="auto"/>
              <w:rPr>
                <w:ins w:id="1879" w:author="Eduardo" w:date="2014-06-12T13:19:00Z"/>
                <w:rFonts w:ascii="Calibri" w:eastAsia="Times New Roman" w:hAnsi="Calibri" w:cs="Times New Roman"/>
                <w:color w:val="000000"/>
                <w:sz w:val="18"/>
                <w:szCs w:val="18"/>
                <w:lang w:val="en-CA" w:eastAsia="en-CA"/>
              </w:rPr>
            </w:pPr>
            <w:ins w:id="1880"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4B9835E3" w14:textId="77777777" w:rsidR="00D01269" w:rsidRPr="00D01269" w:rsidRDefault="00D01269" w:rsidP="00D01269">
            <w:pPr>
              <w:spacing w:line="240" w:lineRule="auto"/>
              <w:jc w:val="right"/>
              <w:rPr>
                <w:ins w:id="1881" w:author="Eduardo" w:date="2014-06-12T13:19:00Z"/>
                <w:rFonts w:ascii="Calibri" w:eastAsia="Times New Roman" w:hAnsi="Calibri" w:cs="Times New Roman"/>
                <w:color w:val="000000"/>
                <w:sz w:val="18"/>
                <w:szCs w:val="18"/>
                <w:lang w:val="en-CA" w:eastAsia="en-CA"/>
              </w:rPr>
            </w:pPr>
            <w:ins w:id="1882" w:author="Eduardo" w:date="2014-06-12T13:19:00Z">
              <w:r w:rsidRPr="00D01269">
                <w:rPr>
                  <w:rFonts w:ascii="Calibri" w:eastAsia="Times New Roman" w:hAnsi="Calibri" w:cs="Times New Roman"/>
                  <w:color w:val="000000"/>
                  <w:sz w:val="18"/>
                  <w:szCs w:val="18"/>
                  <w:lang w:val="en-CA" w:eastAsia="en-CA"/>
                </w:rPr>
                <w:t>5.52</w:t>
              </w:r>
            </w:ins>
          </w:p>
        </w:tc>
        <w:tc>
          <w:tcPr>
            <w:tcW w:w="0" w:type="auto"/>
            <w:tcBorders>
              <w:top w:val="nil"/>
              <w:left w:val="nil"/>
              <w:bottom w:val="single" w:sz="4" w:space="0" w:color="000000"/>
              <w:right w:val="single" w:sz="4" w:space="0" w:color="000000"/>
            </w:tcBorders>
            <w:shd w:val="clear" w:color="auto" w:fill="auto"/>
            <w:hideMark/>
          </w:tcPr>
          <w:p w14:paraId="29581B42" w14:textId="77777777" w:rsidR="00D01269" w:rsidRPr="00D01269" w:rsidRDefault="00D01269" w:rsidP="00D01269">
            <w:pPr>
              <w:spacing w:line="240" w:lineRule="auto"/>
              <w:rPr>
                <w:ins w:id="1883" w:author="Eduardo" w:date="2014-06-12T13:19:00Z"/>
                <w:rFonts w:ascii="Calibri" w:eastAsia="Times New Roman" w:hAnsi="Calibri" w:cs="Times New Roman"/>
                <w:color w:val="000000"/>
                <w:sz w:val="18"/>
                <w:szCs w:val="18"/>
                <w:lang w:val="en-CA" w:eastAsia="en-CA"/>
              </w:rPr>
            </w:pPr>
            <w:ins w:id="1884"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341A8BFE" w14:textId="77777777" w:rsidR="00D01269" w:rsidRPr="00D01269" w:rsidRDefault="00D01269" w:rsidP="00D01269">
            <w:pPr>
              <w:spacing w:line="240" w:lineRule="auto"/>
              <w:rPr>
                <w:ins w:id="1885" w:author="Eduardo" w:date="2014-06-12T13:19:00Z"/>
                <w:rFonts w:ascii="Calibri" w:eastAsia="Times New Roman" w:hAnsi="Calibri" w:cs="Times New Roman"/>
                <w:color w:val="000000"/>
                <w:sz w:val="18"/>
                <w:szCs w:val="18"/>
                <w:lang w:val="en-CA" w:eastAsia="en-CA"/>
              </w:rPr>
            </w:pPr>
            <w:ins w:id="1886"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8" w:space="0" w:color="000000"/>
            </w:tcBorders>
            <w:shd w:val="clear" w:color="auto" w:fill="auto"/>
            <w:hideMark/>
          </w:tcPr>
          <w:p w14:paraId="79796104" w14:textId="77777777" w:rsidR="00D01269" w:rsidRPr="00D01269" w:rsidRDefault="00D01269" w:rsidP="00D01269">
            <w:pPr>
              <w:spacing w:line="240" w:lineRule="auto"/>
              <w:jc w:val="right"/>
              <w:rPr>
                <w:ins w:id="1887" w:author="Eduardo" w:date="2014-06-12T13:19:00Z"/>
                <w:rFonts w:ascii="Calibri" w:eastAsia="Times New Roman" w:hAnsi="Calibri" w:cs="Times New Roman"/>
                <w:color w:val="000000"/>
                <w:sz w:val="18"/>
                <w:szCs w:val="18"/>
                <w:lang w:val="en-CA" w:eastAsia="en-CA"/>
              </w:rPr>
            </w:pPr>
            <w:ins w:id="1888" w:author="Eduardo" w:date="2014-06-12T13:19:00Z">
              <w:r w:rsidRPr="00D01269">
                <w:rPr>
                  <w:rFonts w:ascii="Calibri" w:eastAsia="Times New Roman" w:hAnsi="Calibri" w:cs="Times New Roman"/>
                  <w:color w:val="000000"/>
                  <w:sz w:val="18"/>
                  <w:szCs w:val="18"/>
                  <w:lang w:val="en-CA" w:eastAsia="en-CA"/>
                </w:rPr>
                <w:t>5.52</w:t>
              </w:r>
            </w:ins>
          </w:p>
        </w:tc>
      </w:tr>
      <w:tr w:rsidR="00D01269" w:rsidRPr="00D01269" w14:paraId="38AAB1B1" w14:textId="77777777" w:rsidTr="00D01269">
        <w:trPr>
          <w:trHeight w:val="300"/>
          <w:ins w:id="1889"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50B0D19A" w14:textId="77777777" w:rsidR="00D01269" w:rsidRPr="00D01269" w:rsidRDefault="00D01269" w:rsidP="00D01269">
            <w:pPr>
              <w:spacing w:line="240" w:lineRule="auto"/>
              <w:jc w:val="center"/>
              <w:rPr>
                <w:ins w:id="1890" w:author="Eduardo" w:date="2014-06-12T13:19:00Z"/>
                <w:rFonts w:ascii="Calibri" w:eastAsia="Times New Roman" w:hAnsi="Calibri" w:cs="Times New Roman"/>
                <w:b/>
                <w:bCs/>
                <w:color w:val="000000"/>
                <w:sz w:val="18"/>
                <w:szCs w:val="18"/>
                <w:lang w:val="en-CA" w:eastAsia="en-CA"/>
              </w:rPr>
            </w:pPr>
            <w:ins w:id="1891" w:author="Eduardo" w:date="2014-06-12T13:19:00Z">
              <w:r w:rsidRPr="00D01269">
                <w:rPr>
                  <w:rFonts w:ascii="Calibri" w:eastAsia="Times New Roman" w:hAnsi="Calibri" w:cs="Times New Roman"/>
                  <w:b/>
                  <w:bCs/>
                  <w:color w:val="000000"/>
                  <w:sz w:val="18"/>
                  <w:szCs w:val="18"/>
                  <w:lang w:val="en-CA" w:eastAsia="en-CA"/>
                </w:rPr>
                <w:t>Highland Perennial</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2A65DB03" w14:textId="77777777" w:rsidR="00D01269" w:rsidRPr="00D01269" w:rsidRDefault="00D01269" w:rsidP="00D01269">
            <w:pPr>
              <w:spacing w:line="240" w:lineRule="auto"/>
              <w:jc w:val="center"/>
              <w:rPr>
                <w:ins w:id="1892" w:author="Eduardo" w:date="2014-06-12T13:19:00Z"/>
                <w:rFonts w:ascii="Calibri" w:eastAsia="Times New Roman" w:hAnsi="Calibri" w:cs="Times New Roman"/>
                <w:b/>
                <w:bCs/>
                <w:color w:val="000000"/>
                <w:sz w:val="18"/>
                <w:szCs w:val="18"/>
                <w:lang w:val="en-CA" w:eastAsia="en-CA"/>
              </w:rPr>
            </w:pPr>
            <w:ins w:id="1893"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208FC24E" w14:textId="77777777" w:rsidR="00D01269" w:rsidRPr="00D01269" w:rsidRDefault="00D01269" w:rsidP="00D01269">
            <w:pPr>
              <w:spacing w:line="240" w:lineRule="auto"/>
              <w:jc w:val="center"/>
              <w:rPr>
                <w:ins w:id="1894" w:author="Eduardo" w:date="2014-06-12T13:19:00Z"/>
                <w:rFonts w:ascii="Calibri" w:eastAsia="Times New Roman" w:hAnsi="Calibri" w:cs="Times New Roman"/>
                <w:b/>
                <w:bCs/>
                <w:color w:val="000000"/>
                <w:sz w:val="18"/>
                <w:szCs w:val="18"/>
                <w:lang w:val="en-CA" w:eastAsia="en-CA"/>
              </w:rPr>
            </w:pPr>
            <w:ins w:id="1895"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461DF75D" w14:textId="77777777" w:rsidR="00D01269" w:rsidRPr="00D01269" w:rsidRDefault="00D01269" w:rsidP="00D01269">
            <w:pPr>
              <w:spacing w:line="240" w:lineRule="auto"/>
              <w:jc w:val="right"/>
              <w:rPr>
                <w:ins w:id="1896" w:author="Eduardo" w:date="2014-06-12T13:19:00Z"/>
                <w:rFonts w:ascii="Calibri" w:eastAsia="Times New Roman" w:hAnsi="Calibri" w:cs="Times New Roman"/>
                <w:color w:val="000000"/>
                <w:sz w:val="18"/>
                <w:szCs w:val="18"/>
                <w:lang w:val="en-CA" w:eastAsia="en-CA"/>
              </w:rPr>
            </w:pPr>
            <w:ins w:id="1897" w:author="Eduardo" w:date="2014-06-12T13:19:00Z">
              <w:r w:rsidRPr="00D01269">
                <w:rPr>
                  <w:rFonts w:ascii="Calibri" w:eastAsia="Times New Roman" w:hAnsi="Calibri" w:cs="Times New Roman"/>
                  <w:color w:val="000000"/>
                  <w:sz w:val="18"/>
                  <w:szCs w:val="18"/>
                  <w:lang w:val="en-CA" w:eastAsia="en-CA"/>
                </w:rPr>
                <w:t>27.25</w:t>
              </w:r>
            </w:ins>
          </w:p>
        </w:tc>
        <w:tc>
          <w:tcPr>
            <w:tcW w:w="0" w:type="auto"/>
            <w:tcBorders>
              <w:top w:val="nil"/>
              <w:left w:val="nil"/>
              <w:bottom w:val="single" w:sz="4" w:space="0" w:color="000000"/>
              <w:right w:val="single" w:sz="4" w:space="0" w:color="000000"/>
            </w:tcBorders>
            <w:shd w:val="clear" w:color="auto" w:fill="auto"/>
            <w:hideMark/>
          </w:tcPr>
          <w:p w14:paraId="06A77A23" w14:textId="77777777" w:rsidR="00D01269" w:rsidRPr="00D01269" w:rsidRDefault="00D01269" w:rsidP="00D01269">
            <w:pPr>
              <w:spacing w:line="240" w:lineRule="auto"/>
              <w:jc w:val="right"/>
              <w:rPr>
                <w:ins w:id="1898" w:author="Eduardo" w:date="2014-06-12T13:19:00Z"/>
                <w:rFonts w:ascii="Calibri" w:eastAsia="Times New Roman" w:hAnsi="Calibri" w:cs="Times New Roman"/>
                <w:color w:val="000000"/>
                <w:sz w:val="18"/>
                <w:szCs w:val="18"/>
                <w:lang w:val="en-CA" w:eastAsia="en-CA"/>
              </w:rPr>
            </w:pPr>
            <w:ins w:id="1899" w:author="Eduardo" w:date="2014-06-12T13:19:00Z">
              <w:r w:rsidRPr="00D01269">
                <w:rPr>
                  <w:rFonts w:ascii="Calibri" w:eastAsia="Times New Roman" w:hAnsi="Calibri" w:cs="Times New Roman"/>
                  <w:color w:val="000000"/>
                  <w:sz w:val="18"/>
                  <w:szCs w:val="18"/>
                  <w:lang w:val="en-CA" w:eastAsia="en-CA"/>
                </w:rPr>
                <w:t>47.45</w:t>
              </w:r>
            </w:ins>
          </w:p>
        </w:tc>
        <w:tc>
          <w:tcPr>
            <w:tcW w:w="0" w:type="auto"/>
            <w:tcBorders>
              <w:top w:val="nil"/>
              <w:left w:val="nil"/>
              <w:bottom w:val="single" w:sz="4" w:space="0" w:color="000000"/>
              <w:right w:val="single" w:sz="4" w:space="0" w:color="000000"/>
            </w:tcBorders>
            <w:shd w:val="clear" w:color="auto" w:fill="auto"/>
            <w:hideMark/>
          </w:tcPr>
          <w:p w14:paraId="620551E7" w14:textId="77777777" w:rsidR="00D01269" w:rsidRPr="00D01269" w:rsidRDefault="00D01269" w:rsidP="00D01269">
            <w:pPr>
              <w:spacing w:line="240" w:lineRule="auto"/>
              <w:jc w:val="right"/>
              <w:rPr>
                <w:ins w:id="1900" w:author="Eduardo" w:date="2014-06-12T13:19:00Z"/>
                <w:rFonts w:ascii="Calibri" w:eastAsia="Times New Roman" w:hAnsi="Calibri" w:cs="Times New Roman"/>
                <w:color w:val="000000"/>
                <w:sz w:val="18"/>
                <w:szCs w:val="18"/>
                <w:lang w:val="en-CA" w:eastAsia="en-CA"/>
              </w:rPr>
            </w:pPr>
            <w:ins w:id="1901" w:author="Eduardo" w:date="2014-06-12T13:19:00Z">
              <w:r w:rsidRPr="00D01269">
                <w:rPr>
                  <w:rFonts w:ascii="Calibri" w:eastAsia="Times New Roman" w:hAnsi="Calibri" w:cs="Times New Roman"/>
                  <w:color w:val="000000"/>
                  <w:sz w:val="18"/>
                  <w:szCs w:val="18"/>
                  <w:lang w:val="en-CA" w:eastAsia="en-CA"/>
                </w:rPr>
                <w:t>0.41</w:t>
              </w:r>
            </w:ins>
          </w:p>
        </w:tc>
        <w:tc>
          <w:tcPr>
            <w:tcW w:w="0" w:type="auto"/>
            <w:tcBorders>
              <w:top w:val="nil"/>
              <w:left w:val="nil"/>
              <w:bottom w:val="single" w:sz="4" w:space="0" w:color="000000"/>
              <w:right w:val="single" w:sz="4" w:space="0" w:color="000000"/>
            </w:tcBorders>
            <w:shd w:val="clear" w:color="auto" w:fill="auto"/>
            <w:hideMark/>
          </w:tcPr>
          <w:p w14:paraId="0123E5CF" w14:textId="77777777" w:rsidR="00D01269" w:rsidRPr="00D01269" w:rsidRDefault="00D01269" w:rsidP="00D01269">
            <w:pPr>
              <w:spacing w:line="240" w:lineRule="auto"/>
              <w:jc w:val="right"/>
              <w:rPr>
                <w:ins w:id="1902" w:author="Eduardo" w:date="2014-06-12T13:19:00Z"/>
                <w:rFonts w:ascii="Calibri" w:eastAsia="Times New Roman" w:hAnsi="Calibri" w:cs="Times New Roman"/>
                <w:color w:val="000000"/>
                <w:sz w:val="18"/>
                <w:szCs w:val="18"/>
                <w:lang w:val="en-CA" w:eastAsia="en-CA"/>
              </w:rPr>
            </w:pPr>
            <w:ins w:id="1903" w:author="Eduardo" w:date="2014-06-12T13:19:00Z">
              <w:r w:rsidRPr="00D01269">
                <w:rPr>
                  <w:rFonts w:ascii="Calibri" w:eastAsia="Times New Roman" w:hAnsi="Calibri" w:cs="Times New Roman"/>
                  <w:color w:val="000000"/>
                  <w:sz w:val="18"/>
                  <w:szCs w:val="18"/>
                  <w:lang w:val="en-CA" w:eastAsia="en-CA"/>
                </w:rPr>
                <w:t>60.17</w:t>
              </w:r>
            </w:ins>
          </w:p>
        </w:tc>
        <w:tc>
          <w:tcPr>
            <w:tcW w:w="0" w:type="auto"/>
            <w:tcBorders>
              <w:top w:val="nil"/>
              <w:left w:val="nil"/>
              <w:bottom w:val="single" w:sz="4" w:space="0" w:color="000000"/>
              <w:right w:val="single" w:sz="4" w:space="0" w:color="000000"/>
            </w:tcBorders>
            <w:shd w:val="clear" w:color="auto" w:fill="auto"/>
            <w:hideMark/>
          </w:tcPr>
          <w:p w14:paraId="5933F656" w14:textId="77777777" w:rsidR="00D01269" w:rsidRPr="00D01269" w:rsidRDefault="00D01269" w:rsidP="00D01269">
            <w:pPr>
              <w:spacing w:line="240" w:lineRule="auto"/>
              <w:jc w:val="right"/>
              <w:rPr>
                <w:ins w:id="1904" w:author="Eduardo" w:date="2014-06-12T13:19:00Z"/>
                <w:rFonts w:ascii="Calibri" w:eastAsia="Times New Roman" w:hAnsi="Calibri" w:cs="Times New Roman"/>
                <w:color w:val="000000"/>
                <w:sz w:val="18"/>
                <w:szCs w:val="18"/>
                <w:lang w:val="en-CA" w:eastAsia="en-CA"/>
              </w:rPr>
            </w:pPr>
            <w:ins w:id="1905" w:author="Eduardo" w:date="2014-06-12T13:19:00Z">
              <w:r w:rsidRPr="00D01269">
                <w:rPr>
                  <w:rFonts w:ascii="Calibri" w:eastAsia="Times New Roman" w:hAnsi="Calibri" w:cs="Times New Roman"/>
                  <w:color w:val="000000"/>
                  <w:sz w:val="18"/>
                  <w:szCs w:val="18"/>
                  <w:lang w:val="en-CA" w:eastAsia="en-CA"/>
                </w:rPr>
                <w:t>12.17</w:t>
              </w:r>
            </w:ins>
          </w:p>
        </w:tc>
        <w:tc>
          <w:tcPr>
            <w:tcW w:w="0" w:type="auto"/>
            <w:tcBorders>
              <w:top w:val="nil"/>
              <w:left w:val="nil"/>
              <w:bottom w:val="single" w:sz="4" w:space="0" w:color="000000"/>
              <w:right w:val="single" w:sz="8" w:space="0" w:color="000000"/>
            </w:tcBorders>
            <w:shd w:val="clear" w:color="auto" w:fill="auto"/>
            <w:hideMark/>
          </w:tcPr>
          <w:p w14:paraId="397E2DAA" w14:textId="77777777" w:rsidR="00D01269" w:rsidRPr="00D01269" w:rsidRDefault="00D01269" w:rsidP="00D01269">
            <w:pPr>
              <w:spacing w:line="240" w:lineRule="auto"/>
              <w:jc w:val="right"/>
              <w:rPr>
                <w:ins w:id="1906" w:author="Eduardo" w:date="2014-06-12T13:19:00Z"/>
                <w:rFonts w:ascii="Calibri" w:eastAsia="Times New Roman" w:hAnsi="Calibri" w:cs="Times New Roman"/>
                <w:color w:val="000000"/>
                <w:sz w:val="18"/>
                <w:szCs w:val="18"/>
                <w:lang w:val="en-CA" w:eastAsia="en-CA"/>
              </w:rPr>
            </w:pPr>
            <w:ins w:id="1907" w:author="Eduardo" w:date="2014-06-12T13:19:00Z">
              <w:r w:rsidRPr="00D01269">
                <w:rPr>
                  <w:rFonts w:ascii="Calibri" w:eastAsia="Times New Roman" w:hAnsi="Calibri" w:cs="Times New Roman"/>
                  <w:color w:val="000000"/>
                  <w:sz w:val="18"/>
                  <w:szCs w:val="18"/>
                  <w:lang w:val="en-CA" w:eastAsia="en-CA"/>
                </w:rPr>
                <w:t>0.41</w:t>
              </w:r>
            </w:ins>
          </w:p>
        </w:tc>
      </w:tr>
      <w:tr w:rsidR="00D01269" w:rsidRPr="00D01269" w14:paraId="5FF4F502" w14:textId="77777777" w:rsidTr="00D01269">
        <w:trPr>
          <w:trHeight w:val="300"/>
          <w:ins w:id="1908"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076FB277" w14:textId="77777777" w:rsidR="00D01269" w:rsidRPr="00D01269" w:rsidRDefault="00D01269" w:rsidP="00D01269">
            <w:pPr>
              <w:spacing w:line="240" w:lineRule="auto"/>
              <w:rPr>
                <w:ins w:id="1909"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631E2691" w14:textId="77777777" w:rsidR="00D01269" w:rsidRPr="00D01269" w:rsidRDefault="00D01269" w:rsidP="00D01269">
            <w:pPr>
              <w:spacing w:line="240" w:lineRule="auto"/>
              <w:rPr>
                <w:ins w:id="1910"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16BA7061" w14:textId="77777777" w:rsidR="00D01269" w:rsidRPr="00D01269" w:rsidRDefault="00D01269" w:rsidP="00D01269">
            <w:pPr>
              <w:spacing w:line="240" w:lineRule="auto"/>
              <w:jc w:val="center"/>
              <w:rPr>
                <w:ins w:id="1911" w:author="Eduardo" w:date="2014-06-12T13:19:00Z"/>
                <w:rFonts w:ascii="Calibri" w:eastAsia="Times New Roman" w:hAnsi="Calibri" w:cs="Times New Roman"/>
                <w:b/>
                <w:bCs/>
                <w:color w:val="000000"/>
                <w:sz w:val="18"/>
                <w:szCs w:val="18"/>
                <w:lang w:val="en-CA" w:eastAsia="en-CA"/>
              </w:rPr>
            </w:pPr>
            <w:ins w:id="1912"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0975FBB4" w14:textId="77777777" w:rsidR="00D01269" w:rsidRPr="00D01269" w:rsidRDefault="00D01269" w:rsidP="00D01269">
            <w:pPr>
              <w:spacing w:line="240" w:lineRule="auto"/>
              <w:jc w:val="right"/>
              <w:rPr>
                <w:ins w:id="1913" w:author="Eduardo" w:date="2014-06-12T13:19:00Z"/>
                <w:rFonts w:ascii="Calibri" w:eastAsia="Times New Roman" w:hAnsi="Calibri" w:cs="Times New Roman"/>
                <w:color w:val="000000"/>
                <w:sz w:val="18"/>
                <w:szCs w:val="18"/>
                <w:lang w:val="en-CA" w:eastAsia="en-CA"/>
              </w:rPr>
            </w:pPr>
            <w:ins w:id="1914" w:author="Eduardo" w:date="2014-06-12T13:19:00Z">
              <w:r w:rsidRPr="00D01269">
                <w:rPr>
                  <w:rFonts w:ascii="Calibri" w:eastAsia="Times New Roman" w:hAnsi="Calibri" w:cs="Times New Roman"/>
                  <w:color w:val="000000"/>
                  <w:sz w:val="18"/>
                  <w:szCs w:val="18"/>
                  <w:lang w:val="en-CA" w:eastAsia="en-CA"/>
                </w:rPr>
                <w:t>48.7</w:t>
              </w:r>
            </w:ins>
          </w:p>
        </w:tc>
        <w:tc>
          <w:tcPr>
            <w:tcW w:w="0" w:type="auto"/>
            <w:tcBorders>
              <w:top w:val="nil"/>
              <w:left w:val="nil"/>
              <w:bottom w:val="single" w:sz="4" w:space="0" w:color="000000"/>
              <w:right w:val="single" w:sz="4" w:space="0" w:color="000000"/>
            </w:tcBorders>
            <w:shd w:val="clear" w:color="auto" w:fill="auto"/>
            <w:hideMark/>
          </w:tcPr>
          <w:p w14:paraId="0E45E04A" w14:textId="77777777" w:rsidR="00D01269" w:rsidRPr="00D01269" w:rsidRDefault="00D01269" w:rsidP="00D01269">
            <w:pPr>
              <w:spacing w:line="240" w:lineRule="auto"/>
              <w:jc w:val="right"/>
              <w:rPr>
                <w:ins w:id="1915" w:author="Eduardo" w:date="2014-06-12T13:19:00Z"/>
                <w:rFonts w:ascii="Calibri" w:eastAsia="Times New Roman" w:hAnsi="Calibri" w:cs="Times New Roman"/>
                <w:color w:val="000000"/>
                <w:sz w:val="18"/>
                <w:szCs w:val="18"/>
                <w:lang w:val="en-CA" w:eastAsia="en-CA"/>
              </w:rPr>
            </w:pPr>
            <w:ins w:id="1916" w:author="Eduardo" w:date="2014-06-12T13:19:00Z">
              <w:r w:rsidRPr="00D01269">
                <w:rPr>
                  <w:rFonts w:ascii="Calibri" w:eastAsia="Times New Roman" w:hAnsi="Calibri" w:cs="Times New Roman"/>
                  <w:color w:val="000000"/>
                  <w:sz w:val="18"/>
                  <w:szCs w:val="18"/>
                  <w:lang w:val="en-CA" w:eastAsia="en-CA"/>
                </w:rPr>
                <w:t>40.42</w:t>
              </w:r>
            </w:ins>
          </w:p>
        </w:tc>
        <w:tc>
          <w:tcPr>
            <w:tcW w:w="0" w:type="auto"/>
            <w:tcBorders>
              <w:top w:val="nil"/>
              <w:left w:val="nil"/>
              <w:bottom w:val="single" w:sz="4" w:space="0" w:color="000000"/>
              <w:right w:val="single" w:sz="4" w:space="0" w:color="000000"/>
            </w:tcBorders>
            <w:shd w:val="clear" w:color="auto" w:fill="auto"/>
            <w:hideMark/>
          </w:tcPr>
          <w:p w14:paraId="29BA3DB1" w14:textId="77777777" w:rsidR="00D01269" w:rsidRPr="00D01269" w:rsidRDefault="00D01269" w:rsidP="00D01269">
            <w:pPr>
              <w:spacing w:line="240" w:lineRule="auto"/>
              <w:jc w:val="right"/>
              <w:rPr>
                <w:ins w:id="1917" w:author="Eduardo" w:date="2014-06-12T13:19:00Z"/>
                <w:rFonts w:ascii="Calibri" w:eastAsia="Times New Roman" w:hAnsi="Calibri" w:cs="Times New Roman"/>
                <w:color w:val="000000"/>
                <w:sz w:val="18"/>
                <w:szCs w:val="18"/>
                <w:lang w:val="en-CA" w:eastAsia="en-CA"/>
              </w:rPr>
            </w:pPr>
            <w:ins w:id="1918" w:author="Eduardo" w:date="2014-06-12T13:19:00Z">
              <w:r w:rsidRPr="00D01269">
                <w:rPr>
                  <w:rFonts w:ascii="Calibri" w:eastAsia="Times New Roman" w:hAnsi="Calibri" w:cs="Times New Roman"/>
                  <w:color w:val="000000"/>
                  <w:sz w:val="18"/>
                  <w:szCs w:val="18"/>
                  <w:lang w:val="en-CA" w:eastAsia="en-CA"/>
                </w:rPr>
                <w:t>0.25</w:t>
              </w:r>
            </w:ins>
          </w:p>
        </w:tc>
        <w:tc>
          <w:tcPr>
            <w:tcW w:w="0" w:type="auto"/>
            <w:tcBorders>
              <w:top w:val="nil"/>
              <w:left w:val="nil"/>
              <w:bottom w:val="single" w:sz="4" w:space="0" w:color="000000"/>
              <w:right w:val="single" w:sz="4" w:space="0" w:color="000000"/>
            </w:tcBorders>
            <w:shd w:val="clear" w:color="auto" w:fill="auto"/>
            <w:hideMark/>
          </w:tcPr>
          <w:p w14:paraId="68DD7BBA" w14:textId="77777777" w:rsidR="00D01269" w:rsidRPr="00D01269" w:rsidRDefault="00D01269" w:rsidP="00D01269">
            <w:pPr>
              <w:spacing w:line="240" w:lineRule="auto"/>
              <w:jc w:val="right"/>
              <w:rPr>
                <w:ins w:id="1919" w:author="Eduardo" w:date="2014-06-12T13:19:00Z"/>
                <w:rFonts w:ascii="Calibri" w:eastAsia="Times New Roman" w:hAnsi="Calibri" w:cs="Times New Roman"/>
                <w:color w:val="000000"/>
                <w:sz w:val="18"/>
                <w:szCs w:val="18"/>
                <w:lang w:val="en-CA" w:eastAsia="en-CA"/>
              </w:rPr>
            </w:pPr>
            <w:ins w:id="1920" w:author="Eduardo" w:date="2014-06-12T13:19:00Z">
              <w:r w:rsidRPr="00D01269">
                <w:rPr>
                  <w:rFonts w:ascii="Calibri" w:eastAsia="Times New Roman" w:hAnsi="Calibri" w:cs="Times New Roman"/>
                  <w:color w:val="000000"/>
                  <w:sz w:val="18"/>
                  <w:szCs w:val="18"/>
                  <w:lang w:val="en-CA" w:eastAsia="en-CA"/>
                </w:rPr>
                <w:t>100</w:t>
              </w:r>
            </w:ins>
          </w:p>
        </w:tc>
        <w:tc>
          <w:tcPr>
            <w:tcW w:w="0" w:type="auto"/>
            <w:tcBorders>
              <w:top w:val="nil"/>
              <w:left w:val="nil"/>
              <w:bottom w:val="single" w:sz="4" w:space="0" w:color="000000"/>
              <w:right w:val="single" w:sz="4" w:space="0" w:color="000000"/>
            </w:tcBorders>
            <w:shd w:val="clear" w:color="auto" w:fill="auto"/>
            <w:hideMark/>
          </w:tcPr>
          <w:p w14:paraId="13E072E7" w14:textId="77777777" w:rsidR="00D01269" w:rsidRPr="00D01269" w:rsidRDefault="00D01269" w:rsidP="00D01269">
            <w:pPr>
              <w:spacing w:line="240" w:lineRule="auto"/>
              <w:jc w:val="right"/>
              <w:rPr>
                <w:ins w:id="1921" w:author="Eduardo" w:date="2014-06-12T13:19:00Z"/>
                <w:rFonts w:ascii="Calibri" w:eastAsia="Times New Roman" w:hAnsi="Calibri" w:cs="Times New Roman"/>
                <w:color w:val="000000"/>
                <w:sz w:val="18"/>
                <w:szCs w:val="18"/>
                <w:lang w:val="en-CA" w:eastAsia="en-CA"/>
              </w:rPr>
            </w:pPr>
            <w:ins w:id="1922"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8" w:space="0" w:color="000000"/>
            </w:tcBorders>
            <w:shd w:val="clear" w:color="auto" w:fill="auto"/>
            <w:hideMark/>
          </w:tcPr>
          <w:p w14:paraId="24A4C3B6" w14:textId="77777777" w:rsidR="00D01269" w:rsidRPr="00D01269" w:rsidRDefault="00D01269" w:rsidP="00D01269">
            <w:pPr>
              <w:spacing w:line="240" w:lineRule="auto"/>
              <w:jc w:val="right"/>
              <w:rPr>
                <w:ins w:id="1923" w:author="Eduardo" w:date="2014-06-12T13:19:00Z"/>
                <w:rFonts w:ascii="Calibri" w:eastAsia="Times New Roman" w:hAnsi="Calibri" w:cs="Times New Roman"/>
                <w:color w:val="000000"/>
                <w:sz w:val="18"/>
                <w:szCs w:val="18"/>
                <w:lang w:val="en-CA" w:eastAsia="en-CA"/>
              </w:rPr>
            </w:pPr>
            <w:ins w:id="1924" w:author="Eduardo" w:date="2014-06-12T13:19:00Z">
              <w:r w:rsidRPr="00D01269">
                <w:rPr>
                  <w:rFonts w:ascii="Calibri" w:eastAsia="Times New Roman" w:hAnsi="Calibri" w:cs="Times New Roman"/>
                  <w:color w:val="000000"/>
                  <w:sz w:val="18"/>
                  <w:szCs w:val="18"/>
                  <w:lang w:val="en-CA" w:eastAsia="en-CA"/>
                </w:rPr>
                <w:t>0.25</w:t>
              </w:r>
            </w:ins>
          </w:p>
        </w:tc>
      </w:tr>
      <w:tr w:rsidR="00D01269" w:rsidRPr="00D01269" w14:paraId="07C81A2B" w14:textId="77777777" w:rsidTr="00D01269">
        <w:trPr>
          <w:trHeight w:val="300"/>
          <w:ins w:id="1925"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53682A0A" w14:textId="77777777" w:rsidR="00D01269" w:rsidRPr="00D01269" w:rsidRDefault="00D01269" w:rsidP="00D01269">
            <w:pPr>
              <w:spacing w:line="240" w:lineRule="auto"/>
              <w:rPr>
                <w:ins w:id="1926"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5E219314" w14:textId="77777777" w:rsidR="00D01269" w:rsidRPr="00D01269" w:rsidRDefault="00D01269" w:rsidP="00D01269">
            <w:pPr>
              <w:spacing w:line="240" w:lineRule="auto"/>
              <w:jc w:val="center"/>
              <w:rPr>
                <w:ins w:id="1927" w:author="Eduardo" w:date="2014-06-12T13:19:00Z"/>
                <w:rFonts w:ascii="Calibri" w:eastAsia="Times New Roman" w:hAnsi="Calibri" w:cs="Times New Roman"/>
                <w:b/>
                <w:bCs/>
                <w:color w:val="000000"/>
                <w:sz w:val="18"/>
                <w:szCs w:val="18"/>
                <w:lang w:val="en-CA" w:eastAsia="en-CA"/>
              </w:rPr>
            </w:pPr>
            <w:ins w:id="1928"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4914511D" w14:textId="77777777" w:rsidR="00D01269" w:rsidRPr="00D01269" w:rsidRDefault="00D01269" w:rsidP="00D01269">
            <w:pPr>
              <w:spacing w:line="240" w:lineRule="auto"/>
              <w:jc w:val="center"/>
              <w:rPr>
                <w:ins w:id="1929" w:author="Eduardo" w:date="2014-06-12T13:19:00Z"/>
                <w:rFonts w:ascii="Calibri" w:eastAsia="Times New Roman" w:hAnsi="Calibri" w:cs="Times New Roman"/>
                <w:b/>
                <w:bCs/>
                <w:color w:val="000000"/>
                <w:sz w:val="18"/>
                <w:szCs w:val="18"/>
                <w:lang w:val="en-CA" w:eastAsia="en-CA"/>
              </w:rPr>
            </w:pPr>
            <w:ins w:id="1930"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2B78A020" w14:textId="77777777" w:rsidR="00D01269" w:rsidRPr="00D01269" w:rsidRDefault="00D01269" w:rsidP="00D01269">
            <w:pPr>
              <w:spacing w:line="240" w:lineRule="auto"/>
              <w:jc w:val="right"/>
              <w:rPr>
                <w:ins w:id="1931" w:author="Eduardo" w:date="2014-06-12T13:19:00Z"/>
                <w:rFonts w:ascii="Calibri" w:eastAsia="Times New Roman" w:hAnsi="Calibri" w:cs="Times New Roman"/>
                <w:color w:val="000000"/>
                <w:sz w:val="18"/>
                <w:szCs w:val="18"/>
                <w:lang w:val="en-CA" w:eastAsia="en-CA"/>
              </w:rPr>
            </w:pPr>
            <w:ins w:id="1932" w:author="Eduardo" w:date="2014-06-12T13:19:00Z">
              <w:r w:rsidRPr="00D01269">
                <w:rPr>
                  <w:rFonts w:ascii="Calibri" w:eastAsia="Times New Roman" w:hAnsi="Calibri" w:cs="Times New Roman"/>
                  <w:color w:val="000000"/>
                  <w:sz w:val="18"/>
                  <w:szCs w:val="18"/>
                  <w:lang w:val="en-CA" w:eastAsia="en-CA"/>
                </w:rPr>
                <w:t>61.33</w:t>
              </w:r>
            </w:ins>
          </w:p>
        </w:tc>
        <w:tc>
          <w:tcPr>
            <w:tcW w:w="0" w:type="auto"/>
            <w:tcBorders>
              <w:top w:val="nil"/>
              <w:left w:val="nil"/>
              <w:bottom w:val="single" w:sz="4" w:space="0" w:color="000000"/>
              <w:right w:val="single" w:sz="4" w:space="0" w:color="000000"/>
            </w:tcBorders>
            <w:shd w:val="clear" w:color="auto" w:fill="auto"/>
            <w:hideMark/>
          </w:tcPr>
          <w:p w14:paraId="4DA3B641" w14:textId="77777777" w:rsidR="00D01269" w:rsidRPr="00D01269" w:rsidRDefault="00D01269" w:rsidP="00D01269">
            <w:pPr>
              <w:spacing w:line="240" w:lineRule="auto"/>
              <w:jc w:val="right"/>
              <w:rPr>
                <w:ins w:id="1933" w:author="Eduardo" w:date="2014-06-12T13:19:00Z"/>
                <w:rFonts w:ascii="Calibri" w:eastAsia="Times New Roman" w:hAnsi="Calibri" w:cs="Times New Roman"/>
                <w:color w:val="000000"/>
                <w:sz w:val="18"/>
                <w:szCs w:val="18"/>
                <w:lang w:val="en-CA" w:eastAsia="en-CA"/>
              </w:rPr>
            </w:pPr>
            <w:ins w:id="1934" w:author="Eduardo" w:date="2014-06-12T13:19:00Z">
              <w:r w:rsidRPr="00D01269">
                <w:rPr>
                  <w:rFonts w:ascii="Calibri" w:eastAsia="Times New Roman" w:hAnsi="Calibri" w:cs="Times New Roman"/>
                  <w:color w:val="000000"/>
                  <w:sz w:val="18"/>
                  <w:szCs w:val="18"/>
                  <w:lang w:val="en-CA" w:eastAsia="en-CA"/>
                </w:rPr>
                <w:t>15.09</w:t>
              </w:r>
            </w:ins>
          </w:p>
        </w:tc>
        <w:tc>
          <w:tcPr>
            <w:tcW w:w="0" w:type="auto"/>
            <w:tcBorders>
              <w:top w:val="nil"/>
              <w:left w:val="nil"/>
              <w:bottom w:val="single" w:sz="4" w:space="0" w:color="000000"/>
              <w:right w:val="single" w:sz="4" w:space="0" w:color="000000"/>
            </w:tcBorders>
            <w:shd w:val="clear" w:color="auto" w:fill="auto"/>
            <w:hideMark/>
          </w:tcPr>
          <w:p w14:paraId="1C93B228" w14:textId="77777777" w:rsidR="00D01269" w:rsidRPr="00D01269" w:rsidRDefault="00D01269" w:rsidP="00D01269">
            <w:pPr>
              <w:spacing w:line="240" w:lineRule="auto"/>
              <w:jc w:val="right"/>
              <w:rPr>
                <w:ins w:id="1935" w:author="Eduardo" w:date="2014-06-12T13:19:00Z"/>
                <w:rFonts w:ascii="Calibri" w:eastAsia="Times New Roman" w:hAnsi="Calibri" w:cs="Times New Roman"/>
                <w:color w:val="000000"/>
                <w:sz w:val="18"/>
                <w:szCs w:val="18"/>
                <w:lang w:val="en-CA" w:eastAsia="en-CA"/>
              </w:rPr>
            </w:pPr>
            <w:ins w:id="1936" w:author="Eduardo" w:date="2014-06-12T13:19:00Z">
              <w:r w:rsidRPr="00D01269">
                <w:rPr>
                  <w:rFonts w:ascii="Calibri" w:eastAsia="Times New Roman" w:hAnsi="Calibri" w:cs="Times New Roman"/>
                  <w:color w:val="000000"/>
                  <w:sz w:val="18"/>
                  <w:szCs w:val="18"/>
                  <w:lang w:val="en-CA" w:eastAsia="en-CA"/>
                </w:rPr>
                <w:t>0.91</w:t>
              </w:r>
            </w:ins>
          </w:p>
        </w:tc>
        <w:tc>
          <w:tcPr>
            <w:tcW w:w="0" w:type="auto"/>
            <w:tcBorders>
              <w:top w:val="nil"/>
              <w:left w:val="nil"/>
              <w:bottom w:val="single" w:sz="4" w:space="0" w:color="000000"/>
              <w:right w:val="single" w:sz="4" w:space="0" w:color="000000"/>
            </w:tcBorders>
            <w:shd w:val="clear" w:color="auto" w:fill="auto"/>
            <w:hideMark/>
          </w:tcPr>
          <w:p w14:paraId="69267A80" w14:textId="77777777" w:rsidR="00D01269" w:rsidRPr="00D01269" w:rsidRDefault="00D01269" w:rsidP="00D01269">
            <w:pPr>
              <w:spacing w:line="240" w:lineRule="auto"/>
              <w:jc w:val="right"/>
              <w:rPr>
                <w:ins w:id="1937" w:author="Eduardo" w:date="2014-06-12T13:19:00Z"/>
                <w:rFonts w:ascii="Calibri" w:eastAsia="Times New Roman" w:hAnsi="Calibri" w:cs="Times New Roman"/>
                <w:color w:val="000000"/>
                <w:sz w:val="18"/>
                <w:szCs w:val="18"/>
                <w:lang w:val="en-CA" w:eastAsia="en-CA"/>
              </w:rPr>
            </w:pPr>
            <w:ins w:id="1938" w:author="Eduardo" w:date="2014-06-12T13:19:00Z">
              <w:r w:rsidRPr="00D01269">
                <w:rPr>
                  <w:rFonts w:ascii="Calibri" w:eastAsia="Times New Roman" w:hAnsi="Calibri" w:cs="Times New Roman"/>
                  <w:color w:val="000000"/>
                  <w:sz w:val="18"/>
                  <w:szCs w:val="18"/>
                  <w:lang w:val="en-CA" w:eastAsia="en-CA"/>
                </w:rPr>
                <w:t>58.64</w:t>
              </w:r>
            </w:ins>
          </w:p>
        </w:tc>
        <w:tc>
          <w:tcPr>
            <w:tcW w:w="0" w:type="auto"/>
            <w:tcBorders>
              <w:top w:val="nil"/>
              <w:left w:val="nil"/>
              <w:bottom w:val="single" w:sz="4" w:space="0" w:color="000000"/>
              <w:right w:val="single" w:sz="4" w:space="0" w:color="000000"/>
            </w:tcBorders>
            <w:shd w:val="clear" w:color="auto" w:fill="auto"/>
            <w:hideMark/>
          </w:tcPr>
          <w:p w14:paraId="043675C4" w14:textId="77777777" w:rsidR="00D01269" w:rsidRPr="00D01269" w:rsidRDefault="00D01269" w:rsidP="00D01269">
            <w:pPr>
              <w:spacing w:line="240" w:lineRule="auto"/>
              <w:jc w:val="right"/>
              <w:rPr>
                <w:ins w:id="1939" w:author="Eduardo" w:date="2014-06-12T13:19:00Z"/>
                <w:rFonts w:ascii="Calibri" w:eastAsia="Times New Roman" w:hAnsi="Calibri" w:cs="Times New Roman"/>
                <w:color w:val="000000"/>
                <w:sz w:val="18"/>
                <w:szCs w:val="18"/>
                <w:lang w:val="en-CA" w:eastAsia="en-CA"/>
              </w:rPr>
            </w:pPr>
            <w:ins w:id="1940" w:author="Eduardo" w:date="2014-06-12T13:19:00Z">
              <w:r w:rsidRPr="00D01269">
                <w:rPr>
                  <w:rFonts w:ascii="Calibri" w:eastAsia="Times New Roman" w:hAnsi="Calibri" w:cs="Times New Roman"/>
                  <w:color w:val="000000"/>
                  <w:sz w:val="18"/>
                  <w:szCs w:val="18"/>
                  <w:lang w:val="en-CA" w:eastAsia="en-CA"/>
                </w:rPr>
                <w:t>14.75</w:t>
              </w:r>
            </w:ins>
          </w:p>
        </w:tc>
        <w:tc>
          <w:tcPr>
            <w:tcW w:w="0" w:type="auto"/>
            <w:tcBorders>
              <w:top w:val="nil"/>
              <w:left w:val="nil"/>
              <w:bottom w:val="single" w:sz="4" w:space="0" w:color="000000"/>
              <w:right w:val="single" w:sz="8" w:space="0" w:color="000000"/>
            </w:tcBorders>
            <w:shd w:val="clear" w:color="auto" w:fill="auto"/>
            <w:hideMark/>
          </w:tcPr>
          <w:p w14:paraId="38509DF2" w14:textId="77777777" w:rsidR="00D01269" w:rsidRPr="00D01269" w:rsidRDefault="00D01269" w:rsidP="00D01269">
            <w:pPr>
              <w:spacing w:line="240" w:lineRule="auto"/>
              <w:jc w:val="right"/>
              <w:rPr>
                <w:ins w:id="1941" w:author="Eduardo" w:date="2014-06-12T13:19:00Z"/>
                <w:rFonts w:ascii="Calibri" w:eastAsia="Times New Roman" w:hAnsi="Calibri" w:cs="Times New Roman"/>
                <w:color w:val="000000"/>
                <w:sz w:val="18"/>
                <w:szCs w:val="18"/>
                <w:lang w:val="en-CA" w:eastAsia="en-CA"/>
              </w:rPr>
            </w:pPr>
            <w:ins w:id="1942" w:author="Eduardo" w:date="2014-06-12T13:19:00Z">
              <w:r w:rsidRPr="00D01269">
                <w:rPr>
                  <w:rFonts w:ascii="Calibri" w:eastAsia="Times New Roman" w:hAnsi="Calibri" w:cs="Times New Roman"/>
                  <w:color w:val="000000"/>
                  <w:sz w:val="18"/>
                  <w:szCs w:val="18"/>
                  <w:lang w:val="en-CA" w:eastAsia="en-CA"/>
                </w:rPr>
                <w:t>0.91</w:t>
              </w:r>
            </w:ins>
          </w:p>
        </w:tc>
      </w:tr>
      <w:tr w:rsidR="00D01269" w:rsidRPr="00D01269" w14:paraId="57ABA8B4" w14:textId="77777777" w:rsidTr="00D01269">
        <w:trPr>
          <w:trHeight w:val="300"/>
          <w:ins w:id="1943"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22A0A184" w14:textId="77777777" w:rsidR="00D01269" w:rsidRPr="00D01269" w:rsidRDefault="00D01269" w:rsidP="00D01269">
            <w:pPr>
              <w:spacing w:line="240" w:lineRule="auto"/>
              <w:rPr>
                <w:ins w:id="1944"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0760F9C8" w14:textId="77777777" w:rsidR="00D01269" w:rsidRPr="00D01269" w:rsidRDefault="00D01269" w:rsidP="00D01269">
            <w:pPr>
              <w:spacing w:line="240" w:lineRule="auto"/>
              <w:rPr>
                <w:ins w:id="1945"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2E5B234E" w14:textId="77777777" w:rsidR="00D01269" w:rsidRPr="00D01269" w:rsidRDefault="00D01269" w:rsidP="00D01269">
            <w:pPr>
              <w:spacing w:line="240" w:lineRule="auto"/>
              <w:jc w:val="center"/>
              <w:rPr>
                <w:ins w:id="1946" w:author="Eduardo" w:date="2014-06-12T13:19:00Z"/>
                <w:rFonts w:ascii="Calibri" w:eastAsia="Times New Roman" w:hAnsi="Calibri" w:cs="Times New Roman"/>
                <w:b/>
                <w:bCs/>
                <w:color w:val="000000"/>
                <w:sz w:val="18"/>
                <w:szCs w:val="18"/>
                <w:lang w:val="en-CA" w:eastAsia="en-CA"/>
              </w:rPr>
            </w:pPr>
            <w:ins w:id="1947"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79664345" w14:textId="77777777" w:rsidR="00D01269" w:rsidRPr="00D01269" w:rsidRDefault="00D01269" w:rsidP="00D01269">
            <w:pPr>
              <w:spacing w:line="240" w:lineRule="auto"/>
              <w:jc w:val="right"/>
              <w:rPr>
                <w:ins w:id="1948" w:author="Eduardo" w:date="2014-06-12T13:19:00Z"/>
                <w:rFonts w:ascii="Calibri" w:eastAsia="Times New Roman" w:hAnsi="Calibri" w:cs="Times New Roman"/>
                <w:color w:val="000000"/>
                <w:sz w:val="18"/>
                <w:szCs w:val="18"/>
                <w:lang w:val="en-CA" w:eastAsia="en-CA"/>
              </w:rPr>
            </w:pPr>
            <w:ins w:id="1949" w:author="Eduardo" w:date="2014-06-12T13:19:00Z">
              <w:r w:rsidRPr="00D01269">
                <w:rPr>
                  <w:rFonts w:ascii="Calibri" w:eastAsia="Times New Roman" w:hAnsi="Calibri" w:cs="Times New Roman"/>
                  <w:color w:val="000000"/>
                  <w:sz w:val="18"/>
                  <w:szCs w:val="18"/>
                  <w:lang w:val="en-CA" w:eastAsia="en-CA"/>
                </w:rPr>
                <w:t>62.14</w:t>
              </w:r>
            </w:ins>
          </w:p>
        </w:tc>
        <w:tc>
          <w:tcPr>
            <w:tcW w:w="0" w:type="auto"/>
            <w:tcBorders>
              <w:top w:val="nil"/>
              <w:left w:val="nil"/>
              <w:bottom w:val="single" w:sz="4" w:space="0" w:color="000000"/>
              <w:right w:val="single" w:sz="4" w:space="0" w:color="000000"/>
            </w:tcBorders>
            <w:shd w:val="clear" w:color="auto" w:fill="auto"/>
            <w:hideMark/>
          </w:tcPr>
          <w:p w14:paraId="632FA966" w14:textId="77777777" w:rsidR="00D01269" w:rsidRPr="00D01269" w:rsidRDefault="00D01269" w:rsidP="00D01269">
            <w:pPr>
              <w:spacing w:line="240" w:lineRule="auto"/>
              <w:jc w:val="right"/>
              <w:rPr>
                <w:ins w:id="1950" w:author="Eduardo" w:date="2014-06-12T13:19:00Z"/>
                <w:rFonts w:ascii="Calibri" w:eastAsia="Times New Roman" w:hAnsi="Calibri" w:cs="Times New Roman"/>
                <w:color w:val="000000"/>
                <w:sz w:val="18"/>
                <w:szCs w:val="18"/>
                <w:lang w:val="en-CA" w:eastAsia="en-CA"/>
              </w:rPr>
            </w:pPr>
            <w:ins w:id="1951" w:author="Eduardo" w:date="2014-06-12T13:19:00Z">
              <w:r w:rsidRPr="00D01269">
                <w:rPr>
                  <w:rFonts w:ascii="Calibri" w:eastAsia="Times New Roman" w:hAnsi="Calibri" w:cs="Times New Roman"/>
                  <w:color w:val="000000"/>
                  <w:sz w:val="18"/>
                  <w:szCs w:val="18"/>
                  <w:lang w:val="en-CA" w:eastAsia="en-CA"/>
                </w:rPr>
                <w:t>19.6</w:t>
              </w:r>
            </w:ins>
          </w:p>
        </w:tc>
        <w:tc>
          <w:tcPr>
            <w:tcW w:w="0" w:type="auto"/>
            <w:tcBorders>
              <w:top w:val="nil"/>
              <w:left w:val="nil"/>
              <w:bottom w:val="single" w:sz="4" w:space="0" w:color="000000"/>
              <w:right w:val="single" w:sz="4" w:space="0" w:color="000000"/>
            </w:tcBorders>
            <w:shd w:val="clear" w:color="auto" w:fill="auto"/>
            <w:hideMark/>
          </w:tcPr>
          <w:p w14:paraId="3682874C" w14:textId="77777777" w:rsidR="00D01269" w:rsidRPr="00D01269" w:rsidRDefault="00D01269" w:rsidP="00D01269">
            <w:pPr>
              <w:spacing w:line="240" w:lineRule="auto"/>
              <w:jc w:val="right"/>
              <w:rPr>
                <w:ins w:id="1952" w:author="Eduardo" w:date="2014-06-12T13:19:00Z"/>
                <w:rFonts w:ascii="Calibri" w:eastAsia="Times New Roman" w:hAnsi="Calibri" w:cs="Times New Roman"/>
                <w:color w:val="000000"/>
                <w:sz w:val="18"/>
                <w:szCs w:val="18"/>
                <w:lang w:val="en-CA" w:eastAsia="en-CA"/>
              </w:rPr>
            </w:pPr>
            <w:ins w:id="1953" w:author="Eduardo" w:date="2014-06-12T13:19:00Z">
              <w:r w:rsidRPr="00D01269">
                <w:rPr>
                  <w:rFonts w:ascii="Calibri" w:eastAsia="Times New Roman" w:hAnsi="Calibri" w:cs="Times New Roman"/>
                  <w:color w:val="000000"/>
                  <w:sz w:val="18"/>
                  <w:szCs w:val="18"/>
                  <w:lang w:val="en-CA" w:eastAsia="en-CA"/>
                </w:rPr>
                <w:t>0.8</w:t>
              </w:r>
            </w:ins>
          </w:p>
        </w:tc>
        <w:tc>
          <w:tcPr>
            <w:tcW w:w="0" w:type="auto"/>
            <w:tcBorders>
              <w:top w:val="nil"/>
              <w:left w:val="nil"/>
              <w:bottom w:val="single" w:sz="4" w:space="0" w:color="000000"/>
              <w:right w:val="single" w:sz="4" w:space="0" w:color="000000"/>
            </w:tcBorders>
            <w:shd w:val="clear" w:color="auto" w:fill="auto"/>
            <w:hideMark/>
          </w:tcPr>
          <w:p w14:paraId="488D2EE6" w14:textId="77777777" w:rsidR="00D01269" w:rsidRPr="00D01269" w:rsidRDefault="00D01269" w:rsidP="00D01269">
            <w:pPr>
              <w:spacing w:line="240" w:lineRule="auto"/>
              <w:jc w:val="right"/>
              <w:rPr>
                <w:ins w:id="1954" w:author="Eduardo" w:date="2014-06-12T13:19:00Z"/>
                <w:rFonts w:ascii="Calibri" w:eastAsia="Times New Roman" w:hAnsi="Calibri" w:cs="Times New Roman"/>
                <w:color w:val="000000"/>
                <w:sz w:val="18"/>
                <w:szCs w:val="18"/>
                <w:lang w:val="en-CA" w:eastAsia="en-CA"/>
              </w:rPr>
            </w:pPr>
            <w:ins w:id="1955" w:author="Eduardo" w:date="2014-06-12T13:19:00Z">
              <w:r w:rsidRPr="00D01269">
                <w:rPr>
                  <w:rFonts w:ascii="Calibri" w:eastAsia="Times New Roman" w:hAnsi="Calibri" w:cs="Times New Roman"/>
                  <w:color w:val="000000"/>
                  <w:sz w:val="18"/>
                  <w:szCs w:val="18"/>
                  <w:lang w:val="en-CA" w:eastAsia="en-CA"/>
                </w:rPr>
                <w:t>53.58</w:t>
              </w:r>
            </w:ins>
          </w:p>
        </w:tc>
        <w:tc>
          <w:tcPr>
            <w:tcW w:w="0" w:type="auto"/>
            <w:tcBorders>
              <w:top w:val="nil"/>
              <w:left w:val="nil"/>
              <w:bottom w:val="single" w:sz="4" w:space="0" w:color="000000"/>
              <w:right w:val="single" w:sz="4" w:space="0" w:color="000000"/>
            </w:tcBorders>
            <w:shd w:val="clear" w:color="auto" w:fill="auto"/>
            <w:hideMark/>
          </w:tcPr>
          <w:p w14:paraId="6B4D018C" w14:textId="77777777" w:rsidR="00D01269" w:rsidRPr="00D01269" w:rsidRDefault="00D01269" w:rsidP="00D01269">
            <w:pPr>
              <w:spacing w:line="240" w:lineRule="auto"/>
              <w:jc w:val="right"/>
              <w:rPr>
                <w:ins w:id="1956" w:author="Eduardo" w:date="2014-06-12T13:19:00Z"/>
                <w:rFonts w:ascii="Calibri" w:eastAsia="Times New Roman" w:hAnsi="Calibri" w:cs="Times New Roman"/>
                <w:color w:val="000000"/>
                <w:sz w:val="18"/>
                <w:szCs w:val="18"/>
                <w:lang w:val="en-CA" w:eastAsia="en-CA"/>
              </w:rPr>
            </w:pPr>
            <w:ins w:id="1957" w:author="Eduardo" w:date="2014-06-12T13:19:00Z">
              <w:r w:rsidRPr="00D01269">
                <w:rPr>
                  <w:rFonts w:ascii="Calibri" w:eastAsia="Times New Roman" w:hAnsi="Calibri" w:cs="Times New Roman"/>
                  <w:color w:val="000000"/>
                  <w:sz w:val="18"/>
                  <w:szCs w:val="18"/>
                  <w:lang w:val="en-CA" w:eastAsia="en-CA"/>
                </w:rPr>
                <w:t>25.23</w:t>
              </w:r>
            </w:ins>
          </w:p>
        </w:tc>
        <w:tc>
          <w:tcPr>
            <w:tcW w:w="0" w:type="auto"/>
            <w:tcBorders>
              <w:top w:val="nil"/>
              <w:left w:val="nil"/>
              <w:bottom w:val="single" w:sz="4" w:space="0" w:color="000000"/>
              <w:right w:val="single" w:sz="8" w:space="0" w:color="000000"/>
            </w:tcBorders>
            <w:shd w:val="clear" w:color="auto" w:fill="auto"/>
            <w:hideMark/>
          </w:tcPr>
          <w:p w14:paraId="04414974" w14:textId="77777777" w:rsidR="00D01269" w:rsidRPr="00D01269" w:rsidRDefault="00D01269" w:rsidP="00D01269">
            <w:pPr>
              <w:spacing w:line="240" w:lineRule="auto"/>
              <w:jc w:val="right"/>
              <w:rPr>
                <w:ins w:id="1958" w:author="Eduardo" w:date="2014-06-12T13:19:00Z"/>
                <w:rFonts w:ascii="Calibri" w:eastAsia="Times New Roman" w:hAnsi="Calibri" w:cs="Times New Roman"/>
                <w:color w:val="000000"/>
                <w:sz w:val="18"/>
                <w:szCs w:val="18"/>
                <w:lang w:val="en-CA" w:eastAsia="en-CA"/>
              </w:rPr>
            </w:pPr>
            <w:ins w:id="1959" w:author="Eduardo" w:date="2014-06-12T13:19:00Z">
              <w:r w:rsidRPr="00D01269">
                <w:rPr>
                  <w:rFonts w:ascii="Calibri" w:eastAsia="Times New Roman" w:hAnsi="Calibri" w:cs="Times New Roman"/>
                  <w:color w:val="000000"/>
                  <w:sz w:val="18"/>
                  <w:szCs w:val="18"/>
                  <w:lang w:val="en-CA" w:eastAsia="en-CA"/>
                </w:rPr>
                <w:t>0.8</w:t>
              </w:r>
            </w:ins>
          </w:p>
        </w:tc>
      </w:tr>
      <w:tr w:rsidR="00D01269" w:rsidRPr="00D01269" w14:paraId="0A5EB9CC" w14:textId="77777777" w:rsidTr="00D01269">
        <w:trPr>
          <w:trHeight w:val="300"/>
          <w:ins w:id="1960"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6F73D8C1" w14:textId="77777777" w:rsidR="00D01269" w:rsidRPr="00D01269" w:rsidRDefault="00D01269" w:rsidP="00D01269">
            <w:pPr>
              <w:spacing w:line="240" w:lineRule="auto"/>
              <w:jc w:val="center"/>
              <w:rPr>
                <w:ins w:id="1961" w:author="Eduardo" w:date="2014-06-12T13:19:00Z"/>
                <w:rFonts w:ascii="Calibri" w:eastAsia="Times New Roman" w:hAnsi="Calibri" w:cs="Times New Roman"/>
                <w:b/>
                <w:bCs/>
                <w:color w:val="000000"/>
                <w:sz w:val="18"/>
                <w:szCs w:val="18"/>
                <w:lang w:val="en-CA" w:eastAsia="en-CA"/>
              </w:rPr>
            </w:pPr>
            <w:ins w:id="1962" w:author="Eduardo" w:date="2014-06-12T13:19:00Z">
              <w:r w:rsidRPr="00D01269">
                <w:rPr>
                  <w:rFonts w:ascii="Calibri" w:eastAsia="Times New Roman" w:hAnsi="Calibri" w:cs="Times New Roman"/>
                  <w:b/>
                  <w:bCs/>
                  <w:color w:val="000000"/>
                  <w:sz w:val="18"/>
                  <w:szCs w:val="18"/>
                  <w:lang w:val="en-CA" w:eastAsia="en-CA"/>
                </w:rPr>
                <w:t>Highland Mixed</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4A4F5C5F" w14:textId="77777777" w:rsidR="00D01269" w:rsidRPr="00D01269" w:rsidRDefault="00D01269" w:rsidP="00D01269">
            <w:pPr>
              <w:spacing w:line="240" w:lineRule="auto"/>
              <w:jc w:val="center"/>
              <w:rPr>
                <w:ins w:id="1963" w:author="Eduardo" w:date="2014-06-12T13:19:00Z"/>
                <w:rFonts w:ascii="Calibri" w:eastAsia="Times New Roman" w:hAnsi="Calibri" w:cs="Times New Roman"/>
                <w:b/>
                <w:bCs/>
                <w:color w:val="000000"/>
                <w:sz w:val="18"/>
                <w:szCs w:val="18"/>
                <w:lang w:val="en-CA" w:eastAsia="en-CA"/>
              </w:rPr>
            </w:pPr>
            <w:ins w:id="1964"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619796E1" w14:textId="77777777" w:rsidR="00D01269" w:rsidRPr="00D01269" w:rsidRDefault="00D01269" w:rsidP="00D01269">
            <w:pPr>
              <w:spacing w:line="240" w:lineRule="auto"/>
              <w:jc w:val="center"/>
              <w:rPr>
                <w:ins w:id="1965" w:author="Eduardo" w:date="2014-06-12T13:19:00Z"/>
                <w:rFonts w:ascii="Calibri" w:eastAsia="Times New Roman" w:hAnsi="Calibri" w:cs="Times New Roman"/>
                <w:b/>
                <w:bCs/>
                <w:color w:val="000000"/>
                <w:sz w:val="18"/>
                <w:szCs w:val="18"/>
                <w:lang w:val="en-CA" w:eastAsia="en-CA"/>
              </w:rPr>
            </w:pPr>
            <w:ins w:id="1966"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0F8424EF" w14:textId="77777777" w:rsidR="00D01269" w:rsidRPr="00D01269" w:rsidRDefault="00D01269" w:rsidP="00D01269">
            <w:pPr>
              <w:spacing w:line="240" w:lineRule="auto"/>
              <w:jc w:val="right"/>
              <w:rPr>
                <w:ins w:id="1967" w:author="Eduardo" w:date="2014-06-12T13:19:00Z"/>
                <w:rFonts w:ascii="Calibri" w:eastAsia="Times New Roman" w:hAnsi="Calibri" w:cs="Times New Roman"/>
                <w:color w:val="000000"/>
                <w:sz w:val="18"/>
                <w:szCs w:val="18"/>
                <w:lang w:val="en-CA" w:eastAsia="en-CA"/>
              </w:rPr>
            </w:pPr>
            <w:ins w:id="1968" w:author="Eduardo" w:date="2014-06-12T13:19:00Z">
              <w:r w:rsidRPr="00D01269">
                <w:rPr>
                  <w:rFonts w:ascii="Calibri" w:eastAsia="Times New Roman" w:hAnsi="Calibri" w:cs="Times New Roman"/>
                  <w:color w:val="000000"/>
                  <w:sz w:val="18"/>
                  <w:szCs w:val="18"/>
                  <w:lang w:val="en-CA" w:eastAsia="en-CA"/>
                </w:rPr>
                <w:t>63.17</w:t>
              </w:r>
            </w:ins>
          </w:p>
        </w:tc>
        <w:tc>
          <w:tcPr>
            <w:tcW w:w="0" w:type="auto"/>
            <w:tcBorders>
              <w:top w:val="nil"/>
              <w:left w:val="nil"/>
              <w:bottom w:val="single" w:sz="4" w:space="0" w:color="000000"/>
              <w:right w:val="single" w:sz="4" w:space="0" w:color="000000"/>
            </w:tcBorders>
            <w:shd w:val="clear" w:color="auto" w:fill="auto"/>
            <w:hideMark/>
          </w:tcPr>
          <w:p w14:paraId="5B89AD94" w14:textId="77777777" w:rsidR="00D01269" w:rsidRPr="00D01269" w:rsidRDefault="00D01269" w:rsidP="00D01269">
            <w:pPr>
              <w:spacing w:line="240" w:lineRule="auto"/>
              <w:jc w:val="right"/>
              <w:rPr>
                <w:ins w:id="1969" w:author="Eduardo" w:date="2014-06-12T13:19:00Z"/>
                <w:rFonts w:ascii="Calibri" w:eastAsia="Times New Roman" w:hAnsi="Calibri" w:cs="Times New Roman"/>
                <w:color w:val="000000"/>
                <w:sz w:val="18"/>
                <w:szCs w:val="18"/>
                <w:lang w:val="en-CA" w:eastAsia="en-CA"/>
              </w:rPr>
            </w:pPr>
            <w:ins w:id="1970" w:author="Eduardo" w:date="2014-06-12T13:19:00Z">
              <w:r w:rsidRPr="00D01269">
                <w:rPr>
                  <w:rFonts w:ascii="Calibri" w:eastAsia="Times New Roman" w:hAnsi="Calibri" w:cs="Times New Roman"/>
                  <w:color w:val="000000"/>
                  <w:sz w:val="18"/>
                  <w:szCs w:val="18"/>
                  <w:lang w:val="en-CA" w:eastAsia="en-CA"/>
                </w:rPr>
                <w:t>14.51</w:t>
              </w:r>
            </w:ins>
          </w:p>
        </w:tc>
        <w:tc>
          <w:tcPr>
            <w:tcW w:w="0" w:type="auto"/>
            <w:tcBorders>
              <w:top w:val="nil"/>
              <w:left w:val="nil"/>
              <w:bottom w:val="single" w:sz="4" w:space="0" w:color="000000"/>
              <w:right w:val="single" w:sz="4" w:space="0" w:color="000000"/>
            </w:tcBorders>
            <w:shd w:val="clear" w:color="auto" w:fill="auto"/>
            <w:hideMark/>
          </w:tcPr>
          <w:p w14:paraId="4BD4EEEA" w14:textId="77777777" w:rsidR="00D01269" w:rsidRPr="00D01269" w:rsidRDefault="00D01269" w:rsidP="00D01269">
            <w:pPr>
              <w:spacing w:line="240" w:lineRule="auto"/>
              <w:jc w:val="right"/>
              <w:rPr>
                <w:ins w:id="1971" w:author="Eduardo" w:date="2014-06-12T13:19:00Z"/>
                <w:rFonts w:ascii="Calibri" w:eastAsia="Times New Roman" w:hAnsi="Calibri" w:cs="Times New Roman"/>
                <w:color w:val="000000"/>
                <w:sz w:val="18"/>
                <w:szCs w:val="18"/>
                <w:lang w:val="en-CA" w:eastAsia="en-CA"/>
              </w:rPr>
            </w:pPr>
            <w:ins w:id="1972" w:author="Eduardo" w:date="2014-06-12T13:19:00Z">
              <w:r w:rsidRPr="00D01269">
                <w:rPr>
                  <w:rFonts w:ascii="Calibri" w:eastAsia="Times New Roman" w:hAnsi="Calibri" w:cs="Times New Roman"/>
                  <w:color w:val="000000"/>
                  <w:sz w:val="18"/>
                  <w:szCs w:val="18"/>
                  <w:lang w:val="en-CA" w:eastAsia="en-CA"/>
                </w:rPr>
                <w:t>1.67</w:t>
              </w:r>
            </w:ins>
          </w:p>
        </w:tc>
        <w:tc>
          <w:tcPr>
            <w:tcW w:w="0" w:type="auto"/>
            <w:tcBorders>
              <w:top w:val="nil"/>
              <w:left w:val="nil"/>
              <w:bottom w:val="single" w:sz="4" w:space="0" w:color="000000"/>
              <w:right w:val="single" w:sz="4" w:space="0" w:color="000000"/>
            </w:tcBorders>
            <w:shd w:val="clear" w:color="auto" w:fill="auto"/>
            <w:hideMark/>
          </w:tcPr>
          <w:p w14:paraId="42DE7348" w14:textId="77777777" w:rsidR="00D01269" w:rsidRPr="00D01269" w:rsidRDefault="00D01269" w:rsidP="00D01269">
            <w:pPr>
              <w:spacing w:line="240" w:lineRule="auto"/>
              <w:jc w:val="right"/>
              <w:rPr>
                <w:ins w:id="1973" w:author="Eduardo" w:date="2014-06-12T13:19:00Z"/>
                <w:rFonts w:ascii="Calibri" w:eastAsia="Times New Roman" w:hAnsi="Calibri" w:cs="Times New Roman"/>
                <w:color w:val="000000"/>
                <w:sz w:val="18"/>
                <w:szCs w:val="18"/>
                <w:lang w:val="en-CA" w:eastAsia="en-CA"/>
              </w:rPr>
            </w:pPr>
            <w:ins w:id="1974" w:author="Eduardo" w:date="2014-06-12T13:19:00Z">
              <w:r w:rsidRPr="00D01269">
                <w:rPr>
                  <w:rFonts w:ascii="Calibri" w:eastAsia="Times New Roman" w:hAnsi="Calibri" w:cs="Times New Roman"/>
                  <w:color w:val="000000"/>
                  <w:sz w:val="18"/>
                  <w:szCs w:val="18"/>
                  <w:lang w:val="en-CA" w:eastAsia="en-CA"/>
                </w:rPr>
                <w:t>61.18</w:t>
              </w:r>
            </w:ins>
          </w:p>
        </w:tc>
        <w:tc>
          <w:tcPr>
            <w:tcW w:w="0" w:type="auto"/>
            <w:tcBorders>
              <w:top w:val="nil"/>
              <w:left w:val="nil"/>
              <w:bottom w:val="single" w:sz="4" w:space="0" w:color="000000"/>
              <w:right w:val="single" w:sz="4" w:space="0" w:color="000000"/>
            </w:tcBorders>
            <w:shd w:val="clear" w:color="auto" w:fill="auto"/>
            <w:hideMark/>
          </w:tcPr>
          <w:p w14:paraId="6AF956B0" w14:textId="77777777" w:rsidR="00D01269" w:rsidRPr="00D01269" w:rsidRDefault="00D01269" w:rsidP="00D01269">
            <w:pPr>
              <w:spacing w:line="240" w:lineRule="auto"/>
              <w:jc w:val="right"/>
              <w:rPr>
                <w:ins w:id="1975" w:author="Eduardo" w:date="2014-06-12T13:19:00Z"/>
                <w:rFonts w:ascii="Calibri" w:eastAsia="Times New Roman" w:hAnsi="Calibri" w:cs="Times New Roman"/>
                <w:color w:val="000000"/>
                <w:sz w:val="18"/>
                <w:szCs w:val="18"/>
                <w:lang w:val="en-CA" w:eastAsia="en-CA"/>
              </w:rPr>
            </w:pPr>
            <w:ins w:id="1976" w:author="Eduardo" w:date="2014-06-12T13:19:00Z">
              <w:r w:rsidRPr="00D01269">
                <w:rPr>
                  <w:rFonts w:ascii="Calibri" w:eastAsia="Times New Roman" w:hAnsi="Calibri" w:cs="Times New Roman"/>
                  <w:color w:val="000000"/>
                  <w:sz w:val="18"/>
                  <w:szCs w:val="18"/>
                  <w:lang w:val="en-CA" w:eastAsia="en-CA"/>
                </w:rPr>
                <w:t>12.06</w:t>
              </w:r>
            </w:ins>
          </w:p>
        </w:tc>
        <w:tc>
          <w:tcPr>
            <w:tcW w:w="0" w:type="auto"/>
            <w:tcBorders>
              <w:top w:val="nil"/>
              <w:left w:val="nil"/>
              <w:bottom w:val="single" w:sz="4" w:space="0" w:color="000000"/>
              <w:right w:val="single" w:sz="8" w:space="0" w:color="000000"/>
            </w:tcBorders>
            <w:shd w:val="clear" w:color="auto" w:fill="auto"/>
            <w:hideMark/>
          </w:tcPr>
          <w:p w14:paraId="7A7F8D5A" w14:textId="77777777" w:rsidR="00D01269" w:rsidRPr="00D01269" w:rsidRDefault="00D01269" w:rsidP="00D01269">
            <w:pPr>
              <w:spacing w:line="240" w:lineRule="auto"/>
              <w:jc w:val="right"/>
              <w:rPr>
                <w:ins w:id="1977" w:author="Eduardo" w:date="2014-06-12T13:19:00Z"/>
                <w:rFonts w:ascii="Calibri" w:eastAsia="Times New Roman" w:hAnsi="Calibri" w:cs="Times New Roman"/>
                <w:color w:val="000000"/>
                <w:sz w:val="18"/>
                <w:szCs w:val="18"/>
                <w:lang w:val="en-CA" w:eastAsia="en-CA"/>
              </w:rPr>
            </w:pPr>
            <w:ins w:id="1978" w:author="Eduardo" w:date="2014-06-12T13:19:00Z">
              <w:r w:rsidRPr="00D01269">
                <w:rPr>
                  <w:rFonts w:ascii="Calibri" w:eastAsia="Times New Roman" w:hAnsi="Calibri" w:cs="Times New Roman"/>
                  <w:color w:val="000000"/>
                  <w:sz w:val="18"/>
                  <w:szCs w:val="18"/>
                  <w:lang w:val="en-CA" w:eastAsia="en-CA"/>
                </w:rPr>
                <w:t>1.67</w:t>
              </w:r>
            </w:ins>
          </w:p>
        </w:tc>
      </w:tr>
      <w:tr w:rsidR="00D01269" w:rsidRPr="00D01269" w14:paraId="643C6F7F" w14:textId="77777777" w:rsidTr="00D01269">
        <w:trPr>
          <w:trHeight w:val="300"/>
          <w:ins w:id="1979"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6F0A8393" w14:textId="77777777" w:rsidR="00D01269" w:rsidRPr="00D01269" w:rsidRDefault="00D01269" w:rsidP="00D01269">
            <w:pPr>
              <w:spacing w:line="240" w:lineRule="auto"/>
              <w:rPr>
                <w:ins w:id="1980"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01668EA6" w14:textId="77777777" w:rsidR="00D01269" w:rsidRPr="00D01269" w:rsidRDefault="00D01269" w:rsidP="00D01269">
            <w:pPr>
              <w:spacing w:line="240" w:lineRule="auto"/>
              <w:rPr>
                <w:ins w:id="1981"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567B2DAD" w14:textId="77777777" w:rsidR="00D01269" w:rsidRPr="00D01269" w:rsidRDefault="00D01269" w:rsidP="00D01269">
            <w:pPr>
              <w:spacing w:line="240" w:lineRule="auto"/>
              <w:jc w:val="center"/>
              <w:rPr>
                <w:ins w:id="1982" w:author="Eduardo" w:date="2014-06-12T13:19:00Z"/>
                <w:rFonts w:ascii="Calibri" w:eastAsia="Times New Roman" w:hAnsi="Calibri" w:cs="Times New Roman"/>
                <w:b/>
                <w:bCs/>
                <w:color w:val="000000"/>
                <w:sz w:val="18"/>
                <w:szCs w:val="18"/>
                <w:lang w:val="en-CA" w:eastAsia="en-CA"/>
              </w:rPr>
            </w:pPr>
            <w:ins w:id="1983"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4E94289B" w14:textId="77777777" w:rsidR="00D01269" w:rsidRPr="00D01269" w:rsidRDefault="00D01269" w:rsidP="00D01269">
            <w:pPr>
              <w:spacing w:line="240" w:lineRule="auto"/>
              <w:jc w:val="right"/>
              <w:rPr>
                <w:ins w:id="1984" w:author="Eduardo" w:date="2014-06-12T13:19:00Z"/>
                <w:rFonts w:ascii="Calibri" w:eastAsia="Times New Roman" w:hAnsi="Calibri" w:cs="Times New Roman"/>
                <w:color w:val="000000"/>
                <w:sz w:val="18"/>
                <w:szCs w:val="18"/>
                <w:lang w:val="en-CA" w:eastAsia="en-CA"/>
              </w:rPr>
            </w:pPr>
            <w:ins w:id="1985" w:author="Eduardo" w:date="2014-06-12T13:19:00Z">
              <w:r w:rsidRPr="00D01269">
                <w:rPr>
                  <w:rFonts w:ascii="Calibri" w:eastAsia="Times New Roman" w:hAnsi="Calibri" w:cs="Times New Roman"/>
                  <w:color w:val="000000"/>
                  <w:sz w:val="18"/>
                  <w:szCs w:val="18"/>
                  <w:lang w:val="en-CA" w:eastAsia="en-CA"/>
                </w:rPr>
                <w:t>78.07</w:t>
              </w:r>
            </w:ins>
          </w:p>
        </w:tc>
        <w:tc>
          <w:tcPr>
            <w:tcW w:w="0" w:type="auto"/>
            <w:tcBorders>
              <w:top w:val="nil"/>
              <w:left w:val="nil"/>
              <w:bottom w:val="single" w:sz="4" w:space="0" w:color="000000"/>
              <w:right w:val="single" w:sz="4" w:space="0" w:color="000000"/>
            </w:tcBorders>
            <w:shd w:val="clear" w:color="auto" w:fill="auto"/>
            <w:hideMark/>
          </w:tcPr>
          <w:p w14:paraId="24E690B0" w14:textId="77777777" w:rsidR="00D01269" w:rsidRPr="00D01269" w:rsidRDefault="00D01269" w:rsidP="00D01269">
            <w:pPr>
              <w:spacing w:line="240" w:lineRule="auto"/>
              <w:jc w:val="right"/>
              <w:rPr>
                <w:ins w:id="1986" w:author="Eduardo" w:date="2014-06-12T13:19:00Z"/>
                <w:rFonts w:ascii="Calibri" w:eastAsia="Times New Roman" w:hAnsi="Calibri" w:cs="Times New Roman"/>
                <w:color w:val="000000"/>
                <w:sz w:val="18"/>
                <w:szCs w:val="18"/>
                <w:lang w:val="en-CA" w:eastAsia="en-CA"/>
              </w:rPr>
            </w:pPr>
            <w:ins w:id="1987" w:author="Eduardo" w:date="2014-06-12T13:19:00Z">
              <w:r w:rsidRPr="00D01269">
                <w:rPr>
                  <w:rFonts w:ascii="Calibri" w:eastAsia="Times New Roman" w:hAnsi="Calibri" w:cs="Times New Roman"/>
                  <w:color w:val="000000"/>
                  <w:sz w:val="18"/>
                  <w:szCs w:val="18"/>
                  <w:lang w:val="en-CA" w:eastAsia="en-CA"/>
                </w:rPr>
                <w:t>1.53</w:t>
              </w:r>
            </w:ins>
          </w:p>
        </w:tc>
        <w:tc>
          <w:tcPr>
            <w:tcW w:w="0" w:type="auto"/>
            <w:tcBorders>
              <w:top w:val="nil"/>
              <w:left w:val="nil"/>
              <w:bottom w:val="single" w:sz="4" w:space="0" w:color="000000"/>
              <w:right w:val="single" w:sz="4" w:space="0" w:color="000000"/>
            </w:tcBorders>
            <w:shd w:val="clear" w:color="auto" w:fill="auto"/>
            <w:hideMark/>
          </w:tcPr>
          <w:p w14:paraId="3C496344" w14:textId="77777777" w:rsidR="00D01269" w:rsidRPr="00D01269" w:rsidRDefault="00D01269" w:rsidP="00D01269">
            <w:pPr>
              <w:spacing w:line="240" w:lineRule="auto"/>
              <w:jc w:val="right"/>
              <w:rPr>
                <w:ins w:id="1988" w:author="Eduardo" w:date="2014-06-12T13:19:00Z"/>
                <w:rFonts w:ascii="Calibri" w:eastAsia="Times New Roman" w:hAnsi="Calibri" w:cs="Times New Roman"/>
                <w:color w:val="000000"/>
                <w:sz w:val="18"/>
                <w:szCs w:val="18"/>
                <w:lang w:val="en-CA" w:eastAsia="en-CA"/>
              </w:rPr>
            </w:pPr>
            <w:ins w:id="1989" w:author="Eduardo" w:date="2014-06-12T13:19:00Z">
              <w:r w:rsidRPr="00D01269">
                <w:rPr>
                  <w:rFonts w:ascii="Calibri" w:eastAsia="Times New Roman" w:hAnsi="Calibri" w:cs="Times New Roman"/>
                  <w:color w:val="000000"/>
                  <w:sz w:val="18"/>
                  <w:szCs w:val="18"/>
                  <w:lang w:val="en-CA" w:eastAsia="en-CA"/>
                </w:rPr>
                <w:t>1.42</w:t>
              </w:r>
            </w:ins>
          </w:p>
        </w:tc>
        <w:tc>
          <w:tcPr>
            <w:tcW w:w="0" w:type="auto"/>
            <w:tcBorders>
              <w:top w:val="nil"/>
              <w:left w:val="nil"/>
              <w:bottom w:val="single" w:sz="4" w:space="0" w:color="000000"/>
              <w:right w:val="single" w:sz="4" w:space="0" w:color="000000"/>
            </w:tcBorders>
            <w:shd w:val="clear" w:color="auto" w:fill="auto"/>
            <w:hideMark/>
          </w:tcPr>
          <w:p w14:paraId="6671EB70" w14:textId="77777777" w:rsidR="00D01269" w:rsidRPr="00D01269" w:rsidRDefault="00D01269" w:rsidP="00D01269">
            <w:pPr>
              <w:spacing w:line="240" w:lineRule="auto"/>
              <w:jc w:val="right"/>
              <w:rPr>
                <w:ins w:id="1990" w:author="Eduardo" w:date="2014-06-12T13:19:00Z"/>
                <w:rFonts w:ascii="Calibri" w:eastAsia="Times New Roman" w:hAnsi="Calibri" w:cs="Times New Roman"/>
                <w:color w:val="000000"/>
                <w:sz w:val="18"/>
                <w:szCs w:val="18"/>
                <w:lang w:val="en-CA" w:eastAsia="en-CA"/>
              </w:rPr>
            </w:pPr>
            <w:ins w:id="1991" w:author="Eduardo" w:date="2014-06-12T13:19:00Z">
              <w:r w:rsidRPr="00D01269">
                <w:rPr>
                  <w:rFonts w:ascii="Calibri" w:eastAsia="Times New Roman" w:hAnsi="Calibri" w:cs="Times New Roman"/>
                  <w:color w:val="000000"/>
                  <w:sz w:val="18"/>
                  <w:szCs w:val="18"/>
                  <w:lang w:val="en-CA" w:eastAsia="en-CA"/>
                </w:rPr>
                <w:t>84.82</w:t>
              </w:r>
            </w:ins>
          </w:p>
        </w:tc>
        <w:tc>
          <w:tcPr>
            <w:tcW w:w="0" w:type="auto"/>
            <w:tcBorders>
              <w:top w:val="nil"/>
              <w:left w:val="nil"/>
              <w:bottom w:val="single" w:sz="4" w:space="0" w:color="000000"/>
              <w:right w:val="single" w:sz="4" w:space="0" w:color="000000"/>
            </w:tcBorders>
            <w:shd w:val="clear" w:color="auto" w:fill="auto"/>
            <w:hideMark/>
          </w:tcPr>
          <w:p w14:paraId="3B620952" w14:textId="77777777" w:rsidR="00D01269" w:rsidRPr="00D01269" w:rsidRDefault="00D01269" w:rsidP="00D01269">
            <w:pPr>
              <w:spacing w:line="240" w:lineRule="auto"/>
              <w:jc w:val="right"/>
              <w:rPr>
                <w:ins w:id="1992" w:author="Eduardo" w:date="2014-06-12T13:19:00Z"/>
                <w:rFonts w:ascii="Calibri" w:eastAsia="Times New Roman" w:hAnsi="Calibri" w:cs="Times New Roman"/>
                <w:color w:val="000000"/>
                <w:sz w:val="18"/>
                <w:szCs w:val="18"/>
                <w:lang w:val="en-CA" w:eastAsia="en-CA"/>
              </w:rPr>
            </w:pPr>
            <w:ins w:id="1993" w:author="Eduardo" w:date="2014-06-12T13:19:00Z">
              <w:r w:rsidRPr="00D01269">
                <w:rPr>
                  <w:rFonts w:ascii="Calibri" w:eastAsia="Times New Roman" w:hAnsi="Calibri" w:cs="Times New Roman"/>
                  <w:color w:val="000000"/>
                  <w:sz w:val="18"/>
                  <w:szCs w:val="18"/>
                  <w:lang w:val="en-CA" w:eastAsia="en-CA"/>
                </w:rPr>
                <w:t>1.14</w:t>
              </w:r>
            </w:ins>
          </w:p>
        </w:tc>
        <w:tc>
          <w:tcPr>
            <w:tcW w:w="0" w:type="auto"/>
            <w:tcBorders>
              <w:top w:val="nil"/>
              <w:left w:val="nil"/>
              <w:bottom w:val="single" w:sz="4" w:space="0" w:color="000000"/>
              <w:right w:val="single" w:sz="8" w:space="0" w:color="000000"/>
            </w:tcBorders>
            <w:shd w:val="clear" w:color="auto" w:fill="auto"/>
            <w:hideMark/>
          </w:tcPr>
          <w:p w14:paraId="3B0C5C44" w14:textId="77777777" w:rsidR="00D01269" w:rsidRPr="00D01269" w:rsidRDefault="00D01269" w:rsidP="00D01269">
            <w:pPr>
              <w:spacing w:line="240" w:lineRule="auto"/>
              <w:jc w:val="right"/>
              <w:rPr>
                <w:ins w:id="1994" w:author="Eduardo" w:date="2014-06-12T13:19:00Z"/>
                <w:rFonts w:ascii="Calibri" w:eastAsia="Times New Roman" w:hAnsi="Calibri" w:cs="Times New Roman"/>
                <w:color w:val="000000"/>
                <w:sz w:val="18"/>
                <w:szCs w:val="18"/>
                <w:lang w:val="en-CA" w:eastAsia="en-CA"/>
              </w:rPr>
            </w:pPr>
            <w:ins w:id="1995" w:author="Eduardo" w:date="2014-06-12T13:19:00Z">
              <w:r w:rsidRPr="00D01269">
                <w:rPr>
                  <w:rFonts w:ascii="Calibri" w:eastAsia="Times New Roman" w:hAnsi="Calibri" w:cs="Times New Roman"/>
                  <w:color w:val="000000"/>
                  <w:sz w:val="18"/>
                  <w:szCs w:val="18"/>
                  <w:lang w:val="en-CA" w:eastAsia="en-CA"/>
                </w:rPr>
                <w:t>1.42</w:t>
              </w:r>
            </w:ins>
          </w:p>
        </w:tc>
      </w:tr>
      <w:tr w:rsidR="00D01269" w:rsidRPr="00D01269" w14:paraId="0A53B091" w14:textId="77777777" w:rsidTr="00D01269">
        <w:trPr>
          <w:trHeight w:val="300"/>
          <w:ins w:id="1996"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7D8E5052" w14:textId="77777777" w:rsidR="00D01269" w:rsidRPr="00D01269" w:rsidRDefault="00D01269" w:rsidP="00D01269">
            <w:pPr>
              <w:spacing w:line="240" w:lineRule="auto"/>
              <w:rPr>
                <w:ins w:id="1997"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57AC5D49" w14:textId="77777777" w:rsidR="00D01269" w:rsidRPr="00D01269" w:rsidRDefault="00D01269" w:rsidP="00D01269">
            <w:pPr>
              <w:spacing w:line="240" w:lineRule="auto"/>
              <w:jc w:val="center"/>
              <w:rPr>
                <w:ins w:id="1998" w:author="Eduardo" w:date="2014-06-12T13:19:00Z"/>
                <w:rFonts w:ascii="Calibri" w:eastAsia="Times New Roman" w:hAnsi="Calibri" w:cs="Times New Roman"/>
                <w:b/>
                <w:bCs/>
                <w:color w:val="000000"/>
                <w:sz w:val="18"/>
                <w:szCs w:val="18"/>
                <w:lang w:val="en-CA" w:eastAsia="en-CA"/>
              </w:rPr>
            </w:pPr>
            <w:ins w:id="1999"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0A83B155" w14:textId="77777777" w:rsidR="00D01269" w:rsidRPr="00D01269" w:rsidRDefault="00D01269" w:rsidP="00D01269">
            <w:pPr>
              <w:spacing w:line="240" w:lineRule="auto"/>
              <w:jc w:val="center"/>
              <w:rPr>
                <w:ins w:id="2000" w:author="Eduardo" w:date="2014-06-12T13:19:00Z"/>
                <w:rFonts w:ascii="Calibri" w:eastAsia="Times New Roman" w:hAnsi="Calibri" w:cs="Times New Roman"/>
                <w:b/>
                <w:bCs/>
                <w:color w:val="000000"/>
                <w:sz w:val="18"/>
                <w:szCs w:val="18"/>
                <w:lang w:val="en-CA" w:eastAsia="en-CA"/>
              </w:rPr>
            </w:pPr>
            <w:ins w:id="2001"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7936CE5C" w14:textId="77777777" w:rsidR="00D01269" w:rsidRPr="00D01269" w:rsidRDefault="00D01269" w:rsidP="00D01269">
            <w:pPr>
              <w:spacing w:line="240" w:lineRule="auto"/>
              <w:jc w:val="right"/>
              <w:rPr>
                <w:ins w:id="2002" w:author="Eduardo" w:date="2014-06-12T13:19:00Z"/>
                <w:rFonts w:ascii="Calibri" w:eastAsia="Times New Roman" w:hAnsi="Calibri" w:cs="Times New Roman"/>
                <w:color w:val="000000"/>
                <w:sz w:val="18"/>
                <w:szCs w:val="18"/>
                <w:lang w:val="en-CA" w:eastAsia="en-CA"/>
              </w:rPr>
            </w:pPr>
            <w:ins w:id="2003" w:author="Eduardo" w:date="2014-06-12T13:19:00Z">
              <w:r w:rsidRPr="00D01269">
                <w:rPr>
                  <w:rFonts w:ascii="Calibri" w:eastAsia="Times New Roman" w:hAnsi="Calibri" w:cs="Times New Roman"/>
                  <w:color w:val="000000"/>
                  <w:sz w:val="18"/>
                  <w:szCs w:val="18"/>
                  <w:lang w:val="en-CA" w:eastAsia="en-CA"/>
                </w:rPr>
                <w:t>69.12</w:t>
              </w:r>
            </w:ins>
          </w:p>
        </w:tc>
        <w:tc>
          <w:tcPr>
            <w:tcW w:w="0" w:type="auto"/>
            <w:tcBorders>
              <w:top w:val="nil"/>
              <w:left w:val="nil"/>
              <w:bottom w:val="single" w:sz="4" w:space="0" w:color="000000"/>
              <w:right w:val="single" w:sz="4" w:space="0" w:color="000000"/>
            </w:tcBorders>
            <w:shd w:val="clear" w:color="auto" w:fill="auto"/>
            <w:hideMark/>
          </w:tcPr>
          <w:p w14:paraId="4697A060" w14:textId="77777777" w:rsidR="00D01269" w:rsidRPr="00D01269" w:rsidRDefault="00D01269" w:rsidP="00D01269">
            <w:pPr>
              <w:spacing w:line="240" w:lineRule="auto"/>
              <w:jc w:val="right"/>
              <w:rPr>
                <w:ins w:id="2004" w:author="Eduardo" w:date="2014-06-12T13:19:00Z"/>
                <w:rFonts w:ascii="Calibri" w:eastAsia="Times New Roman" w:hAnsi="Calibri" w:cs="Times New Roman"/>
                <w:color w:val="000000"/>
                <w:sz w:val="18"/>
                <w:szCs w:val="18"/>
                <w:lang w:val="en-CA" w:eastAsia="en-CA"/>
              </w:rPr>
            </w:pPr>
            <w:ins w:id="2005" w:author="Eduardo" w:date="2014-06-12T13:19:00Z">
              <w:r w:rsidRPr="00D01269">
                <w:rPr>
                  <w:rFonts w:ascii="Calibri" w:eastAsia="Times New Roman" w:hAnsi="Calibri" w:cs="Times New Roman"/>
                  <w:color w:val="000000"/>
                  <w:sz w:val="18"/>
                  <w:szCs w:val="18"/>
                  <w:lang w:val="en-CA" w:eastAsia="en-CA"/>
                </w:rPr>
                <w:t>14.96</w:t>
              </w:r>
            </w:ins>
          </w:p>
        </w:tc>
        <w:tc>
          <w:tcPr>
            <w:tcW w:w="0" w:type="auto"/>
            <w:tcBorders>
              <w:top w:val="nil"/>
              <w:left w:val="nil"/>
              <w:bottom w:val="single" w:sz="4" w:space="0" w:color="000000"/>
              <w:right w:val="single" w:sz="4" w:space="0" w:color="000000"/>
            </w:tcBorders>
            <w:shd w:val="clear" w:color="auto" w:fill="auto"/>
            <w:hideMark/>
          </w:tcPr>
          <w:p w14:paraId="41F04D94" w14:textId="77777777" w:rsidR="00D01269" w:rsidRPr="00D01269" w:rsidRDefault="00D01269" w:rsidP="00D01269">
            <w:pPr>
              <w:spacing w:line="240" w:lineRule="auto"/>
              <w:jc w:val="right"/>
              <w:rPr>
                <w:ins w:id="2006" w:author="Eduardo" w:date="2014-06-12T13:19:00Z"/>
                <w:rFonts w:ascii="Calibri" w:eastAsia="Times New Roman" w:hAnsi="Calibri" w:cs="Times New Roman"/>
                <w:color w:val="000000"/>
                <w:sz w:val="18"/>
                <w:szCs w:val="18"/>
                <w:lang w:val="en-CA" w:eastAsia="en-CA"/>
              </w:rPr>
            </w:pPr>
            <w:ins w:id="2007" w:author="Eduardo" w:date="2014-06-12T13:19:00Z">
              <w:r w:rsidRPr="00D01269">
                <w:rPr>
                  <w:rFonts w:ascii="Calibri" w:eastAsia="Times New Roman" w:hAnsi="Calibri" w:cs="Times New Roman"/>
                  <w:color w:val="000000"/>
                  <w:sz w:val="18"/>
                  <w:szCs w:val="18"/>
                  <w:lang w:val="en-CA" w:eastAsia="en-CA"/>
                </w:rPr>
                <w:t>0.88</w:t>
              </w:r>
            </w:ins>
          </w:p>
        </w:tc>
        <w:tc>
          <w:tcPr>
            <w:tcW w:w="0" w:type="auto"/>
            <w:tcBorders>
              <w:top w:val="nil"/>
              <w:left w:val="nil"/>
              <w:bottom w:val="single" w:sz="4" w:space="0" w:color="000000"/>
              <w:right w:val="single" w:sz="4" w:space="0" w:color="000000"/>
            </w:tcBorders>
            <w:shd w:val="clear" w:color="auto" w:fill="auto"/>
            <w:hideMark/>
          </w:tcPr>
          <w:p w14:paraId="3ADD0447" w14:textId="77777777" w:rsidR="00D01269" w:rsidRPr="00D01269" w:rsidRDefault="00D01269" w:rsidP="00D01269">
            <w:pPr>
              <w:spacing w:line="240" w:lineRule="auto"/>
              <w:jc w:val="right"/>
              <w:rPr>
                <w:ins w:id="2008" w:author="Eduardo" w:date="2014-06-12T13:19:00Z"/>
                <w:rFonts w:ascii="Calibri" w:eastAsia="Times New Roman" w:hAnsi="Calibri" w:cs="Times New Roman"/>
                <w:color w:val="000000"/>
                <w:sz w:val="18"/>
                <w:szCs w:val="18"/>
                <w:lang w:val="en-CA" w:eastAsia="en-CA"/>
              </w:rPr>
            </w:pPr>
            <w:ins w:id="2009" w:author="Eduardo" w:date="2014-06-12T13:19:00Z">
              <w:r w:rsidRPr="00D01269">
                <w:rPr>
                  <w:rFonts w:ascii="Calibri" w:eastAsia="Times New Roman" w:hAnsi="Calibri" w:cs="Times New Roman"/>
                  <w:color w:val="000000"/>
                  <w:sz w:val="18"/>
                  <w:szCs w:val="18"/>
                  <w:lang w:val="en-CA" w:eastAsia="en-CA"/>
                </w:rPr>
                <w:t>66.15</w:t>
              </w:r>
            </w:ins>
          </w:p>
        </w:tc>
        <w:tc>
          <w:tcPr>
            <w:tcW w:w="0" w:type="auto"/>
            <w:tcBorders>
              <w:top w:val="nil"/>
              <w:left w:val="nil"/>
              <w:bottom w:val="single" w:sz="4" w:space="0" w:color="000000"/>
              <w:right w:val="single" w:sz="4" w:space="0" w:color="000000"/>
            </w:tcBorders>
            <w:shd w:val="clear" w:color="auto" w:fill="auto"/>
            <w:hideMark/>
          </w:tcPr>
          <w:p w14:paraId="4BF9E5A5" w14:textId="77777777" w:rsidR="00D01269" w:rsidRPr="00D01269" w:rsidRDefault="00D01269" w:rsidP="00D01269">
            <w:pPr>
              <w:spacing w:line="240" w:lineRule="auto"/>
              <w:jc w:val="right"/>
              <w:rPr>
                <w:ins w:id="2010" w:author="Eduardo" w:date="2014-06-12T13:19:00Z"/>
                <w:rFonts w:ascii="Calibri" w:eastAsia="Times New Roman" w:hAnsi="Calibri" w:cs="Times New Roman"/>
                <w:color w:val="000000"/>
                <w:sz w:val="18"/>
                <w:szCs w:val="18"/>
                <w:lang w:val="en-CA" w:eastAsia="en-CA"/>
              </w:rPr>
            </w:pPr>
            <w:ins w:id="2011" w:author="Eduardo" w:date="2014-06-12T13:19:00Z">
              <w:r w:rsidRPr="00D01269">
                <w:rPr>
                  <w:rFonts w:ascii="Calibri" w:eastAsia="Times New Roman" w:hAnsi="Calibri" w:cs="Times New Roman"/>
                  <w:color w:val="000000"/>
                  <w:sz w:val="18"/>
                  <w:szCs w:val="18"/>
                  <w:lang w:val="en-CA" w:eastAsia="en-CA"/>
                </w:rPr>
                <w:t>11.74</w:t>
              </w:r>
            </w:ins>
          </w:p>
        </w:tc>
        <w:tc>
          <w:tcPr>
            <w:tcW w:w="0" w:type="auto"/>
            <w:tcBorders>
              <w:top w:val="nil"/>
              <w:left w:val="nil"/>
              <w:bottom w:val="single" w:sz="4" w:space="0" w:color="000000"/>
              <w:right w:val="single" w:sz="8" w:space="0" w:color="000000"/>
            </w:tcBorders>
            <w:shd w:val="clear" w:color="auto" w:fill="auto"/>
            <w:hideMark/>
          </w:tcPr>
          <w:p w14:paraId="4CEBBA37" w14:textId="77777777" w:rsidR="00D01269" w:rsidRPr="00D01269" w:rsidRDefault="00D01269" w:rsidP="00D01269">
            <w:pPr>
              <w:spacing w:line="240" w:lineRule="auto"/>
              <w:jc w:val="right"/>
              <w:rPr>
                <w:ins w:id="2012" w:author="Eduardo" w:date="2014-06-12T13:19:00Z"/>
                <w:rFonts w:ascii="Calibri" w:eastAsia="Times New Roman" w:hAnsi="Calibri" w:cs="Times New Roman"/>
                <w:color w:val="000000"/>
                <w:sz w:val="18"/>
                <w:szCs w:val="18"/>
                <w:lang w:val="en-CA" w:eastAsia="en-CA"/>
              </w:rPr>
            </w:pPr>
            <w:ins w:id="2013" w:author="Eduardo" w:date="2014-06-12T13:19:00Z">
              <w:r w:rsidRPr="00D01269">
                <w:rPr>
                  <w:rFonts w:ascii="Calibri" w:eastAsia="Times New Roman" w:hAnsi="Calibri" w:cs="Times New Roman"/>
                  <w:color w:val="000000"/>
                  <w:sz w:val="18"/>
                  <w:szCs w:val="18"/>
                  <w:lang w:val="en-CA" w:eastAsia="en-CA"/>
                </w:rPr>
                <w:t>0.88</w:t>
              </w:r>
            </w:ins>
          </w:p>
        </w:tc>
      </w:tr>
      <w:tr w:rsidR="00D01269" w:rsidRPr="00D01269" w14:paraId="1A73462D" w14:textId="77777777" w:rsidTr="00D01269">
        <w:trPr>
          <w:trHeight w:val="300"/>
          <w:ins w:id="2014"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47A96352" w14:textId="77777777" w:rsidR="00D01269" w:rsidRPr="00D01269" w:rsidRDefault="00D01269" w:rsidP="00D01269">
            <w:pPr>
              <w:spacing w:line="240" w:lineRule="auto"/>
              <w:rPr>
                <w:ins w:id="2015"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485426EB" w14:textId="77777777" w:rsidR="00D01269" w:rsidRPr="00D01269" w:rsidRDefault="00D01269" w:rsidP="00D01269">
            <w:pPr>
              <w:spacing w:line="240" w:lineRule="auto"/>
              <w:rPr>
                <w:ins w:id="2016"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5F65CEF3" w14:textId="77777777" w:rsidR="00D01269" w:rsidRPr="00D01269" w:rsidRDefault="00D01269" w:rsidP="00D01269">
            <w:pPr>
              <w:spacing w:line="240" w:lineRule="auto"/>
              <w:jc w:val="center"/>
              <w:rPr>
                <w:ins w:id="2017" w:author="Eduardo" w:date="2014-06-12T13:19:00Z"/>
                <w:rFonts w:ascii="Calibri" w:eastAsia="Times New Roman" w:hAnsi="Calibri" w:cs="Times New Roman"/>
                <w:b/>
                <w:bCs/>
                <w:color w:val="000000"/>
                <w:sz w:val="18"/>
                <w:szCs w:val="18"/>
                <w:lang w:val="en-CA" w:eastAsia="en-CA"/>
              </w:rPr>
            </w:pPr>
            <w:ins w:id="2018"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5FC1285A" w14:textId="77777777" w:rsidR="00D01269" w:rsidRPr="00D01269" w:rsidRDefault="00D01269" w:rsidP="00D01269">
            <w:pPr>
              <w:spacing w:line="240" w:lineRule="auto"/>
              <w:jc w:val="right"/>
              <w:rPr>
                <w:ins w:id="2019" w:author="Eduardo" w:date="2014-06-12T13:19:00Z"/>
                <w:rFonts w:ascii="Calibri" w:eastAsia="Times New Roman" w:hAnsi="Calibri" w:cs="Times New Roman"/>
                <w:color w:val="000000"/>
                <w:sz w:val="18"/>
                <w:szCs w:val="18"/>
                <w:lang w:val="en-CA" w:eastAsia="en-CA"/>
              </w:rPr>
            </w:pPr>
            <w:ins w:id="2020" w:author="Eduardo" w:date="2014-06-12T13:19:00Z">
              <w:r w:rsidRPr="00D01269">
                <w:rPr>
                  <w:rFonts w:ascii="Calibri" w:eastAsia="Times New Roman" w:hAnsi="Calibri" w:cs="Times New Roman"/>
                  <w:color w:val="000000"/>
                  <w:sz w:val="18"/>
                  <w:szCs w:val="18"/>
                  <w:lang w:val="en-CA" w:eastAsia="en-CA"/>
                </w:rPr>
                <w:t>61.85</w:t>
              </w:r>
            </w:ins>
          </w:p>
        </w:tc>
        <w:tc>
          <w:tcPr>
            <w:tcW w:w="0" w:type="auto"/>
            <w:tcBorders>
              <w:top w:val="nil"/>
              <w:left w:val="nil"/>
              <w:bottom w:val="single" w:sz="4" w:space="0" w:color="000000"/>
              <w:right w:val="single" w:sz="4" w:space="0" w:color="000000"/>
            </w:tcBorders>
            <w:shd w:val="clear" w:color="auto" w:fill="auto"/>
            <w:hideMark/>
          </w:tcPr>
          <w:p w14:paraId="1035EA00" w14:textId="77777777" w:rsidR="00D01269" w:rsidRPr="00D01269" w:rsidRDefault="00D01269" w:rsidP="00D01269">
            <w:pPr>
              <w:spacing w:line="240" w:lineRule="auto"/>
              <w:jc w:val="right"/>
              <w:rPr>
                <w:ins w:id="2021" w:author="Eduardo" w:date="2014-06-12T13:19:00Z"/>
                <w:rFonts w:ascii="Calibri" w:eastAsia="Times New Roman" w:hAnsi="Calibri" w:cs="Times New Roman"/>
                <w:color w:val="000000"/>
                <w:sz w:val="18"/>
                <w:szCs w:val="18"/>
                <w:lang w:val="en-CA" w:eastAsia="en-CA"/>
              </w:rPr>
            </w:pPr>
            <w:ins w:id="2022" w:author="Eduardo" w:date="2014-06-12T13:19:00Z">
              <w:r w:rsidRPr="00D01269">
                <w:rPr>
                  <w:rFonts w:ascii="Calibri" w:eastAsia="Times New Roman" w:hAnsi="Calibri" w:cs="Times New Roman"/>
                  <w:color w:val="000000"/>
                  <w:sz w:val="18"/>
                  <w:szCs w:val="18"/>
                  <w:lang w:val="en-CA" w:eastAsia="en-CA"/>
                </w:rPr>
                <w:t>21.17</w:t>
              </w:r>
            </w:ins>
          </w:p>
        </w:tc>
        <w:tc>
          <w:tcPr>
            <w:tcW w:w="0" w:type="auto"/>
            <w:tcBorders>
              <w:top w:val="nil"/>
              <w:left w:val="nil"/>
              <w:bottom w:val="single" w:sz="4" w:space="0" w:color="000000"/>
              <w:right w:val="single" w:sz="4" w:space="0" w:color="000000"/>
            </w:tcBorders>
            <w:shd w:val="clear" w:color="auto" w:fill="auto"/>
            <w:hideMark/>
          </w:tcPr>
          <w:p w14:paraId="7F5ECBA7" w14:textId="77777777" w:rsidR="00D01269" w:rsidRPr="00D01269" w:rsidRDefault="00D01269" w:rsidP="00D01269">
            <w:pPr>
              <w:spacing w:line="240" w:lineRule="auto"/>
              <w:jc w:val="right"/>
              <w:rPr>
                <w:ins w:id="2023" w:author="Eduardo" w:date="2014-06-12T13:19:00Z"/>
                <w:rFonts w:ascii="Calibri" w:eastAsia="Times New Roman" w:hAnsi="Calibri" w:cs="Times New Roman"/>
                <w:color w:val="000000"/>
                <w:sz w:val="18"/>
                <w:szCs w:val="18"/>
                <w:lang w:val="en-CA" w:eastAsia="en-CA"/>
              </w:rPr>
            </w:pPr>
            <w:ins w:id="2024" w:author="Eduardo" w:date="2014-06-12T13:19:00Z">
              <w:r w:rsidRPr="00D01269">
                <w:rPr>
                  <w:rFonts w:ascii="Calibri" w:eastAsia="Times New Roman" w:hAnsi="Calibri" w:cs="Times New Roman"/>
                  <w:color w:val="000000"/>
                  <w:sz w:val="18"/>
                  <w:szCs w:val="18"/>
                  <w:lang w:val="en-CA" w:eastAsia="en-CA"/>
                </w:rPr>
                <w:t>1.85</w:t>
              </w:r>
            </w:ins>
          </w:p>
        </w:tc>
        <w:tc>
          <w:tcPr>
            <w:tcW w:w="0" w:type="auto"/>
            <w:tcBorders>
              <w:top w:val="nil"/>
              <w:left w:val="nil"/>
              <w:bottom w:val="single" w:sz="4" w:space="0" w:color="000000"/>
              <w:right w:val="single" w:sz="4" w:space="0" w:color="000000"/>
            </w:tcBorders>
            <w:shd w:val="clear" w:color="auto" w:fill="auto"/>
            <w:hideMark/>
          </w:tcPr>
          <w:p w14:paraId="72B7B4B5" w14:textId="77777777" w:rsidR="00D01269" w:rsidRPr="00D01269" w:rsidRDefault="00D01269" w:rsidP="00D01269">
            <w:pPr>
              <w:spacing w:line="240" w:lineRule="auto"/>
              <w:jc w:val="right"/>
              <w:rPr>
                <w:ins w:id="2025" w:author="Eduardo" w:date="2014-06-12T13:19:00Z"/>
                <w:rFonts w:ascii="Calibri" w:eastAsia="Times New Roman" w:hAnsi="Calibri" w:cs="Times New Roman"/>
                <w:color w:val="000000"/>
                <w:sz w:val="18"/>
                <w:szCs w:val="18"/>
                <w:lang w:val="en-CA" w:eastAsia="en-CA"/>
              </w:rPr>
            </w:pPr>
            <w:ins w:id="2026" w:author="Eduardo" w:date="2014-06-12T13:19:00Z">
              <w:r w:rsidRPr="00D01269">
                <w:rPr>
                  <w:rFonts w:ascii="Calibri" w:eastAsia="Times New Roman" w:hAnsi="Calibri" w:cs="Times New Roman"/>
                  <w:color w:val="000000"/>
                  <w:sz w:val="18"/>
                  <w:szCs w:val="18"/>
                  <w:lang w:val="en-CA" w:eastAsia="en-CA"/>
                </w:rPr>
                <w:t>62.52</w:t>
              </w:r>
            </w:ins>
          </w:p>
        </w:tc>
        <w:tc>
          <w:tcPr>
            <w:tcW w:w="0" w:type="auto"/>
            <w:tcBorders>
              <w:top w:val="nil"/>
              <w:left w:val="nil"/>
              <w:bottom w:val="single" w:sz="4" w:space="0" w:color="000000"/>
              <w:right w:val="single" w:sz="4" w:space="0" w:color="000000"/>
            </w:tcBorders>
            <w:shd w:val="clear" w:color="auto" w:fill="auto"/>
            <w:hideMark/>
          </w:tcPr>
          <w:p w14:paraId="0C9C8B74" w14:textId="77777777" w:rsidR="00D01269" w:rsidRPr="00D01269" w:rsidRDefault="00D01269" w:rsidP="00D01269">
            <w:pPr>
              <w:spacing w:line="240" w:lineRule="auto"/>
              <w:jc w:val="right"/>
              <w:rPr>
                <w:ins w:id="2027" w:author="Eduardo" w:date="2014-06-12T13:19:00Z"/>
                <w:rFonts w:ascii="Calibri" w:eastAsia="Times New Roman" w:hAnsi="Calibri" w:cs="Times New Roman"/>
                <w:color w:val="000000"/>
                <w:sz w:val="18"/>
                <w:szCs w:val="18"/>
                <w:lang w:val="en-CA" w:eastAsia="en-CA"/>
              </w:rPr>
            </w:pPr>
            <w:ins w:id="2028" w:author="Eduardo" w:date="2014-06-12T13:19:00Z">
              <w:r w:rsidRPr="00D01269">
                <w:rPr>
                  <w:rFonts w:ascii="Calibri" w:eastAsia="Times New Roman" w:hAnsi="Calibri" w:cs="Times New Roman"/>
                  <w:color w:val="000000"/>
                  <w:sz w:val="18"/>
                  <w:szCs w:val="18"/>
                  <w:lang w:val="en-CA" w:eastAsia="en-CA"/>
                </w:rPr>
                <w:t>11.41</w:t>
              </w:r>
            </w:ins>
          </w:p>
        </w:tc>
        <w:tc>
          <w:tcPr>
            <w:tcW w:w="0" w:type="auto"/>
            <w:tcBorders>
              <w:top w:val="nil"/>
              <w:left w:val="nil"/>
              <w:bottom w:val="single" w:sz="4" w:space="0" w:color="000000"/>
              <w:right w:val="single" w:sz="8" w:space="0" w:color="000000"/>
            </w:tcBorders>
            <w:shd w:val="clear" w:color="auto" w:fill="auto"/>
            <w:hideMark/>
          </w:tcPr>
          <w:p w14:paraId="6C9E92D1" w14:textId="77777777" w:rsidR="00D01269" w:rsidRPr="00D01269" w:rsidRDefault="00D01269" w:rsidP="00D01269">
            <w:pPr>
              <w:spacing w:line="240" w:lineRule="auto"/>
              <w:jc w:val="right"/>
              <w:rPr>
                <w:ins w:id="2029" w:author="Eduardo" w:date="2014-06-12T13:19:00Z"/>
                <w:rFonts w:ascii="Calibri" w:eastAsia="Times New Roman" w:hAnsi="Calibri" w:cs="Times New Roman"/>
                <w:color w:val="000000"/>
                <w:sz w:val="18"/>
                <w:szCs w:val="18"/>
                <w:lang w:val="en-CA" w:eastAsia="en-CA"/>
              </w:rPr>
            </w:pPr>
            <w:ins w:id="2030" w:author="Eduardo" w:date="2014-06-12T13:19:00Z">
              <w:r w:rsidRPr="00D01269">
                <w:rPr>
                  <w:rFonts w:ascii="Calibri" w:eastAsia="Times New Roman" w:hAnsi="Calibri" w:cs="Times New Roman"/>
                  <w:color w:val="000000"/>
                  <w:sz w:val="18"/>
                  <w:szCs w:val="18"/>
                  <w:lang w:val="en-CA" w:eastAsia="en-CA"/>
                </w:rPr>
                <w:t>1.85</w:t>
              </w:r>
            </w:ins>
          </w:p>
        </w:tc>
      </w:tr>
      <w:tr w:rsidR="00D01269" w:rsidRPr="00D01269" w14:paraId="6606E1AD" w14:textId="77777777" w:rsidTr="00D01269">
        <w:trPr>
          <w:trHeight w:val="300"/>
          <w:ins w:id="2031"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5357F5B4" w14:textId="77777777" w:rsidR="00D01269" w:rsidRPr="00D01269" w:rsidRDefault="00D01269" w:rsidP="00D01269">
            <w:pPr>
              <w:spacing w:line="240" w:lineRule="auto"/>
              <w:jc w:val="center"/>
              <w:rPr>
                <w:ins w:id="2032" w:author="Eduardo" w:date="2014-06-12T13:19:00Z"/>
                <w:rFonts w:ascii="Calibri" w:eastAsia="Times New Roman" w:hAnsi="Calibri" w:cs="Times New Roman"/>
                <w:b/>
                <w:bCs/>
                <w:color w:val="000000"/>
                <w:sz w:val="18"/>
                <w:szCs w:val="18"/>
                <w:lang w:val="en-CA" w:eastAsia="en-CA"/>
              </w:rPr>
            </w:pPr>
            <w:ins w:id="2033" w:author="Eduardo" w:date="2014-06-12T13:19:00Z">
              <w:r w:rsidRPr="00D01269">
                <w:rPr>
                  <w:rFonts w:ascii="Calibri" w:eastAsia="Times New Roman" w:hAnsi="Calibri" w:cs="Times New Roman"/>
                  <w:b/>
                  <w:bCs/>
                  <w:color w:val="000000"/>
                  <w:sz w:val="18"/>
                  <w:szCs w:val="18"/>
                  <w:lang w:val="en-CA" w:eastAsia="en-CA"/>
                </w:rPr>
                <w:t>Cer</w:t>
              </w:r>
              <w:r w:rsidRPr="00D01269">
                <w:rPr>
                  <w:rFonts w:ascii="Calibri" w:eastAsia="Times New Roman" w:hAnsi="Calibri" w:cs="Times New Roman"/>
                  <w:b/>
                  <w:bCs/>
                  <w:color w:val="000000"/>
                  <w:sz w:val="18"/>
                  <w:szCs w:val="18"/>
                  <w:lang w:val="en-CA" w:eastAsia="en-CA"/>
                </w:rPr>
                <w:t>e</w:t>
              </w:r>
              <w:r w:rsidRPr="00D01269">
                <w:rPr>
                  <w:rFonts w:ascii="Calibri" w:eastAsia="Times New Roman" w:hAnsi="Calibri" w:cs="Times New Roman"/>
                  <w:b/>
                  <w:bCs/>
                  <w:color w:val="000000"/>
                  <w:sz w:val="18"/>
                  <w:szCs w:val="18"/>
                  <w:lang w:val="en-CA" w:eastAsia="en-CA"/>
                </w:rPr>
                <w:t>al/Root Crop Mixed</w:t>
              </w:r>
            </w:ins>
          </w:p>
        </w:tc>
        <w:tc>
          <w:tcPr>
            <w:tcW w:w="0" w:type="auto"/>
            <w:tcBorders>
              <w:top w:val="nil"/>
              <w:left w:val="nil"/>
              <w:bottom w:val="single" w:sz="4" w:space="0" w:color="000000"/>
              <w:right w:val="single" w:sz="4" w:space="0" w:color="000000"/>
            </w:tcBorders>
            <w:shd w:val="clear" w:color="auto" w:fill="auto"/>
            <w:hideMark/>
          </w:tcPr>
          <w:p w14:paraId="7079CD8F" w14:textId="77777777" w:rsidR="00D01269" w:rsidRPr="00D01269" w:rsidRDefault="00D01269" w:rsidP="00D01269">
            <w:pPr>
              <w:spacing w:line="240" w:lineRule="auto"/>
              <w:jc w:val="center"/>
              <w:rPr>
                <w:ins w:id="2034" w:author="Eduardo" w:date="2014-06-12T13:19:00Z"/>
                <w:rFonts w:ascii="Calibri" w:eastAsia="Times New Roman" w:hAnsi="Calibri" w:cs="Times New Roman"/>
                <w:b/>
                <w:bCs/>
                <w:color w:val="000000"/>
                <w:sz w:val="18"/>
                <w:szCs w:val="18"/>
                <w:lang w:val="en-CA" w:eastAsia="en-CA"/>
              </w:rPr>
            </w:pPr>
            <w:ins w:id="2035"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0BCFD89E" w14:textId="77777777" w:rsidR="00D01269" w:rsidRPr="00D01269" w:rsidRDefault="00D01269" w:rsidP="00D01269">
            <w:pPr>
              <w:spacing w:line="240" w:lineRule="auto"/>
              <w:jc w:val="center"/>
              <w:rPr>
                <w:ins w:id="2036" w:author="Eduardo" w:date="2014-06-12T13:19:00Z"/>
                <w:rFonts w:ascii="Calibri" w:eastAsia="Times New Roman" w:hAnsi="Calibri" w:cs="Times New Roman"/>
                <w:b/>
                <w:bCs/>
                <w:color w:val="000000"/>
                <w:sz w:val="18"/>
                <w:szCs w:val="18"/>
                <w:lang w:val="en-CA" w:eastAsia="en-CA"/>
              </w:rPr>
            </w:pPr>
            <w:ins w:id="2037"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3FB5EE01" w14:textId="77777777" w:rsidR="00D01269" w:rsidRPr="00D01269" w:rsidRDefault="00D01269" w:rsidP="00D01269">
            <w:pPr>
              <w:spacing w:line="240" w:lineRule="auto"/>
              <w:rPr>
                <w:ins w:id="2038" w:author="Eduardo" w:date="2014-06-12T13:19:00Z"/>
                <w:rFonts w:ascii="Calibri" w:eastAsia="Times New Roman" w:hAnsi="Calibri" w:cs="Times New Roman"/>
                <w:color w:val="000000"/>
                <w:sz w:val="18"/>
                <w:szCs w:val="18"/>
                <w:lang w:val="en-CA" w:eastAsia="en-CA"/>
              </w:rPr>
            </w:pPr>
            <w:ins w:id="2039"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41787694" w14:textId="77777777" w:rsidR="00D01269" w:rsidRPr="00D01269" w:rsidRDefault="00D01269" w:rsidP="00D01269">
            <w:pPr>
              <w:spacing w:line="240" w:lineRule="auto"/>
              <w:rPr>
                <w:ins w:id="2040" w:author="Eduardo" w:date="2014-06-12T13:19:00Z"/>
                <w:rFonts w:ascii="Calibri" w:eastAsia="Times New Roman" w:hAnsi="Calibri" w:cs="Times New Roman"/>
                <w:color w:val="000000"/>
                <w:sz w:val="18"/>
                <w:szCs w:val="18"/>
                <w:lang w:val="en-CA" w:eastAsia="en-CA"/>
              </w:rPr>
            </w:pPr>
            <w:ins w:id="2041"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4569D9EA" w14:textId="77777777" w:rsidR="00D01269" w:rsidRPr="00D01269" w:rsidRDefault="00D01269" w:rsidP="00D01269">
            <w:pPr>
              <w:spacing w:line="240" w:lineRule="auto"/>
              <w:jc w:val="right"/>
              <w:rPr>
                <w:ins w:id="2042" w:author="Eduardo" w:date="2014-06-12T13:19:00Z"/>
                <w:rFonts w:ascii="Calibri" w:eastAsia="Times New Roman" w:hAnsi="Calibri" w:cs="Times New Roman"/>
                <w:color w:val="000000"/>
                <w:sz w:val="18"/>
                <w:szCs w:val="18"/>
                <w:lang w:val="en-CA" w:eastAsia="en-CA"/>
              </w:rPr>
            </w:pPr>
            <w:ins w:id="2043"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4" w:space="0" w:color="000000"/>
            </w:tcBorders>
            <w:shd w:val="clear" w:color="auto" w:fill="auto"/>
            <w:hideMark/>
          </w:tcPr>
          <w:p w14:paraId="08D9D129" w14:textId="77777777" w:rsidR="00D01269" w:rsidRPr="00D01269" w:rsidRDefault="00D01269" w:rsidP="00D01269">
            <w:pPr>
              <w:spacing w:line="240" w:lineRule="auto"/>
              <w:rPr>
                <w:ins w:id="2044" w:author="Eduardo" w:date="2014-06-12T13:19:00Z"/>
                <w:rFonts w:ascii="Calibri" w:eastAsia="Times New Roman" w:hAnsi="Calibri" w:cs="Times New Roman"/>
                <w:color w:val="000000"/>
                <w:sz w:val="18"/>
                <w:szCs w:val="18"/>
                <w:lang w:val="en-CA" w:eastAsia="en-CA"/>
              </w:rPr>
            </w:pPr>
            <w:ins w:id="2045"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2739BBA2" w14:textId="77777777" w:rsidR="00D01269" w:rsidRPr="00D01269" w:rsidRDefault="00D01269" w:rsidP="00D01269">
            <w:pPr>
              <w:spacing w:line="240" w:lineRule="auto"/>
              <w:rPr>
                <w:ins w:id="2046" w:author="Eduardo" w:date="2014-06-12T13:19:00Z"/>
                <w:rFonts w:ascii="Calibri" w:eastAsia="Times New Roman" w:hAnsi="Calibri" w:cs="Times New Roman"/>
                <w:color w:val="000000"/>
                <w:sz w:val="18"/>
                <w:szCs w:val="18"/>
                <w:lang w:val="en-CA" w:eastAsia="en-CA"/>
              </w:rPr>
            </w:pPr>
            <w:ins w:id="204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8" w:space="0" w:color="000000"/>
            </w:tcBorders>
            <w:shd w:val="clear" w:color="auto" w:fill="auto"/>
            <w:hideMark/>
          </w:tcPr>
          <w:p w14:paraId="6CDFEFFE" w14:textId="77777777" w:rsidR="00D01269" w:rsidRPr="00D01269" w:rsidRDefault="00D01269" w:rsidP="00D01269">
            <w:pPr>
              <w:spacing w:line="240" w:lineRule="auto"/>
              <w:jc w:val="right"/>
              <w:rPr>
                <w:ins w:id="2048" w:author="Eduardo" w:date="2014-06-12T13:19:00Z"/>
                <w:rFonts w:ascii="Calibri" w:eastAsia="Times New Roman" w:hAnsi="Calibri" w:cs="Times New Roman"/>
                <w:color w:val="000000"/>
                <w:sz w:val="18"/>
                <w:szCs w:val="18"/>
                <w:lang w:val="en-CA" w:eastAsia="en-CA"/>
              </w:rPr>
            </w:pPr>
            <w:ins w:id="2049" w:author="Eduardo" w:date="2014-06-12T13:19:00Z">
              <w:r w:rsidRPr="00D01269">
                <w:rPr>
                  <w:rFonts w:ascii="Calibri" w:eastAsia="Times New Roman" w:hAnsi="Calibri" w:cs="Times New Roman"/>
                  <w:color w:val="000000"/>
                  <w:sz w:val="18"/>
                  <w:szCs w:val="18"/>
                  <w:lang w:val="en-CA" w:eastAsia="en-CA"/>
                </w:rPr>
                <w:t>0</w:t>
              </w:r>
            </w:ins>
          </w:p>
        </w:tc>
      </w:tr>
      <w:tr w:rsidR="00D01269" w:rsidRPr="00D01269" w14:paraId="7CDEDA33" w14:textId="77777777" w:rsidTr="00D01269">
        <w:trPr>
          <w:trHeight w:val="300"/>
          <w:ins w:id="2050"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310C942C" w14:textId="77777777" w:rsidR="00D01269" w:rsidRPr="00D01269" w:rsidRDefault="00D01269" w:rsidP="00D01269">
            <w:pPr>
              <w:spacing w:line="240" w:lineRule="auto"/>
              <w:rPr>
                <w:ins w:id="2051"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4A9D2C28" w14:textId="77777777" w:rsidR="00D01269" w:rsidRPr="00D01269" w:rsidRDefault="00D01269" w:rsidP="00D01269">
            <w:pPr>
              <w:spacing w:line="240" w:lineRule="auto"/>
              <w:jc w:val="center"/>
              <w:rPr>
                <w:ins w:id="2052" w:author="Eduardo" w:date="2014-06-12T13:19:00Z"/>
                <w:rFonts w:ascii="Calibri" w:eastAsia="Times New Roman" w:hAnsi="Calibri" w:cs="Times New Roman"/>
                <w:b/>
                <w:bCs/>
                <w:color w:val="000000"/>
                <w:sz w:val="18"/>
                <w:szCs w:val="18"/>
                <w:lang w:val="en-CA" w:eastAsia="en-CA"/>
              </w:rPr>
            </w:pPr>
            <w:ins w:id="2053"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0AB3E203" w14:textId="77777777" w:rsidR="00D01269" w:rsidRPr="00D01269" w:rsidRDefault="00D01269" w:rsidP="00D01269">
            <w:pPr>
              <w:spacing w:line="240" w:lineRule="auto"/>
              <w:jc w:val="center"/>
              <w:rPr>
                <w:ins w:id="2054" w:author="Eduardo" w:date="2014-06-12T13:19:00Z"/>
                <w:rFonts w:ascii="Calibri" w:eastAsia="Times New Roman" w:hAnsi="Calibri" w:cs="Times New Roman"/>
                <w:b/>
                <w:bCs/>
                <w:color w:val="000000"/>
                <w:sz w:val="18"/>
                <w:szCs w:val="18"/>
                <w:lang w:val="en-CA" w:eastAsia="en-CA"/>
              </w:rPr>
            </w:pPr>
            <w:ins w:id="2055"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31F23AA6" w14:textId="77777777" w:rsidR="00D01269" w:rsidRPr="00D01269" w:rsidRDefault="00D01269" w:rsidP="00D01269">
            <w:pPr>
              <w:spacing w:line="240" w:lineRule="auto"/>
              <w:jc w:val="right"/>
              <w:rPr>
                <w:ins w:id="2056" w:author="Eduardo" w:date="2014-06-12T13:19:00Z"/>
                <w:rFonts w:ascii="Calibri" w:eastAsia="Times New Roman" w:hAnsi="Calibri" w:cs="Times New Roman"/>
                <w:color w:val="000000"/>
                <w:sz w:val="18"/>
                <w:szCs w:val="18"/>
                <w:lang w:val="en-CA" w:eastAsia="en-CA"/>
              </w:rPr>
            </w:pPr>
            <w:ins w:id="2057" w:author="Eduardo" w:date="2014-06-12T13:19:00Z">
              <w:r w:rsidRPr="00D01269">
                <w:rPr>
                  <w:rFonts w:ascii="Calibri" w:eastAsia="Times New Roman" w:hAnsi="Calibri" w:cs="Times New Roman"/>
                  <w:color w:val="000000"/>
                  <w:sz w:val="18"/>
                  <w:szCs w:val="18"/>
                  <w:lang w:val="en-CA" w:eastAsia="en-CA"/>
                </w:rPr>
                <w:t>86.37</w:t>
              </w:r>
            </w:ins>
          </w:p>
        </w:tc>
        <w:tc>
          <w:tcPr>
            <w:tcW w:w="0" w:type="auto"/>
            <w:tcBorders>
              <w:top w:val="nil"/>
              <w:left w:val="nil"/>
              <w:bottom w:val="single" w:sz="4" w:space="0" w:color="000000"/>
              <w:right w:val="single" w:sz="4" w:space="0" w:color="000000"/>
            </w:tcBorders>
            <w:shd w:val="clear" w:color="auto" w:fill="auto"/>
            <w:hideMark/>
          </w:tcPr>
          <w:p w14:paraId="34C0B691" w14:textId="77777777" w:rsidR="00D01269" w:rsidRPr="00D01269" w:rsidRDefault="00D01269" w:rsidP="00D01269">
            <w:pPr>
              <w:spacing w:line="240" w:lineRule="auto"/>
              <w:jc w:val="right"/>
              <w:rPr>
                <w:ins w:id="2058" w:author="Eduardo" w:date="2014-06-12T13:19:00Z"/>
                <w:rFonts w:ascii="Calibri" w:eastAsia="Times New Roman" w:hAnsi="Calibri" w:cs="Times New Roman"/>
                <w:color w:val="000000"/>
                <w:sz w:val="18"/>
                <w:szCs w:val="18"/>
                <w:lang w:val="en-CA" w:eastAsia="en-CA"/>
              </w:rPr>
            </w:pPr>
            <w:ins w:id="2059" w:author="Eduardo" w:date="2014-06-12T13:19:00Z">
              <w:r w:rsidRPr="00D01269">
                <w:rPr>
                  <w:rFonts w:ascii="Calibri" w:eastAsia="Times New Roman" w:hAnsi="Calibri" w:cs="Times New Roman"/>
                  <w:color w:val="000000"/>
                  <w:sz w:val="18"/>
                  <w:szCs w:val="18"/>
                  <w:lang w:val="en-CA" w:eastAsia="en-CA"/>
                </w:rPr>
                <w:t>1.32</w:t>
              </w:r>
            </w:ins>
          </w:p>
        </w:tc>
        <w:tc>
          <w:tcPr>
            <w:tcW w:w="0" w:type="auto"/>
            <w:tcBorders>
              <w:top w:val="nil"/>
              <w:left w:val="nil"/>
              <w:bottom w:val="single" w:sz="4" w:space="0" w:color="000000"/>
              <w:right w:val="single" w:sz="4" w:space="0" w:color="000000"/>
            </w:tcBorders>
            <w:shd w:val="clear" w:color="auto" w:fill="auto"/>
            <w:hideMark/>
          </w:tcPr>
          <w:p w14:paraId="60289E5C" w14:textId="77777777" w:rsidR="00D01269" w:rsidRPr="00D01269" w:rsidRDefault="00D01269" w:rsidP="00D01269">
            <w:pPr>
              <w:spacing w:line="240" w:lineRule="auto"/>
              <w:jc w:val="right"/>
              <w:rPr>
                <w:ins w:id="2060" w:author="Eduardo" w:date="2014-06-12T13:19:00Z"/>
                <w:rFonts w:ascii="Calibri" w:eastAsia="Times New Roman" w:hAnsi="Calibri" w:cs="Times New Roman"/>
                <w:color w:val="000000"/>
                <w:sz w:val="18"/>
                <w:szCs w:val="18"/>
                <w:lang w:val="en-CA" w:eastAsia="en-CA"/>
              </w:rPr>
            </w:pPr>
            <w:ins w:id="2061" w:author="Eduardo" w:date="2014-06-12T13:19:00Z">
              <w:r w:rsidRPr="00D01269">
                <w:rPr>
                  <w:rFonts w:ascii="Calibri" w:eastAsia="Times New Roman" w:hAnsi="Calibri" w:cs="Times New Roman"/>
                  <w:color w:val="000000"/>
                  <w:sz w:val="18"/>
                  <w:szCs w:val="18"/>
                  <w:lang w:val="en-CA" w:eastAsia="en-CA"/>
                </w:rPr>
                <w:t>2.28</w:t>
              </w:r>
            </w:ins>
          </w:p>
        </w:tc>
        <w:tc>
          <w:tcPr>
            <w:tcW w:w="0" w:type="auto"/>
            <w:tcBorders>
              <w:top w:val="nil"/>
              <w:left w:val="nil"/>
              <w:bottom w:val="single" w:sz="4" w:space="0" w:color="000000"/>
              <w:right w:val="single" w:sz="4" w:space="0" w:color="000000"/>
            </w:tcBorders>
            <w:shd w:val="clear" w:color="auto" w:fill="auto"/>
            <w:hideMark/>
          </w:tcPr>
          <w:p w14:paraId="1150066B" w14:textId="77777777" w:rsidR="00D01269" w:rsidRPr="00D01269" w:rsidRDefault="00D01269" w:rsidP="00D01269">
            <w:pPr>
              <w:spacing w:line="240" w:lineRule="auto"/>
              <w:jc w:val="right"/>
              <w:rPr>
                <w:ins w:id="2062" w:author="Eduardo" w:date="2014-06-12T13:19:00Z"/>
                <w:rFonts w:ascii="Calibri" w:eastAsia="Times New Roman" w:hAnsi="Calibri" w:cs="Times New Roman"/>
                <w:color w:val="000000"/>
                <w:sz w:val="18"/>
                <w:szCs w:val="18"/>
                <w:lang w:val="en-CA" w:eastAsia="en-CA"/>
              </w:rPr>
            </w:pPr>
            <w:ins w:id="2063" w:author="Eduardo" w:date="2014-06-12T13:19:00Z">
              <w:r w:rsidRPr="00D01269">
                <w:rPr>
                  <w:rFonts w:ascii="Calibri" w:eastAsia="Times New Roman" w:hAnsi="Calibri" w:cs="Times New Roman"/>
                  <w:color w:val="000000"/>
                  <w:sz w:val="18"/>
                  <w:szCs w:val="18"/>
                  <w:lang w:val="en-CA" w:eastAsia="en-CA"/>
                </w:rPr>
                <w:t>85</w:t>
              </w:r>
            </w:ins>
          </w:p>
        </w:tc>
        <w:tc>
          <w:tcPr>
            <w:tcW w:w="0" w:type="auto"/>
            <w:tcBorders>
              <w:top w:val="nil"/>
              <w:left w:val="nil"/>
              <w:bottom w:val="single" w:sz="4" w:space="0" w:color="000000"/>
              <w:right w:val="single" w:sz="4" w:space="0" w:color="000000"/>
            </w:tcBorders>
            <w:shd w:val="clear" w:color="auto" w:fill="auto"/>
            <w:hideMark/>
          </w:tcPr>
          <w:p w14:paraId="4612E5ED" w14:textId="77777777" w:rsidR="00D01269" w:rsidRPr="00D01269" w:rsidRDefault="00D01269" w:rsidP="00D01269">
            <w:pPr>
              <w:spacing w:line="240" w:lineRule="auto"/>
              <w:jc w:val="right"/>
              <w:rPr>
                <w:ins w:id="2064" w:author="Eduardo" w:date="2014-06-12T13:19:00Z"/>
                <w:rFonts w:ascii="Calibri" w:eastAsia="Times New Roman" w:hAnsi="Calibri" w:cs="Times New Roman"/>
                <w:color w:val="000000"/>
                <w:sz w:val="18"/>
                <w:szCs w:val="18"/>
                <w:lang w:val="en-CA" w:eastAsia="en-CA"/>
              </w:rPr>
            </w:pPr>
            <w:ins w:id="2065"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8" w:space="0" w:color="000000"/>
            </w:tcBorders>
            <w:shd w:val="clear" w:color="auto" w:fill="auto"/>
            <w:hideMark/>
          </w:tcPr>
          <w:p w14:paraId="5E0B91A2" w14:textId="77777777" w:rsidR="00D01269" w:rsidRPr="00D01269" w:rsidRDefault="00D01269" w:rsidP="00D01269">
            <w:pPr>
              <w:spacing w:line="240" w:lineRule="auto"/>
              <w:jc w:val="right"/>
              <w:rPr>
                <w:ins w:id="2066" w:author="Eduardo" w:date="2014-06-12T13:19:00Z"/>
                <w:rFonts w:ascii="Calibri" w:eastAsia="Times New Roman" w:hAnsi="Calibri" w:cs="Times New Roman"/>
                <w:color w:val="000000"/>
                <w:sz w:val="18"/>
                <w:szCs w:val="18"/>
                <w:lang w:val="en-CA" w:eastAsia="en-CA"/>
              </w:rPr>
            </w:pPr>
            <w:ins w:id="2067" w:author="Eduardo" w:date="2014-06-12T13:19:00Z">
              <w:r w:rsidRPr="00D01269">
                <w:rPr>
                  <w:rFonts w:ascii="Calibri" w:eastAsia="Times New Roman" w:hAnsi="Calibri" w:cs="Times New Roman"/>
                  <w:color w:val="000000"/>
                  <w:sz w:val="18"/>
                  <w:szCs w:val="18"/>
                  <w:lang w:val="en-CA" w:eastAsia="en-CA"/>
                </w:rPr>
                <w:t>2.28</w:t>
              </w:r>
            </w:ins>
          </w:p>
        </w:tc>
      </w:tr>
      <w:tr w:rsidR="00D01269" w:rsidRPr="00D01269" w14:paraId="6438A141" w14:textId="77777777" w:rsidTr="00D01269">
        <w:trPr>
          <w:trHeight w:val="300"/>
          <w:ins w:id="2068" w:author="Eduardo" w:date="2014-06-12T13:19:00Z"/>
        </w:trPr>
        <w:tc>
          <w:tcPr>
            <w:tcW w:w="0" w:type="auto"/>
            <w:vMerge w:val="restart"/>
            <w:tcBorders>
              <w:top w:val="nil"/>
              <w:left w:val="single" w:sz="8" w:space="0" w:color="000000"/>
              <w:bottom w:val="single" w:sz="8" w:space="0" w:color="000000"/>
              <w:right w:val="single" w:sz="4" w:space="0" w:color="000000"/>
            </w:tcBorders>
            <w:shd w:val="clear" w:color="auto" w:fill="auto"/>
            <w:hideMark/>
          </w:tcPr>
          <w:p w14:paraId="0C65DB61" w14:textId="77777777" w:rsidR="00D01269" w:rsidRPr="00D01269" w:rsidRDefault="00D01269" w:rsidP="00D01269">
            <w:pPr>
              <w:spacing w:line="240" w:lineRule="auto"/>
              <w:jc w:val="center"/>
              <w:rPr>
                <w:ins w:id="2069" w:author="Eduardo" w:date="2014-06-12T13:19:00Z"/>
                <w:rFonts w:ascii="Calibri" w:eastAsia="Times New Roman" w:hAnsi="Calibri" w:cs="Times New Roman"/>
                <w:b/>
                <w:bCs/>
                <w:color w:val="000000"/>
                <w:sz w:val="18"/>
                <w:szCs w:val="18"/>
                <w:lang w:val="en-CA" w:eastAsia="en-CA"/>
              </w:rPr>
            </w:pPr>
            <w:ins w:id="2070" w:author="Eduardo" w:date="2014-06-12T13:19:00Z">
              <w:r w:rsidRPr="00D01269">
                <w:rPr>
                  <w:rFonts w:ascii="Calibri" w:eastAsia="Times New Roman" w:hAnsi="Calibri" w:cs="Times New Roman"/>
                  <w:b/>
                  <w:bCs/>
                  <w:color w:val="000000"/>
                  <w:sz w:val="18"/>
                  <w:szCs w:val="18"/>
                  <w:lang w:val="en-CA" w:eastAsia="en-CA"/>
                </w:rPr>
                <w:t>Maize Mixed</w:t>
              </w:r>
            </w:ins>
          </w:p>
        </w:tc>
        <w:tc>
          <w:tcPr>
            <w:tcW w:w="0" w:type="auto"/>
            <w:tcBorders>
              <w:top w:val="nil"/>
              <w:left w:val="nil"/>
              <w:bottom w:val="single" w:sz="4" w:space="0" w:color="000000"/>
              <w:right w:val="single" w:sz="4" w:space="0" w:color="000000"/>
            </w:tcBorders>
            <w:shd w:val="clear" w:color="auto" w:fill="auto"/>
            <w:hideMark/>
          </w:tcPr>
          <w:p w14:paraId="3A9DCDAA" w14:textId="77777777" w:rsidR="00D01269" w:rsidRPr="00D01269" w:rsidRDefault="00D01269" w:rsidP="00D01269">
            <w:pPr>
              <w:spacing w:line="240" w:lineRule="auto"/>
              <w:jc w:val="center"/>
              <w:rPr>
                <w:ins w:id="2071" w:author="Eduardo" w:date="2014-06-12T13:19:00Z"/>
                <w:rFonts w:ascii="Calibri" w:eastAsia="Times New Roman" w:hAnsi="Calibri" w:cs="Times New Roman"/>
                <w:b/>
                <w:bCs/>
                <w:color w:val="000000"/>
                <w:sz w:val="18"/>
                <w:szCs w:val="18"/>
                <w:lang w:val="en-CA" w:eastAsia="en-CA"/>
              </w:rPr>
            </w:pPr>
            <w:ins w:id="2072"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52E7B9CA" w14:textId="77777777" w:rsidR="00D01269" w:rsidRPr="00D01269" w:rsidRDefault="00D01269" w:rsidP="00D01269">
            <w:pPr>
              <w:spacing w:line="240" w:lineRule="auto"/>
              <w:jc w:val="center"/>
              <w:rPr>
                <w:ins w:id="2073" w:author="Eduardo" w:date="2014-06-12T13:19:00Z"/>
                <w:rFonts w:ascii="Calibri" w:eastAsia="Times New Roman" w:hAnsi="Calibri" w:cs="Times New Roman"/>
                <w:b/>
                <w:bCs/>
                <w:color w:val="000000"/>
                <w:sz w:val="18"/>
                <w:szCs w:val="18"/>
                <w:lang w:val="en-CA" w:eastAsia="en-CA"/>
              </w:rPr>
            </w:pPr>
            <w:ins w:id="2074"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1ECF5BB8" w14:textId="77777777" w:rsidR="00D01269" w:rsidRPr="00D01269" w:rsidRDefault="00D01269" w:rsidP="00D01269">
            <w:pPr>
              <w:spacing w:line="240" w:lineRule="auto"/>
              <w:rPr>
                <w:ins w:id="2075" w:author="Eduardo" w:date="2014-06-12T13:19:00Z"/>
                <w:rFonts w:ascii="Calibri" w:eastAsia="Times New Roman" w:hAnsi="Calibri" w:cs="Times New Roman"/>
                <w:color w:val="000000"/>
                <w:sz w:val="18"/>
                <w:szCs w:val="18"/>
                <w:lang w:val="en-CA" w:eastAsia="en-CA"/>
              </w:rPr>
            </w:pPr>
            <w:ins w:id="2076"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3FE5373" w14:textId="77777777" w:rsidR="00D01269" w:rsidRPr="00D01269" w:rsidRDefault="00D01269" w:rsidP="00D01269">
            <w:pPr>
              <w:spacing w:line="240" w:lineRule="auto"/>
              <w:rPr>
                <w:ins w:id="2077" w:author="Eduardo" w:date="2014-06-12T13:19:00Z"/>
                <w:rFonts w:ascii="Calibri" w:eastAsia="Times New Roman" w:hAnsi="Calibri" w:cs="Times New Roman"/>
                <w:color w:val="000000"/>
                <w:sz w:val="18"/>
                <w:szCs w:val="18"/>
                <w:lang w:val="en-CA" w:eastAsia="en-CA"/>
              </w:rPr>
            </w:pPr>
            <w:ins w:id="2078"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ED41FB2" w14:textId="77777777" w:rsidR="00D01269" w:rsidRPr="00D01269" w:rsidRDefault="00D01269" w:rsidP="00D01269">
            <w:pPr>
              <w:spacing w:line="240" w:lineRule="auto"/>
              <w:jc w:val="right"/>
              <w:rPr>
                <w:ins w:id="2079" w:author="Eduardo" w:date="2014-06-12T13:19:00Z"/>
                <w:rFonts w:ascii="Calibri" w:eastAsia="Times New Roman" w:hAnsi="Calibri" w:cs="Times New Roman"/>
                <w:color w:val="000000"/>
                <w:sz w:val="18"/>
                <w:szCs w:val="18"/>
                <w:lang w:val="en-CA" w:eastAsia="en-CA"/>
              </w:rPr>
            </w:pPr>
            <w:ins w:id="2080" w:author="Eduardo" w:date="2014-06-12T13:19:00Z">
              <w:r w:rsidRPr="00D01269">
                <w:rPr>
                  <w:rFonts w:ascii="Calibri" w:eastAsia="Times New Roman" w:hAnsi="Calibri" w:cs="Times New Roman"/>
                  <w:color w:val="000000"/>
                  <w:sz w:val="18"/>
                  <w:szCs w:val="18"/>
                  <w:lang w:val="en-CA" w:eastAsia="en-CA"/>
                </w:rPr>
                <w:t>0.92</w:t>
              </w:r>
            </w:ins>
          </w:p>
        </w:tc>
        <w:tc>
          <w:tcPr>
            <w:tcW w:w="0" w:type="auto"/>
            <w:tcBorders>
              <w:top w:val="nil"/>
              <w:left w:val="nil"/>
              <w:bottom w:val="single" w:sz="4" w:space="0" w:color="000000"/>
              <w:right w:val="single" w:sz="4" w:space="0" w:color="000000"/>
            </w:tcBorders>
            <w:shd w:val="clear" w:color="auto" w:fill="auto"/>
            <w:hideMark/>
          </w:tcPr>
          <w:p w14:paraId="4AD0BCFD" w14:textId="77777777" w:rsidR="00D01269" w:rsidRPr="00D01269" w:rsidRDefault="00D01269" w:rsidP="00D01269">
            <w:pPr>
              <w:spacing w:line="240" w:lineRule="auto"/>
              <w:jc w:val="right"/>
              <w:rPr>
                <w:ins w:id="2081" w:author="Eduardo" w:date="2014-06-12T13:19:00Z"/>
                <w:rFonts w:ascii="Calibri" w:eastAsia="Times New Roman" w:hAnsi="Calibri" w:cs="Times New Roman"/>
                <w:color w:val="000000"/>
                <w:sz w:val="18"/>
                <w:szCs w:val="18"/>
                <w:lang w:val="en-CA" w:eastAsia="en-CA"/>
              </w:rPr>
            </w:pPr>
            <w:ins w:id="2082" w:author="Eduardo" w:date="2014-06-12T13:19:00Z">
              <w:r w:rsidRPr="00D01269">
                <w:rPr>
                  <w:rFonts w:ascii="Calibri" w:eastAsia="Times New Roman" w:hAnsi="Calibri" w:cs="Times New Roman"/>
                  <w:color w:val="000000"/>
                  <w:sz w:val="18"/>
                  <w:szCs w:val="18"/>
                  <w:lang w:val="en-CA" w:eastAsia="en-CA"/>
                </w:rPr>
                <w:t>83.46</w:t>
              </w:r>
            </w:ins>
          </w:p>
        </w:tc>
        <w:tc>
          <w:tcPr>
            <w:tcW w:w="0" w:type="auto"/>
            <w:tcBorders>
              <w:top w:val="nil"/>
              <w:left w:val="nil"/>
              <w:bottom w:val="single" w:sz="4" w:space="0" w:color="000000"/>
              <w:right w:val="single" w:sz="4" w:space="0" w:color="000000"/>
            </w:tcBorders>
            <w:shd w:val="clear" w:color="auto" w:fill="auto"/>
            <w:hideMark/>
          </w:tcPr>
          <w:p w14:paraId="44EF2122" w14:textId="77777777" w:rsidR="00D01269" w:rsidRPr="00D01269" w:rsidRDefault="00D01269" w:rsidP="00D01269">
            <w:pPr>
              <w:spacing w:line="240" w:lineRule="auto"/>
              <w:jc w:val="right"/>
              <w:rPr>
                <w:ins w:id="2083" w:author="Eduardo" w:date="2014-06-12T13:19:00Z"/>
                <w:rFonts w:ascii="Calibri" w:eastAsia="Times New Roman" w:hAnsi="Calibri" w:cs="Times New Roman"/>
                <w:color w:val="000000"/>
                <w:sz w:val="18"/>
                <w:szCs w:val="18"/>
                <w:lang w:val="en-CA" w:eastAsia="en-CA"/>
              </w:rPr>
            </w:pPr>
            <w:ins w:id="2084"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8" w:space="0" w:color="000000"/>
            </w:tcBorders>
            <w:shd w:val="clear" w:color="auto" w:fill="auto"/>
            <w:hideMark/>
          </w:tcPr>
          <w:p w14:paraId="24D6EC6C" w14:textId="77777777" w:rsidR="00D01269" w:rsidRPr="00D01269" w:rsidRDefault="00D01269" w:rsidP="00D01269">
            <w:pPr>
              <w:spacing w:line="240" w:lineRule="auto"/>
              <w:jc w:val="right"/>
              <w:rPr>
                <w:ins w:id="2085" w:author="Eduardo" w:date="2014-06-12T13:19:00Z"/>
                <w:rFonts w:ascii="Calibri" w:eastAsia="Times New Roman" w:hAnsi="Calibri" w:cs="Times New Roman"/>
                <w:color w:val="000000"/>
                <w:sz w:val="18"/>
                <w:szCs w:val="18"/>
                <w:lang w:val="en-CA" w:eastAsia="en-CA"/>
              </w:rPr>
            </w:pPr>
            <w:ins w:id="2086" w:author="Eduardo" w:date="2014-06-12T13:19:00Z">
              <w:r w:rsidRPr="00D01269">
                <w:rPr>
                  <w:rFonts w:ascii="Calibri" w:eastAsia="Times New Roman" w:hAnsi="Calibri" w:cs="Times New Roman"/>
                  <w:color w:val="000000"/>
                  <w:sz w:val="18"/>
                  <w:szCs w:val="18"/>
                  <w:lang w:val="en-CA" w:eastAsia="en-CA"/>
                </w:rPr>
                <w:t>0.92</w:t>
              </w:r>
            </w:ins>
          </w:p>
        </w:tc>
      </w:tr>
      <w:tr w:rsidR="00D01269" w:rsidRPr="00D01269" w14:paraId="078964ED" w14:textId="77777777" w:rsidTr="00D01269">
        <w:trPr>
          <w:trHeight w:val="300"/>
          <w:ins w:id="2087" w:author="Eduardo" w:date="2014-06-12T13:19:00Z"/>
        </w:trPr>
        <w:tc>
          <w:tcPr>
            <w:tcW w:w="0" w:type="auto"/>
            <w:vMerge/>
            <w:tcBorders>
              <w:top w:val="nil"/>
              <w:left w:val="single" w:sz="8" w:space="0" w:color="000000"/>
              <w:bottom w:val="single" w:sz="8" w:space="0" w:color="000000"/>
              <w:right w:val="single" w:sz="4" w:space="0" w:color="000000"/>
            </w:tcBorders>
            <w:vAlign w:val="center"/>
            <w:hideMark/>
          </w:tcPr>
          <w:p w14:paraId="6B8F3964" w14:textId="77777777" w:rsidR="00D01269" w:rsidRPr="00D01269" w:rsidRDefault="00D01269" w:rsidP="00D01269">
            <w:pPr>
              <w:spacing w:line="240" w:lineRule="auto"/>
              <w:rPr>
                <w:ins w:id="2088"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8" w:space="0" w:color="000000"/>
              <w:right w:val="single" w:sz="4" w:space="0" w:color="000000"/>
            </w:tcBorders>
            <w:shd w:val="clear" w:color="auto" w:fill="auto"/>
            <w:hideMark/>
          </w:tcPr>
          <w:p w14:paraId="7099980D" w14:textId="77777777" w:rsidR="00D01269" w:rsidRPr="00D01269" w:rsidRDefault="00D01269" w:rsidP="00D01269">
            <w:pPr>
              <w:spacing w:line="240" w:lineRule="auto"/>
              <w:jc w:val="center"/>
              <w:rPr>
                <w:ins w:id="2089" w:author="Eduardo" w:date="2014-06-12T13:19:00Z"/>
                <w:rFonts w:ascii="Calibri" w:eastAsia="Times New Roman" w:hAnsi="Calibri" w:cs="Times New Roman"/>
                <w:b/>
                <w:bCs/>
                <w:color w:val="000000"/>
                <w:sz w:val="18"/>
                <w:szCs w:val="18"/>
                <w:lang w:val="en-CA" w:eastAsia="en-CA"/>
              </w:rPr>
            </w:pPr>
            <w:ins w:id="2090"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4F6B2C20" w14:textId="77777777" w:rsidR="00D01269" w:rsidRPr="00D01269" w:rsidRDefault="00D01269" w:rsidP="00D01269">
            <w:pPr>
              <w:spacing w:line="240" w:lineRule="auto"/>
              <w:jc w:val="center"/>
              <w:rPr>
                <w:ins w:id="2091" w:author="Eduardo" w:date="2014-06-12T13:19:00Z"/>
                <w:rFonts w:ascii="Calibri" w:eastAsia="Times New Roman" w:hAnsi="Calibri" w:cs="Times New Roman"/>
                <w:b/>
                <w:bCs/>
                <w:color w:val="000000"/>
                <w:sz w:val="18"/>
                <w:szCs w:val="18"/>
                <w:lang w:val="en-CA" w:eastAsia="en-CA"/>
              </w:rPr>
            </w:pPr>
            <w:ins w:id="2092"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5D8895C6" w14:textId="77777777" w:rsidR="00D01269" w:rsidRPr="00D01269" w:rsidRDefault="00D01269" w:rsidP="00D01269">
            <w:pPr>
              <w:spacing w:line="240" w:lineRule="auto"/>
              <w:rPr>
                <w:ins w:id="2093" w:author="Eduardo" w:date="2014-06-12T13:19:00Z"/>
                <w:rFonts w:ascii="Calibri" w:eastAsia="Times New Roman" w:hAnsi="Calibri" w:cs="Times New Roman"/>
                <w:color w:val="000000"/>
                <w:sz w:val="18"/>
                <w:szCs w:val="18"/>
                <w:lang w:val="en-CA" w:eastAsia="en-CA"/>
              </w:rPr>
            </w:pPr>
            <w:ins w:id="2094"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5BE6B813" w14:textId="77777777" w:rsidR="00D01269" w:rsidRPr="00D01269" w:rsidRDefault="00D01269" w:rsidP="00D01269">
            <w:pPr>
              <w:spacing w:line="240" w:lineRule="auto"/>
              <w:rPr>
                <w:ins w:id="2095" w:author="Eduardo" w:date="2014-06-12T13:19:00Z"/>
                <w:rFonts w:ascii="Calibri" w:eastAsia="Times New Roman" w:hAnsi="Calibri" w:cs="Times New Roman"/>
                <w:color w:val="000000"/>
                <w:sz w:val="18"/>
                <w:szCs w:val="18"/>
                <w:lang w:val="en-CA" w:eastAsia="en-CA"/>
              </w:rPr>
            </w:pPr>
            <w:ins w:id="2096"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3D30A75D" w14:textId="77777777" w:rsidR="00D01269" w:rsidRPr="00D01269" w:rsidRDefault="00D01269" w:rsidP="00D01269">
            <w:pPr>
              <w:spacing w:line="240" w:lineRule="auto"/>
              <w:jc w:val="right"/>
              <w:rPr>
                <w:ins w:id="2097" w:author="Eduardo" w:date="2014-06-12T13:19:00Z"/>
                <w:rFonts w:ascii="Calibri" w:eastAsia="Times New Roman" w:hAnsi="Calibri" w:cs="Times New Roman"/>
                <w:color w:val="000000"/>
                <w:sz w:val="18"/>
                <w:szCs w:val="18"/>
                <w:lang w:val="en-CA" w:eastAsia="en-CA"/>
              </w:rPr>
            </w:pPr>
            <w:ins w:id="2098" w:author="Eduardo" w:date="2014-06-12T13:19:00Z">
              <w:r w:rsidRPr="00D01269">
                <w:rPr>
                  <w:rFonts w:ascii="Calibri" w:eastAsia="Times New Roman" w:hAnsi="Calibri" w:cs="Times New Roman"/>
                  <w:color w:val="000000"/>
                  <w:sz w:val="18"/>
                  <w:szCs w:val="18"/>
                  <w:lang w:val="en-CA" w:eastAsia="en-CA"/>
                </w:rPr>
                <w:t>0.83</w:t>
              </w:r>
            </w:ins>
          </w:p>
        </w:tc>
        <w:tc>
          <w:tcPr>
            <w:tcW w:w="0" w:type="auto"/>
            <w:tcBorders>
              <w:top w:val="nil"/>
              <w:left w:val="nil"/>
              <w:bottom w:val="single" w:sz="4" w:space="0" w:color="000000"/>
              <w:right w:val="single" w:sz="4" w:space="0" w:color="000000"/>
            </w:tcBorders>
            <w:shd w:val="clear" w:color="auto" w:fill="auto"/>
            <w:hideMark/>
          </w:tcPr>
          <w:p w14:paraId="0E917B4C" w14:textId="77777777" w:rsidR="00D01269" w:rsidRPr="00D01269" w:rsidRDefault="00D01269" w:rsidP="00D01269">
            <w:pPr>
              <w:spacing w:line="240" w:lineRule="auto"/>
              <w:jc w:val="right"/>
              <w:rPr>
                <w:ins w:id="2099" w:author="Eduardo" w:date="2014-06-12T13:19:00Z"/>
                <w:rFonts w:ascii="Calibri" w:eastAsia="Times New Roman" w:hAnsi="Calibri" w:cs="Times New Roman"/>
                <w:color w:val="000000"/>
                <w:sz w:val="18"/>
                <w:szCs w:val="18"/>
                <w:lang w:val="en-CA" w:eastAsia="en-CA"/>
              </w:rPr>
            </w:pPr>
            <w:ins w:id="2100" w:author="Eduardo" w:date="2014-06-12T13:19:00Z">
              <w:r w:rsidRPr="00D01269">
                <w:rPr>
                  <w:rFonts w:ascii="Calibri" w:eastAsia="Times New Roman" w:hAnsi="Calibri" w:cs="Times New Roman"/>
                  <w:color w:val="000000"/>
                  <w:sz w:val="18"/>
                  <w:szCs w:val="18"/>
                  <w:lang w:val="en-CA" w:eastAsia="en-CA"/>
                </w:rPr>
                <w:t>65.45</w:t>
              </w:r>
            </w:ins>
          </w:p>
        </w:tc>
        <w:tc>
          <w:tcPr>
            <w:tcW w:w="0" w:type="auto"/>
            <w:tcBorders>
              <w:top w:val="nil"/>
              <w:left w:val="nil"/>
              <w:bottom w:val="single" w:sz="4" w:space="0" w:color="000000"/>
              <w:right w:val="single" w:sz="4" w:space="0" w:color="000000"/>
            </w:tcBorders>
            <w:shd w:val="clear" w:color="auto" w:fill="auto"/>
            <w:hideMark/>
          </w:tcPr>
          <w:p w14:paraId="7E33C449" w14:textId="77777777" w:rsidR="00D01269" w:rsidRPr="00D01269" w:rsidRDefault="00D01269" w:rsidP="00D01269">
            <w:pPr>
              <w:spacing w:line="240" w:lineRule="auto"/>
              <w:jc w:val="right"/>
              <w:rPr>
                <w:ins w:id="2101" w:author="Eduardo" w:date="2014-06-12T13:19:00Z"/>
                <w:rFonts w:ascii="Calibri" w:eastAsia="Times New Roman" w:hAnsi="Calibri" w:cs="Times New Roman"/>
                <w:color w:val="000000"/>
                <w:sz w:val="18"/>
                <w:szCs w:val="18"/>
                <w:lang w:val="en-CA" w:eastAsia="en-CA"/>
              </w:rPr>
            </w:pPr>
            <w:ins w:id="2102" w:author="Eduardo" w:date="2014-06-12T13:19:00Z">
              <w:r w:rsidRPr="00D01269">
                <w:rPr>
                  <w:rFonts w:ascii="Calibri" w:eastAsia="Times New Roman" w:hAnsi="Calibri" w:cs="Times New Roman"/>
                  <w:color w:val="000000"/>
                  <w:sz w:val="18"/>
                  <w:szCs w:val="18"/>
                  <w:lang w:val="en-CA" w:eastAsia="en-CA"/>
                </w:rPr>
                <w:t>4.82</w:t>
              </w:r>
            </w:ins>
          </w:p>
        </w:tc>
        <w:tc>
          <w:tcPr>
            <w:tcW w:w="0" w:type="auto"/>
            <w:tcBorders>
              <w:top w:val="nil"/>
              <w:left w:val="nil"/>
              <w:bottom w:val="single" w:sz="4" w:space="0" w:color="000000"/>
              <w:right w:val="single" w:sz="8" w:space="0" w:color="000000"/>
            </w:tcBorders>
            <w:shd w:val="clear" w:color="auto" w:fill="auto"/>
            <w:hideMark/>
          </w:tcPr>
          <w:p w14:paraId="22FE0EC5" w14:textId="77777777" w:rsidR="00D01269" w:rsidRPr="00D01269" w:rsidRDefault="00D01269" w:rsidP="00D01269">
            <w:pPr>
              <w:spacing w:line="240" w:lineRule="auto"/>
              <w:jc w:val="right"/>
              <w:rPr>
                <w:ins w:id="2103" w:author="Eduardo" w:date="2014-06-12T13:19:00Z"/>
                <w:rFonts w:ascii="Calibri" w:eastAsia="Times New Roman" w:hAnsi="Calibri" w:cs="Times New Roman"/>
                <w:color w:val="000000"/>
                <w:sz w:val="18"/>
                <w:szCs w:val="18"/>
                <w:lang w:val="en-CA" w:eastAsia="en-CA"/>
              </w:rPr>
            </w:pPr>
            <w:ins w:id="2104" w:author="Eduardo" w:date="2014-06-12T13:19:00Z">
              <w:r w:rsidRPr="00D01269">
                <w:rPr>
                  <w:rFonts w:ascii="Calibri" w:eastAsia="Times New Roman" w:hAnsi="Calibri" w:cs="Times New Roman"/>
                  <w:color w:val="000000"/>
                  <w:sz w:val="18"/>
                  <w:szCs w:val="18"/>
                  <w:lang w:val="en-CA" w:eastAsia="en-CA"/>
                </w:rPr>
                <w:t>0.83</w:t>
              </w:r>
            </w:ins>
          </w:p>
        </w:tc>
      </w:tr>
      <w:tr w:rsidR="00D01269" w:rsidRPr="00D01269" w14:paraId="4C15AD24" w14:textId="77777777" w:rsidTr="00D01269">
        <w:trPr>
          <w:trHeight w:val="315"/>
          <w:ins w:id="2105" w:author="Eduardo" w:date="2014-06-12T13:19:00Z"/>
        </w:trPr>
        <w:tc>
          <w:tcPr>
            <w:tcW w:w="0" w:type="auto"/>
            <w:vMerge/>
            <w:tcBorders>
              <w:top w:val="nil"/>
              <w:left w:val="single" w:sz="8" w:space="0" w:color="000000"/>
              <w:bottom w:val="single" w:sz="8" w:space="0" w:color="000000"/>
              <w:right w:val="single" w:sz="4" w:space="0" w:color="000000"/>
            </w:tcBorders>
            <w:vAlign w:val="center"/>
            <w:hideMark/>
          </w:tcPr>
          <w:p w14:paraId="3CF184E8" w14:textId="77777777" w:rsidR="00D01269" w:rsidRPr="00D01269" w:rsidRDefault="00D01269" w:rsidP="00D01269">
            <w:pPr>
              <w:spacing w:line="240" w:lineRule="auto"/>
              <w:rPr>
                <w:ins w:id="2106"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8" w:space="0" w:color="000000"/>
              <w:right w:val="single" w:sz="4" w:space="0" w:color="000000"/>
            </w:tcBorders>
            <w:vAlign w:val="center"/>
            <w:hideMark/>
          </w:tcPr>
          <w:p w14:paraId="18848396" w14:textId="77777777" w:rsidR="00D01269" w:rsidRPr="00D01269" w:rsidRDefault="00D01269" w:rsidP="00D01269">
            <w:pPr>
              <w:spacing w:line="240" w:lineRule="auto"/>
              <w:rPr>
                <w:ins w:id="2107"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8" w:space="0" w:color="000000"/>
              <w:right w:val="single" w:sz="4" w:space="0" w:color="000000"/>
            </w:tcBorders>
            <w:shd w:val="clear" w:color="auto" w:fill="auto"/>
            <w:hideMark/>
          </w:tcPr>
          <w:p w14:paraId="2EB8DA06" w14:textId="77777777" w:rsidR="00D01269" w:rsidRPr="00D01269" w:rsidRDefault="00D01269" w:rsidP="00D01269">
            <w:pPr>
              <w:spacing w:line="240" w:lineRule="auto"/>
              <w:jc w:val="center"/>
              <w:rPr>
                <w:ins w:id="2108" w:author="Eduardo" w:date="2014-06-12T13:19:00Z"/>
                <w:rFonts w:ascii="Calibri" w:eastAsia="Times New Roman" w:hAnsi="Calibri" w:cs="Times New Roman"/>
                <w:b/>
                <w:bCs/>
                <w:color w:val="000000"/>
                <w:sz w:val="18"/>
                <w:szCs w:val="18"/>
                <w:lang w:val="en-CA" w:eastAsia="en-CA"/>
              </w:rPr>
            </w:pPr>
            <w:ins w:id="2109"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8" w:space="0" w:color="000000"/>
              <w:right w:val="single" w:sz="4" w:space="0" w:color="000000"/>
            </w:tcBorders>
            <w:shd w:val="clear" w:color="auto" w:fill="auto"/>
            <w:hideMark/>
          </w:tcPr>
          <w:p w14:paraId="0490EB6E" w14:textId="77777777" w:rsidR="00D01269" w:rsidRPr="00D01269" w:rsidRDefault="00D01269" w:rsidP="00D01269">
            <w:pPr>
              <w:spacing w:line="240" w:lineRule="auto"/>
              <w:jc w:val="right"/>
              <w:rPr>
                <w:ins w:id="2110" w:author="Eduardo" w:date="2014-06-12T13:19:00Z"/>
                <w:rFonts w:ascii="Calibri" w:eastAsia="Times New Roman" w:hAnsi="Calibri" w:cs="Times New Roman"/>
                <w:color w:val="000000"/>
                <w:sz w:val="18"/>
                <w:szCs w:val="18"/>
                <w:lang w:val="en-CA" w:eastAsia="en-CA"/>
              </w:rPr>
            </w:pPr>
            <w:ins w:id="2111" w:author="Eduardo" w:date="2014-06-12T13:19:00Z">
              <w:r w:rsidRPr="00D01269">
                <w:rPr>
                  <w:rFonts w:ascii="Calibri" w:eastAsia="Times New Roman" w:hAnsi="Calibri" w:cs="Times New Roman"/>
                  <w:color w:val="000000"/>
                  <w:sz w:val="18"/>
                  <w:szCs w:val="18"/>
                  <w:lang w:val="en-CA" w:eastAsia="en-CA"/>
                </w:rPr>
                <w:t>81.12</w:t>
              </w:r>
            </w:ins>
          </w:p>
        </w:tc>
        <w:tc>
          <w:tcPr>
            <w:tcW w:w="0" w:type="auto"/>
            <w:tcBorders>
              <w:top w:val="nil"/>
              <w:left w:val="nil"/>
              <w:bottom w:val="single" w:sz="8" w:space="0" w:color="000000"/>
              <w:right w:val="single" w:sz="4" w:space="0" w:color="000000"/>
            </w:tcBorders>
            <w:shd w:val="clear" w:color="auto" w:fill="auto"/>
            <w:hideMark/>
          </w:tcPr>
          <w:p w14:paraId="46A486DE" w14:textId="77777777" w:rsidR="00D01269" w:rsidRPr="00D01269" w:rsidRDefault="00D01269" w:rsidP="00D01269">
            <w:pPr>
              <w:spacing w:line="240" w:lineRule="auto"/>
              <w:jc w:val="right"/>
              <w:rPr>
                <w:ins w:id="2112" w:author="Eduardo" w:date="2014-06-12T13:19:00Z"/>
                <w:rFonts w:ascii="Calibri" w:eastAsia="Times New Roman" w:hAnsi="Calibri" w:cs="Times New Roman"/>
                <w:color w:val="000000"/>
                <w:sz w:val="18"/>
                <w:szCs w:val="18"/>
                <w:lang w:val="en-CA" w:eastAsia="en-CA"/>
              </w:rPr>
            </w:pPr>
            <w:ins w:id="2113" w:author="Eduardo" w:date="2014-06-12T13:19:00Z">
              <w:r w:rsidRPr="00D01269">
                <w:rPr>
                  <w:rFonts w:ascii="Calibri" w:eastAsia="Times New Roman" w:hAnsi="Calibri" w:cs="Times New Roman"/>
                  <w:color w:val="000000"/>
                  <w:sz w:val="18"/>
                  <w:szCs w:val="18"/>
                  <w:lang w:val="en-CA" w:eastAsia="en-CA"/>
                </w:rPr>
                <w:t>3.89</w:t>
              </w:r>
            </w:ins>
          </w:p>
        </w:tc>
        <w:tc>
          <w:tcPr>
            <w:tcW w:w="0" w:type="auto"/>
            <w:tcBorders>
              <w:top w:val="nil"/>
              <w:left w:val="nil"/>
              <w:bottom w:val="single" w:sz="8" w:space="0" w:color="000000"/>
              <w:right w:val="single" w:sz="4" w:space="0" w:color="000000"/>
            </w:tcBorders>
            <w:shd w:val="clear" w:color="auto" w:fill="auto"/>
            <w:hideMark/>
          </w:tcPr>
          <w:p w14:paraId="30D6DD6C" w14:textId="77777777" w:rsidR="00D01269" w:rsidRPr="00D01269" w:rsidRDefault="00D01269" w:rsidP="00D01269">
            <w:pPr>
              <w:spacing w:line="240" w:lineRule="auto"/>
              <w:jc w:val="right"/>
              <w:rPr>
                <w:ins w:id="2114" w:author="Eduardo" w:date="2014-06-12T13:19:00Z"/>
                <w:rFonts w:ascii="Calibri" w:eastAsia="Times New Roman" w:hAnsi="Calibri" w:cs="Times New Roman"/>
                <w:color w:val="000000"/>
                <w:sz w:val="18"/>
                <w:szCs w:val="18"/>
                <w:lang w:val="en-CA" w:eastAsia="en-CA"/>
              </w:rPr>
            </w:pPr>
            <w:ins w:id="2115" w:author="Eduardo" w:date="2014-06-12T13:19:00Z">
              <w:r w:rsidRPr="00D01269">
                <w:rPr>
                  <w:rFonts w:ascii="Calibri" w:eastAsia="Times New Roman" w:hAnsi="Calibri" w:cs="Times New Roman"/>
                  <w:color w:val="000000"/>
                  <w:sz w:val="18"/>
                  <w:szCs w:val="18"/>
                  <w:lang w:val="en-CA" w:eastAsia="en-CA"/>
                </w:rPr>
                <w:t>1.21</w:t>
              </w:r>
            </w:ins>
          </w:p>
        </w:tc>
        <w:tc>
          <w:tcPr>
            <w:tcW w:w="0" w:type="auto"/>
            <w:tcBorders>
              <w:top w:val="nil"/>
              <w:left w:val="nil"/>
              <w:bottom w:val="single" w:sz="8" w:space="0" w:color="000000"/>
              <w:right w:val="single" w:sz="4" w:space="0" w:color="000000"/>
            </w:tcBorders>
            <w:shd w:val="clear" w:color="auto" w:fill="auto"/>
            <w:hideMark/>
          </w:tcPr>
          <w:p w14:paraId="3DF94BDB" w14:textId="77777777" w:rsidR="00D01269" w:rsidRPr="00D01269" w:rsidRDefault="00D01269" w:rsidP="00D01269">
            <w:pPr>
              <w:spacing w:line="240" w:lineRule="auto"/>
              <w:jc w:val="right"/>
              <w:rPr>
                <w:ins w:id="2116" w:author="Eduardo" w:date="2014-06-12T13:19:00Z"/>
                <w:rFonts w:ascii="Calibri" w:eastAsia="Times New Roman" w:hAnsi="Calibri" w:cs="Times New Roman"/>
                <w:color w:val="000000"/>
                <w:sz w:val="18"/>
                <w:szCs w:val="18"/>
                <w:lang w:val="en-CA" w:eastAsia="en-CA"/>
              </w:rPr>
            </w:pPr>
            <w:ins w:id="2117" w:author="Eduardo" w:date="2014-06-12T13:19:00Z">
              <w:r w:rsidRPr="00D01269">
                <w:rPr>
                  <w:rFonts w:ascii="Calibri" w:eastAsia="Times New Roman" w:hAnsi="Calibri" w:cs="Times New Roman"/>
                  <w:color w:val="000000"/>
                  <w:sz w:val="18"/>
                  <w:szCs w:val="18"/>
                  <w:lang w:val="en-CA" w:eastAsia="en-CA"/>
                </w:rPr>
                <w:t>74.88</w:t>
              </w:r>
            </w:ins>
          </w:p>
        </w:tc>
        <w:tc>
          <w:tcPr>
            <w:tcW w:w="0" w:type="auto"/>
            <w:tcBorders>
              <w:top w:val="nil"/>
              <w:left w:val="nil"/>
              <w:bottom w:val="single" w:sz="8" w:space="0" w:color="000000"/>
              <w:right w:val="single" w:sz="4" w:space="0" w:color="000000"/>
            </w:tcBorders>
            <w:shd w:val="clear" w:color="auto" w:fill="auto"/>
            <w:hideMark/>
          </w:tcPr>
          <w:p w14:paraId="1FDFDF4F" w14:textId="77777777" w:rsidR="00D01269" w:rsidRPr="00D01269" w:rsidRDefault="00D01269" w:rsidP="00D01269">
            <w:pPr>
              <w:spacing w:line="240" w:lineRule="auto"/>
              <w:jc w:val="right"/>
              <w:rPr>
                <w:ins w:id="2118" w:author="Eduardo" w:date="2014-06-12T13:19:00Z"/>
                <w:rFonts w:ascii="Calibri" w:eastAsia="Times New Roman" w:hAnsi="Calibri" w:cs="Times New Roman"/>
                <w:color w:val="000000"/>
                <w:sz w:val="18"/>
                <w:szCs w:val="18"/>
                <w:lang w:val="en-CA" w:eastAsia="en-CA"/>
              </w:rPr>
            </w:pPr>
            <w:ins w:id="2119" w:author="Eduardo" w:date="2014-06-12T13:19:00Z">
              <w:r w:rsidRPr="00D01269">
                <w:rPr>
                  <w:rFonts w:ascii="Calibri" w:eastAsia="Times New Roman" w:hAnsi="Calibri" w:cs="Times New Roman"/>
                  <w:color w:val="000000"/>
                  <w:sz w:val="18"/>
                  <w:szCs w:val="18"/>
                  <w:lang w:val="en-CA" w:eastAsia="en-CA"/>
                </w:rPr>
                <w:t>5.78</w:t>
              </w:r>
            </w:ins>
          </w:p>
        </w:tc>
        <w:tc>
          <w:tcPr>
            <w:tcW w:w="0" w:type="auto"/>
            <w:tcBorders>
              <w:top w:val="nil"/>
              <w:left w:val="nil"/>
              <w:bottom w:val="single" w:sz="8" w:space="0" w:color="000000"/>
              <w:right w:val="single" w:sz="8" w:space="0" w:color="000000"/>
            </w:tcBorders>
            <w:shd w:val="clear" w:color="auto" w:fill="auto"/>
            <w:hideMark/>
          </w:tcPr>
          <w:p w14:paraId="6A86AFDD" w14:textId="77777777" w:rsidR="00D01269" w:rsidRPr="00D01269" w:rsidRDefault="00D01269" w:rsidP="00D01269">
            <w:pPr>
              <w:spacing w:line="240" w:lineRule="auto"/>
              <w:jc w:val="right"/>
              <w:rPr>
                <w:ins w:id="2120" w:author="Eduardo" w:date="2014-06-12T13:19:00Z"/>
                <w:rFonts w:ascii="Calibri" w:eastAsia="Times New Roman" w:hAnsi="Calibri" w:cs="Times New Roman"/>
                <w:color w:val="000000"/>
                <w:sz w:val="18"/>
                <w:szCs w:val="18"/>
                <w:lang w:val="en-CA" w:eastAsia="en-CA"/>
              </w:rPr>
            </w:pPr>
            <w:ins w:id="2121" w:author="Eduardo" w:date="2014-06-12T13:19:00Z">
              <w:r w:rsidRPr="00D01269">
                <w:rPr>
                  <w:rFonts w:ascii="Calibri" w:eastAsia="Times New Roman" w:hAnsi="Calibri" w:cs="Times New Roman"/>
                  <w:color w:val="000000"/>
                  <w:sz w:val="18"/>
                  <w:szCs w:val="18"/>
                  <w:lang w:val="en-CA" w:eastAsia="en-CA"/>
                </w:rPr>
                <w:t>1.21</w:t>
              </w:r>
            </w:ins>
          </w:p>
        </w:tc>
      </w:tr>
      <w:tr w:rsidR="00D01269" w:rsidRPr="00D01269" w14:paraId="4ABD00D4" w14:textId="77777777" w:rsidTr="00D01269">
        <w:trPr>
          <w:trHeight w:val="300"/>
          <w:ins w:id="2122" w:author="Eduardo" w:date="2014-06-12T13:19:00Z"/>
        </w:trPr>
        <w:tc>
          <w:tcPr>
            <w:tcW w:w="0" w:type="auto"/>
            <w:tcBorders>
              <w:top w:val="nil"/>
              <w:left w:val="nil"/>
              <w:bottom w:val="nil"/>
              <w:right w:val="nil"/>
            </w:tcBorders>
            <w:shd w:val="clear" w:color="auto" w:fill="auto"/>
            <w:noWrap/>
            <w:vAlign w:val="bottom"/>
            <w:hideMark/>
          </w:tcPr>
          <w:p w14:paraId="76A02194" w14:textId="77777777" w:rsidR="00D01269" w:rsidRPr="00D01269" w:rsidRDefault="00D01269" w:rsidP="00D01269">
            <w:pPr>
              <w:spacing w:line="240" w:lineRule="auto"/>
              <w:rPr>
                <w:ins w:id="2123"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7835335B" w14:textId="77777777" w:rsidR="00D01269" w:rsidRPr="00D01269" w:rsidRDefault="00D01269" w:rsidP="00D01269">
            <w:pPr>
              <w:spacing w:line="240" w:lineRule="auto"/>
              <w:rPr>
                <w:ins w:id="2124"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2C002F5C" w14:textId="77777777" w:rsidR="00D01269" w:rsidRPr="00D01269" w:rsidRDefault="00D01269" w:rsidP="00D01269">
            <w:pPr>
              <w:spacing w:line="240" w:lineRule="auto"/>
              <w:rPr>
                <w:ins w:id="2125"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1E25954B" w14:textId="77777777" w:rsidR="00D01269" w:rsidRPr="00D01269" w:rsidRDefault="00D01269" w:rsidP="00D01269">
            <w:pPr>
              <w:spacing w:line="240" w:lineRule="auto"/>
              <w:rPr>
                <w:ins w:id="2126"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22DD32EB" w14:textId="77777777" w:rsidR="00D01269" w:rsidRPr="00D01269" w:rsidRDefault="00D01269" w:rsidP="00D01269">
            <w:pPr>
              <w:spacing w:line="240" w:lineRule="auto"/>
              <w:rPr>
                <w:ins w:id="2127"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1AF71E97" w14:textId="77777777" w:rsidR="00D01269" w:rsidRPr="00D01269" w:rsidRDefault="00D01269" w:rsidP="00D01269">
            <w:pPr>
              <w:spacing w:line="240" w:lineRule="auto"/>
              <w:rPr>
                <w:ins w:id="2128"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155D49B2" w14:textId="77777777" w:rsidR="00D01269" w:rsidRPr="00D01269" w:rsidRDefault="00D01269" w:rsidP="00D01269">
            <w:pPr>
              <w:spacing w:line="240" w:lineRule="auto"/>
              <w:rPr>
                <w:ins w:id="2129"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36E0E60A" w14:textId="77777777" w:rsidR="00D01269" w:rsidRPr="00D01269" w:rsidRDefault="00D01269" w:rsidP="00D01269">
            <w:pPr>
              <w:spacing w:line="240" w:lineRule="auto"/>
              <w:rPr>
                <w:ins w:id="2130" w:author="Eduardo" w:date="2014-06-12T13:19:00Z"/>
                <w:rFonts w:ascii="Calibri" w:eastAsia="Times New Roman" w:hAnsi="Calibri" w:cs="Times New Roman"/>
                <w:color w:val="000000"/>
                <w:sz w:val="18"/>
                <w:szCs w:val="18"/>
                <w:lang w:val="en-CA" w:eastAsia="en-CA"/>
              </w:rPr>
            </w:pPr>
          </w:p>
        </w:tc>
        <w:tc>
          <w:tcPr>
            <w:tcW w:w="0" w:type="auto"/>
            <w:tcBorders>
              <w:top w:val="nil"/>
              <w:left w:val="nil"/>
              <w:bottom w:val="nil"/>
              <w:right w:val="nil"/>
            </w:tcBorders>
            <w:shd w:val="clear" w:color="auto" w:fill="auto"/>
            <w:noWrap/>
            <w:vAlign w:val="bottom"/>
            <w:hideMark/>
          </w:tcPr>
          <w:p w14:paraId="6CE5E632" w14:textId="77777777" w:rsidR="00D01269" w:rsidRPr="00D01269" w:rsidRDefault="00D01269" w:rsidP="00D01269">
            <w:pPr>
              <w:spacing w:line="240" w:lineRule="auto"/>
              <w:rPr>
                <w:ins w:id="2131" w:author="Eduardo" w:date="2014-06-12T13:19:00Z"/>
                <w:rFonts w:ascii="Calibri" w:eastAsia="Times New Roman" w:hAnsi="Calibri" w:cs="Times New Roman"/>
                <w:color w:val="000000"/>
                <w:sz w:val="18"/>
                <w:szCs w:val="18"/>
                <w:lang w:val="en-CA" w:eastAsia="en-CA"/>
              </w:rPr>
            </w:pPr>
          </w:p>
        </w:tc>
      </w:tr>
    </w:tbl>
    <w:p w14:paraId="389E225A" w14:textId="77777777" w:rsidR="00D01269" w:rsidRDefault="00D01269">
      <w:pPr>
        <w:rPr>
          <w:ins w:id="2132" w:author="Eduardo" w:date="2014-06-12T13:20:00Z"/>
        </w:rPr>
      </w:pPr>
      <w:ins w:id="2133" w:author="Eduardo" w:date="2014-06-12T13:20:00Z">
        <w:r>
          <w:br w:type="page"/>
        </w:r>
      </w:ins>
    </w:p>
    <w:tbl>
      <w:tblPr>
        <w:tblW w:w="0" w:type="auto"/>
        <w:tblInd w:w="98" w:type="dxa"/>
        <w:tblLook w:val="04A0" w:firstRow="1" w:lastRow="0" w:firstColumn="1" w:lastColumn="0" w:noHBand="0" w:noVBand="1"/>
        <w:tblDescription w:val="Page Layout"/>
      </w:tblPr>
      <w:tblGrid>
        <w:gridCol w:w="1012"/>
        <w:gridCol w:w="813"/>
        <w:gridCol w:w="813"/>
        <w:gridCol w:w="1075"/>
        <w:gridCol w:w="928"/>
        <w:gridCol w:w="887"/>
        <w:gridCol w:w="1075"/>
        <w:gridCol w:w="928"/>
        <w:gridCol w:w="887"/>
        <w:tblGridChange w:id="2134">
          <w:tblGrid>
            <w:gridCol w:w="1012"/>
            <w:gridCol w:w="813"/>
            <w:gridCol w:w="813"/>
            <w:gridCol w:w="1075"/>
            <w:gridCol w:w="928"/>
            <w:gridCol w:w="887"/>
            <w:gridCol w:w="1075"/>
            <w:gridCol w:w="928"/>
            <w:gridCol w:w="887"/>
          </w:tblGrid>
        </w:tblGridChange>
      </w:tblGrid>
      <w:tr w:rsidR="00D01269" w:rsidRPr="00D01269" w14:paraId="0FB2D8ED" w14:textId="77777777" w:rsidTr="00D01269">
        <w:trPr>
          <w:trHeight w:val="300"/>
          <w:ins w:id="2135" w:author="Eduardo" w:date="2014-06-12T13:19:00Z"/>
        </w:trPr>
        <w:tc>
          <w:tcPr>
            <w:tcW w:w="0" w:type="auto"/>
            <w:tcBorders>
              <w:top w:val="nil"/>
              <w:left w:val="nil"/>
              <w:bottom w:val="nil"/>
              <w:right w:val="nil"/>
            </w:tcBorders>
            <w:shd w:val="clear" w:color="auto" w:fill="auto"/>
            <w:noWrap/>
            <w:vAlign w:val="bottom"/>
            <w:hideMark/>
          </w:tcPr>
          <w:p w14:paraId="4FD597D0" w14:textId="26CD9A1D" w:rsidR="00D01269" w:rsidRPr="00D01269" w:rsidRDefault="00D01269" w:rsidP="00D01269">
            <w:pPr>
              <w:spacing w:line="240" w:lineRule="auto"/>
              <w:rPr>
                <w:ins w:id="2136"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502DD563" w14:textId="77777777" w:rsidR="00D01269" w:rsidRPr="00D01269" w:rsidRDefault="00D01269" w:rsidP="00D01269">
            <w:pPr>
              <w:spacing w:line="240" w:lineRule="auto"/>
              <w:rPr>
                <w:ins w:id="2137"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0960141B" w14:textId="77777777" w:rsidR="00D01269" w:rsidRPr="00D01269" w:rsidRDefault="00D01269" w:rsidP="00D01269">
            <w:pPr>
              <w:spacing w:line="240" w:lineRule="auto"/>
              <w:rPr>
                <w:ins w:id="2138"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45EFFAD1" w14:textId="77777777" w:rsidR="00D01269" w:rsidRPr="00D01269" w:rsidRDefault="00D01269" w:rsidP="00D01269">
            <w:pPr>
              <w:spacing w:line="240" w:lineRule="auto"/>
              <w:rPr>
                <w:ins w:id="2139"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27607CF" w14:textId="77777777" w:rsidR="00D01269" w:rsidRPr="00D01269" w:rsidRDefault="00D01269" w:rsidP="00D01269">
            <w:pPr>
              <w:spacing w:line="240" w:lineRule="auto"/>
              <w:rPr>
                <w:ins w:id="2140"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516488C" w14:textId="77777777" w:rsidR="00D01269" w:rsidRPr="00D01269" w:rsidRDefault="00D01269" w:rsidP="00D01269">
            <w:pPr>
              <w:spacing w:line="240" w:lineRule="auto"/>
              <w:rPr>
                <w:ins w:id="2141"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62E9ED1D" w14:textId="77777777" w:rsidR="00D01269" w:rsidRPr="00D01269" w:rsidRDefault="00D01269" w:rsidP="00D01269">
            <w:pPr>
              <w:spacing w:line="240" w:lineRule="auto"/>
              <w:rPr>
                <w:ins w:id="2142"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433A4B99" w14:textId="77777777" w:rsidR="00D01269" w:rsidRPr="00D01269" w:rsidRDefault="00D01269" w:rsidP="00D01269">
            <w:pPr>
              <w:spacing w:line="240" w:lineRule="auto"/>
              <w:rPr>
                <w:ins w:id="2143"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E731329" w14:textId="77777777" w:rsidR="00D01269" w:rsidRPr="00D01269" w:rsidRDefault="00D01269" w:rsidP="00D01269">
            <w:pPr>
              <w:spacing w:line="240" w:lineRule="auto"/>
              <w:rPr>
                <w:ins w:id="2144" w:author="Eduardo" w:date="2014-06-12T13:19:00Z"/>
                <w:rFonts w:ascii="Calibri" w:eastAsia="Times New Roman" w:hAnsi="Calibri" w:cs="Times New Roman"/>
                <w:color w:val="000000"/>
                <w:sz w:val="22"/>
                <w:szCs w:val="22"/>
                <w:lang w:val="en-CA" w:eastAsia="en-CA"/>
              </w:rPr>
            </w:pPr>
          </w:p>
        </w:tc>
      </w:tr>
      <w:tr w:rsidR="00D01269" w:rsidRPr="00D01269" w14:paraId="3CDAFD31" w14:textId="77777777" w:rsidTr="00D01269">
        <w:trPr>
          <w:trHeight w:val="315"/>
          <w:ins w:id="2145" w:author="Eduardo" w:date="2014-06-12T13:19:00Z"/>
        </w:trPr>
        <w:tc>
          <w:tcPr>
            <w:tcW w:w="0" w:type="auto"/>
            <w:tcBorders>
              <w:top w:val="nil"/>
              <w:left w:val="nil"/>
              <w:bottom w:val="nil"/>
              <w:right w:val="nil"/>
            </w:tcBorders>
            <w:shd w:val="clear" w:color="auto" w:fill="auto"/>
            <w:noWrap/>
            <w:vAlign w:val="bottom"/>
            <w:hideMark/>
          </w:tcPr>
          <w:p w14:paraId="5B38A515" w14:textId="77777777" w:rsidR="00D01269" w:rsidRPr="00D01269" w:rsidRDefault="00D01269" w:rsidP="00D01269">
            <w:pPr>
              <w:spacing w:line="240" w:lineRule="auto"/>
              <w:rPr>
                <w:ins w:id="2146"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721FE2F" w14:textId="77777777" w:rsidR="00D01269" w:rsidRPr="00D01269" w:rsidRDefault="00D01269" w:rsidP="00D01269">
            <w:pPr>
              <w:spacing w:line="240" w:lineRule="auto"/>
              <w:rPr>
                <w:ins w:id="2147"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5E210599" w14:textId="77777777" w:rsidR="00D01269" w:rsidRPr="00D01269" w:rsidRDefault="00D01269" w:rsidP="00D01269">
            <w:pPr>
              <w:spacing w:line="240" w:lineRule="auto"/>
              <w:rPr>
                <w:ins w:id="2148"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33E0A516" w14:textId="77777777" w:rsidR="00D01269" w:rsidRPr="00D01269" w:rsidRDefault="00D01269" w:rsidP="00D01269">
            <w:pPr>
              <w:spacing w:line="240" w:lineRule="auto"/>
              <w:rPr>
                <w:ins w:id="2149"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4C2A030D" w14:textId="77777777" w:rsidR="00D01269" w:rsidRPr="00D01269" w:rsidRDefault="00D01269" w:rsidP="00D01269">
            <w:pPr>
              <w:spacing w:line="240" w:lineRule="auto"/>
              <w:rPr>
                <w:ins w:id="2150"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02C3DD32" w14:textId="77777777" w:rsidR="00D01269" w:rsidRPr="00D01269" w:rsidRDefault="00D01269" w:rsidP="00D01269">
            <w:pPr>
              <w:spacing w:line="240" w:lineRule="auto"/>
              <w:rPr>
                <w:ins w:id="2151"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F0987FA" w14:textId="77777777" w:rsidR="00D01269" w:rsidRPr="00D01269" w:rsidRDefault="00D01269" w:rsidP="00D01269">
            <w:pPr>
              <w:spacing w:line="240" w:lineRule="auto"/>
              <w:rPr>
                <w:ins w:id="2152"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1BB2603C" w14:textId="77777777" w:rsidR="00D01269" w:rsidRPr="00D01269" w:rsidRDefault="00D01269" w:rsidP="00D01269">
            <w:pPr>
              <w:spacing w:line="240" w:lineRule="auto"/>
              <w:rPr>
                <w:ins w:id="2153"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522A32F" w14:textId="77777777" w:rsidR="00D01269" w:rsidRPr="00D01269" w:rsidRDefault="00D01269" w:rsidP="00D01269">
            <w:pPr>
              <w:spacing w:line="240" w:lineRule="auto"/>
              <w:rPr>
                <w:ins w:id="2154" w:author="Eduardo" w:date="2014-06-12T13:19:00Z"/>
                <w:rFonts w:ascii="Calibri" w:eastAsia="Times New Roman" w:hAnsi="Calibri" w:cs="Times New Roman"/>
                <w:color w:val="000000"/>
                <w:sz w:val="22"/>
                <w:szCs w:val="22"/>
                <w:lang w:val="en-CA" w:eastAsia="en-CA"/>
              </w:rPr>
            </w:pPr>
          </w:p>
        </w:tc>
      </w:tr>
      <w:tr w:rsidR="00D01269" w:rsidRPr="00D01269" w14:paraId="18F6B9A2" w14:textId="77777777" w:rsidTr="00D01269">
        <w:trPr>
          <w:trHeight w:val="300"/>
          <w:ins w:id="2155" w:author="Eduardo" w:date="2014-06-12T13:19:00Z"/>
        </w:trPr>
        <w:tc>
          <w:tcPr>
            <w:tcW w:w="0" w:type="auto"/>
            <w:gridSpan w:val="3"/>
            <w:vMerge w:val="restart"/>
            <w:tcBorders>
              <w:top w:val="single" w:sz="8" w:space="0" w:color="000000"/>
              <w:left w:val="single" w:sz="8" w:space="0" w:color="000000"/>
              <w:bottom w:val="single" w:sz="4" w:space="0" w:color="000000"/>
              <w:right w:val="single" w:sz="4" w:space="0" w:color="000000"/>
            </w:tcBorders>
            <w:shd w:val="clear" w:color="auto" w:fill="auto"/>
            <w:hideMark/>
          </w:tcPr>
          <w:p w14:paraId="383026B4" w14:textId="77777777" w:rsidR="00D01269" w:rsidRPr="00D01269" w:rsidRDefault="00D01269" w:rsidP="00D01269">
            <w:pPr>
              <w:spacing w:line="240" w:lineRule="auto"/>
              <w:jc w:val="center"/>
              <w:rPr>
                <w:ins w:id="2156" w:author="Eduardo" w:date="2014-06-12T13:19:00Z"/>
                <w:rFonts w:ascii="Calibri" w:eastAsia="Times New Roman" w:hAnsi="Calibri" w:cs="Times New Roman"/>
                <w:b/>
                <w:bCs/>
                <w:color w:val="000000"/>
                <w:sz w:val="18"/>
                <w:szCs w:val="18"/>
                <w:lang w:val="en-CA" w:eastAsia="en-CA"/>
              </w:rPr>
            </w:pPr>
            <w:ins w:id="2157"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single" w:sz="8" w:space="0" w:color="000000"/>
              <w:left w:val="nil"/>
              <w:bottom w:val="nil"/>
              <w:right w:val="single" w:sz="4" w:space="0" w:color="000000"/>
            </w:tcBorders>
            <w:shd w:val="clear" w:color="auto" w:fill="auto"/>
            <w:hideMark/>
          </w:tcPr>
          <w:p w14:paraId="2A49A26E" w14:textId="77777777" w:rsidR="00D01269" w:rsidRPr="00D01269" w:rsidRDefault="00D01269" w:rsidP="00D01269">
            <w:pPr>
              <w:spacing w:line="240" w:lineRule="auto"/>
              <w:jc w:val="center"/>
              <w:rPr>
                <w:ins w:id="2158" w:author="Eduardo" w:date="2014-06-12T13:19:00Z"/>
                <w:rFonts w:ascii="Calibri" w:eastAsia="Times New Roman" w:hAnsi="Calibri" w:cs="Times New Roman"/>
                <w:b/>
                <w:bCs/>
                <w:color w:val="000000"/>
                <w:sz w:val="18"/>
                <w:szCs w:val="18"/>
                <w:lang w:val="en-CA" w:eastAsia="en-CA"/>
              </w:rPr>
            </w:pPr>
            <w:ins w:id="2159" w:author="Eduardo" w:date="2014-06-12T13:19:00Z">
              <w:r w:rsidRPr="00D01269">
                <w:rPr>
                  <w:rFonts w:ascii="Calibri" w:eastAsia="Times New Roman" w:hAnsi="Calibri" w:cs="Times New Roman"/>
                  <w:b/>
                  <w:bCs/>
                  <w:color w:val="000000"/>
                  <w:sz w:val="18"/>
                  <w:szCs w:val="18"/>
                  <w:lang w:val="en-CA" w:eastAsia="en-CA"/>
                </w:rPr>
                <w:t>Proportion</w:t>
              </w:r>
            </w:ins>
          </w:p>
        </w:tc>
        <w:tc>
          <w:tcPr>
            <w:tcW w:w="0" w:type="auto"/>
            <w:tcBorders>
              <w:top w:val="single" w:sz="8" w:space="0" w:color="000000"/>
              <w:left w:val="nil"/>
              <w:bottom w:val="nil"/>
              <w:right w:val="single" w:sz="4" w:space="0" w:color="000000"/>
            </w:tcBorders>
            <w:shd w:val="clear" w:color="auto" w:fill="auto"/>
            <w:hideMark/>
          </w:tcPr>
          <w:p w14:paraId="65E92409" w14:textId="77777777" w:rsidR="00D01269" w:rsidRPr="00D01269" w:rsidRDefault="00D01269" w:rsidP="00D01269">
            <w:pPr>
              <w:spacing w:line="240" w:lineRule="auto"/>
              <w:jc w:val="center"/>
              <w:rPr>
                <w:ins w:id="2160" w:author="Eduardo" w:date="2014-06-12T13:19:00Z"/>
                <w:rFonts w:ascii="Calibri" w:eastAsia="Times New Roman" w:hAnsi="Calibri" w:cs="Times New Roman"/>
                <w:b/>
                <w:bCs/>
                <w:color w:val="000000"/>
                <w:sz w:val="18"/>
                <w:szCs w:val="18"/>
                <w:lang w:val="en-CA" w:eastAsia="en-CA"/>
              </w:rPr>
            </w:pPr>
            <w:ins w:id="2161" w:author="Eduardo" w:date="2014-06-12T13:19:00Z">
              <w:r w:rsidRPr="00D01269">
                <w:rPr>
                  <w:rFonts w:ascii="Calibri" w:eastAsia="Times New Roman" w:hAnsi="Calibri" w:cs="Times New Roman"/>
                  <w:b/>
                  <w:bCs/>
                  <w:color w:val="000000"/>
                  <w:sz w:val="18"/>
                  <w:szCs w:val="18"/>
                  <w:lang w:val="en-CA" w:eastAsia="en-CA"/>
                </w:rPr>
                <w:t>Propo</w:t>
              </w:r>
              <w:r w:rsidRPr="00D01269">
                <w:rPr>
                  <w:rFonts w:ascii="Calibri" w:eastAsia="Times New Roman" w:hAnsi="Calibri" w:cs="Times New Roman"/>
                  <w:b/>
                  <w:bCs/>
                  <w:color w:val="000000"/>
                  <w:sz w:val="18"/>
                  <w:szCs w:val="18"/>
                  <w:lang w:val="en-CA" w:eastAsia="en-CA"/>
                </w:rPr>
                <w:t>r</w:t>
              </w:r>
              <w:r w:rsidRPr="00D01269">
                <w:rPr>
                  <w:rFonts w:ascii="Calibri" w:eastAsia="Times New Roman" w:hAnsi="Calibri" w:cs="Times New Roman"/>
                  <w:b/>
                  <w:bCs/>
                  <w:color w:val="000000"/>
                  <w:sz w:val="18"/>
                  <w:szCs w:val="18"/>
                  <w:lang w:val="en-CA" w:eastAsia="en-CA"/>
                </w:rPr>
                <w:t>tion</w:t>
              </w:r>
            </w:ins>
          </w:p>
        </w:tc>
        <w:tc>
          <w:tcPr>
            <w:tcW w:w="0" w:type="auto"/>
            <w:tcBorders>
              <w:top w:val="single" w:sz="8" w:space="0" w:color="000000"/>
              <w:left w:val="nil"/>
              <w:bottom w:val="nil"/>
              <w:right w:val="single" w:sz="4" w:space="0" w:color="000000"/>
            </w:tcBorders>
            <w:shd w:val="clear" w:color="auto" w:fill="auto"/>
            <w:hideMark/>
          </w:tcPr>
          <w:p w14:paraId="3C185173" w14:textId="77777777" w:rsidR="00D01269" w:rsidRPr="00D01269" w:rsidRDefault="00D01269" w:rsidP="00D01269">
            <w:pPr>
              <w:spacing w:line="240" w:lineRule="auto"/>
              <w:rPr>
                <w:ins w:id="2162" w:author="Eduardo" w:date="2014-06-12T13:19:00Z"/>
                <w:rFonts w:ascii="Calibri" w:eastAsia="Times New Roman" w:hAnsi="Calibri" w:cs="Times New Roman"/>
                <w:b/>
                <w:bCs/>
                <w:color w:val="000000"/>
                <w:sz w:val="18"/>
                <w:szCs w:val="18"/>
                <w:lang w:val="en-CA" w:eastAsia="en-CA"/>
              </w:rPr>
            </w:pPr>
            <w:ins w:id="2163" w:author="Eduardo" w:date="2014-06-12T13:19:00Z">
              <w:r w:rsidRPr="00D01269">
                <w:rPr>
                  <w:rFonts w:ascii="Calibri" w:eastAsia="Times New Roman" w:hAnsi="Calibri" w:cs="Times New Roman"/>
                  <w:b/>
                  <w:bCs/>
                  <w:color w:val="000000"/>
                  <w:sz w:val="18"/>
                  <w:szCs w:val="18"/>
                  <w:lang w:val="en-CA" w:eastAsia="en-CA"/>
                </w:rPr>
                <w:t>Cultiva</w:t>
              </w:r>
              <w:r w:rsidRPr="00D01269">
                <w:rPr>
                  <w:rFonts w:ascii="Calibri" w:eastAsia="Times New Roman" w:hAnsi="Calibri" w:cs="Times New Roman"/>
                  <w:b/>
                  <w:bCs/>
                  <w:color w:val="000000"/>
                  <w:sz w:val="18"/>
                  <w:szCs w:val="18"/>
                  <w:lang w:val="en-CA" w:eastAsia="en-CA"/>
                </w:rPr>
                <w:t>t</w:t>
              </w:r>
              <w:r w:rsidRPr="00D01269">
                <w:rPr>
                  <w:rFonts w:ascii="Calibri" w:eastAsia="Times New Roman" w:hAnsi="Calibri" w:cs="Times New Roman"/>
                  <w:b/>
                  <w:bCs/>
                  <w:color w:val="000000"/>
                  <w:sz w:val="18"/>
                  <w:szCs w:val="18"/>
                  <w:lang w:val="en-CA" w:eastAsia="en-CA"/>
                </w:rPr>
                <w:t>ed Land (ha)</w:t>
              </w:r>
            </w:ins>
          </w:p>
        </w:tc>
        <w:tc>
          <w:tcPr>
            <w:tcW w:w="0" w:type="auto"/>
            <w:tcBorders>
              <w:top w:val="single" w:sz="8" w:space="0" w:color="000000"/>
              <w:left w:val="nil"/>
              <w:bottom w:val="nil"/>
              <w:right w:val="single" w:sz="4" w:space="0" w:color="000000"/>
            </w:tcBorders>
            <w:shd w:val="clear" w:color="auto" w:fill="auto"/>
            <w:hideMark/>
          </w:tcPr>
          <w:p w14:paraId="0BF97D00" w14:textId="77777777" w:rsidR="00D01269" w:rsidRPr="00D01269" w:rsidRDefault="00D01269" w:rsidP="00D01269">
            <w:pPr>
              <w:spacing w:line="240" w:lineRule="auto"/>
              <w:jc w:val="center"/>
              <w:rPr>
                <w:ins w:id="2164" w:author="Eduardo" w:date="2014-06-12T13:19:00Z"/>
                <w:rFonts w:ascii="Calibri" w:eastAsia="Times New Roman" w:hAnsi="Calibri" w:cs="Times New Roman"/>
                <w:b/>
                <w:bCs/>
                <w:color w:val="000000"/>
                <w:sz w:val="18"/>
                <w:szCs w:val="18"/>
                <w:lang w:val="en-CA" w:eastAsia="en-CA"/>
              </w:rPr>
            </w:pPr>
            <w:ins w:id="2165" w:author="Eduardo" w:date="2014-06-12T13:19:00Z">
              <w:r w:rsidRPr="00D01269">
                <w:rPr>
                  <w:rFonts w:ascii="Calibri" w:eastAsia="Times New Roman" w:hAnsi="Calibri" w:cs="Times New Roman"/>
                  <w:b/>
                  <w:bCs/>
                  <w:color w:val="000000"/>
                  <w:sz w:val="18"/>
                  <w:szCs w:val="18"/>
                  <w:lang w:val="en-CA" w:eastAsia="en-CA"/>
                </w:rPr>
                <w:t>Proportion</w:t>
              </w:r>
            </w:ins>
          </w:p>
        </w:tc>
        <w:tc>
          <w:tcPr>
            <w:tcW w:w="0" w:type="auto"/>
            <w:tcBorders>
              <w:top w:val="single" w:sz="8" w:space="0" w:color="000000"/>
              <w:left w:val="nil"/>
              <w:bottom w:val="nil"/>
              <w:right w:val="single" w:sz="4" w:space="0" w:color="000000"/>
            </w:tcBorders>
            <w:shd w:val="clear" w:color="auto" w:fill="auto"/>
            <w:hideMark/>
          </w:tcPr>
          <w:p w14:paraId="7D3D22C4" w14:textId="77777777" w:rsidR="00D01269" w:rsidRPr="00D01269" w:rsidRDefault="00D01269" w:rsidP="00D01269">
            <w:pPr>
              <w:spacing w:line="240" w:lineRule="auto"/>
              <w:jc w:val="center"/>
              <w:rPr>
                <w:ins w:id="2166" w:author="Eduardo" w:date="2014-06-12T13:19:00Z"/>
                <w:rFonts w:ascii="Calibri" w:eastAsia="Times New Roman" w:hAnsi="Calibri" w:cs="Times New Roman"/>
                <w:b/>
                <w:bCs/>
                <w:color w:val="000000"/>
                <w:sz w:val="18"/>
                <w:szCs w:val="18"/>
                <w:lang w:val="en-CA" w:eastAsia="en-CA"/>
              </w:rPr>
            </w:pPr>
            <w:ins w:id="2167" w:author="Eduardo" w:date="2014-06-12T13:19:00Z">
              <w:r w:rsidRPr="00D01269">
                <w:rPr>
                  <w:rFonts w:ascii="Calibri" w:eastAsia="Times New Roman" w:hAnsi="Calibri" w:cs="Times New Roman"/>
                  <w:b/>
                  <w:bCs/>
                  <w:color w:val="000000"/>
                  <w:sz w:val="18"/>
                  <w:szCs w:val="18"/>
                  <w:lang w:val="en-CA" w:eastAsia="en-CA"/>
                </w:rPr>
                <w:t>Propo</w:t>
              </w:r>
              <w:r w:rsidRPr="00D01269">
                <w:rPr>
                  <w:rFonts w:ascii="Calibri" w:eastAsia="Times New Roman" w:hAnsi="Calibri" w:cs="Times New Roman"/>
                  <w:b/>
                  <w:bCs/>
                  <w:color w:val="000000"/>
                  <w:sz w:val="18"/>
                  <w:szCs w:val="18"/>
                  <w:lang w:val="en-CA" w:eastAsia="en-CA"/>
                </w:rPr>
                <w:t>r</w:t>
              </w:r>
              <w:r w:rsidRPr="00D01269">
                <w:rPr>
                  <w:rFonts w:ascii="Calibri" w:eastAsia="Times New Roman" w:hAnsi="Calibri" w:cs="Times New Roman"/>
                  <w:b/>
                  <w:bCs/>
                  <w:color w:val="000000"/>
                  <w:sz w:val="18"/>
                  <w:szCs w:val="18"/>
                  <w:lang w:val="en-CA" w:eastAsia="en-CA"/>
                </w:rPr>
                <w:t>tion</w:t>
              </w:r>
            </w:ins>
          </w:p>
        </w:tc>
        <w:tc>
          <w:tcPr>
            <w:tcW w:w="0" w:type="auto"/>
            <w:tcBorders>
              <w:top w:val="single" w:sz="8" w:space="0" w:color="000000"/>
              <w:left w:val="nil"/>
              <w:bottom w:val="nil"/>
              <w:right w:val="single" w:sz="4" w:space="0" w:color="000000"/>
            </w:tcBorders>
            <w:shd w:val="clear" w:color="auto" w:fill="auto"/>
            <w:hideMark/>
          </w:tcPr>
          <w:p w14:paraId="2D6BBB21" w14:textId="77777777" w:rsidR="00D01269" w:rsidRPr="00D01269" w:rsidRDefault="00D01269" w:rsidP="00D01269">
            <w:pPr>
              <w:spacing w:line="240" w:lineRule="auto"/>
              <w:rPr>
                <w:ins w:id="2168" w:author="Eduardo" w:date="2014-06-12T13:19:00Z"/>
                <w:rFonts w:ascii="Calibri" w:eastAsia="Times New Roman" w:hAnsi="Calibri" w:cs="Times New Roman"/>
                <w:b/>
                <w:bCs/>
                <w:color w:val="000000"/>
                <w:sz w:val="18"/>
                <w:szCs w:val="18"/>
                <w:lang w:val="en-CA" w:eastAsia="en-CA"/>
              </w:rPr>
            </w:pPr>
            <w:ins w:id="2169" w:author="Eduardo" w:date="2014-06-12T13:19:00Z">
              <w:r w:rsidRPr="00D01269">
                <w:rPr>
                  <w:rFonts w:ascii="Calibri" w:eastAsia="Times New Roman" w:hAnsi="Calibri" w:cs="Times New Roman"/>
                  <w:b/>
                  <w:bCs/>
                  <w:color w:val="000000"/>
                  <w:sz w:val="18"/>
                  <w:szCs w:val="18"/>
                  <w:lang w:val="en-CA" w:eastAsia="en-CA"/>
                </w:rPr>
                <w:t>Cultiva</w:t>
              </w:r>
              <w:r w:rsidRPr="00D01269">
                <w:rPr>
                  <w:rFonts w:ascii="Calibri" w:eastAsia="Times New Roman" w:hAnsi="Calibri" w:cs="Times New Roman"/>
                  <w:b/>
                  <w:bCs/>
                  <w:color w:val="000000"/>
                  <w:sz w:val="18"/>
                  <w:szCs w:val="18"/>
                  <w:lang w:val="en-CA" w:eastAsia="en-CA"/>
                </w:rPr>
                <w:t>t</w:t>
              </w:r>
              <w:r w:rsidRPr="00D01269">
                <w:rPr>
                  <w:rFonts w:ascii="Calibri" w:eastAsia="Times New Roman" w:hAnsi="Calibri" w:cs="Times New Roman"/>
                  <w:b/>
                  <w:bCs/>
                  <w:color w:val="000000"/>
                  <w:sz w:val="18"/>
                  <w:szCs w:val="18"/>
                  <w:lang w:val="en-CA" w:eastAsia="en-CA"/>
                </w:rPr>
                <w:t>ed Land (ha)</w:t>
              </w:r>
            </w:ins>
          </w:p>
        </w:tc>
      </w:tr>
      <w:tr w:rsidR="00D01269" w:rsidRPr="00D01269" w14:paraId="6A7C52F0" w14:textId="77777777" w:rsidTr="00D01269">
        <w:trPr>
          <w:trHeight w:val="300"/>
          <w:ins w:id="2170"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4C3C2AC2" w14:textId="77777777" w:rsidR="00D01269" w:rsidRPr="00D01269" w:rsidRDefault="00D01269" w:rsidP="00D01269">
            <w:pPr>
              <w:spacing w:line="240" w:lineRule="auto"/>
              <w:rPr>
                <w:ins w:id="2171"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3B412314" w14:textId="77777777" w:rsidR="00D01269" w:rsidRPr="00D01269" w:rsidRDefault="00D01269" w:rsidP="00D01269">
            <w:pPr>
              <w:spacing w:line="240" w:lineRule="auto"/>
              <w:jc w:val="center"/>
              <w:rPr>
                <w:ins w:id="2172" w:author="Eduardo" w:date="2014-06-12T13:19:00Z"/>
                <w:rFonts w:ascii="Calibri" w:eastAsia="Times New Roman" w:hAnsi="Calibri" w:cs="Times New Roman"/>
                <w:b/>
                <w:bCs/>
                <w:color w:val="000000"/>
                <w:sz w:val="18"/>
                <w:szCs w:val="18"/>
                <w:lang w:val="en-CA" w:eastAsia="en-CA"/>
              </w:rPr>
            </w:pPr>
            <w:ins w:id="2173"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4CEB7E7F" w14:textId="77777777" w:rsidR="00D01269" w:rsidRPr="00D01269" w:rsidRDefault="00D01269" w:rsidP="00D01269">
            <w:pPr>
              <w:spacing w:line="240" w:lineRule="auto"/>
              <w:jc w:val="center"/>
              <w:rPr>
                <w:ins w:id="2174" w:author="Eduardo" w:date="2014-06-12T13:19:00Z"/>
                <w:rFonts w:ascii="Calibri" w:eastAsia="Times New Roman" w:hAnsi="Calibri" w:cs="Times New Roman"/>
                <w:b/>
                <w:bCs/>
                <w:color w:val="000000"/>
                <w:sz w:val="18"/>
                <w:szCs w:val="18"/>
                <w:lang w:val="en-CA" w:eastAsia="en-CA"/>
              </w:rPr>
            </w:pPr>
            <w:ins w:id="2175"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0160ABE0" w14:textId="77777777" w:rsidR="00D01269" w:rsidRPr="00D01269" w:rsidRDefault="00D01269" w:rsidP="00D01269">
            <w:pPr>
              <w:spacing w:line="240" w:lineRule="auto"/>
              <w:rPr>
                <w:ins w:id="2176" w:author="Eduardo" w:date="2014-06-12T13:19:00Z"/>
                <w:rFonts w:ascii="Calibri" w:eastAsia="Times New Roman" w:hAnsi="Calibri" w:cs="Times New Roman"/>
                <w:b/>
                <w:bCs/>
                <w:color w:val="000000"/>
                <w:sz w:val="18"/>
                <w:szCs w:val="18"/>
                <w:lang w:val="en-CA" w:eastAsia="en-CA"/>
              </w:rPr>
            </w:pPr>
            <w:ins w:id="2177"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nil"/>
              <w:left w:val="nil"/>
              <w:bottom w:val="nil"/>
              <w:right w:val="single" w:sz="4" w:space="0" w:color="000000"/>
            </w:tcBorders>
            <w:shd w:val="clear" w:color="auto" w:fill="auto"/>
            <w:hideMark/>
          </w:tcPr>
          <w:p w14:paraId="74AE6CC4" w14:textId="77777777" w:rsidR="00D01269" w:rsidRPr="00D01269" w:rsidRDefault="00D01269" w:rsidP="00D01269">
            <w:pPr>
              <w:spacing w:line="240" w:lineRule="auto"/>
              <w:jc w:val="center"/>
              <w:rPr>
                <w:ins w:id="2178" w:author="Eduardo" w:date="2014-06-12T13:19:00Z"/>
                <w:rFonts w:ascii="Calibri" w:eastAsia="Times New Roman" w:hAnsi="Calibri" w:cs="Times New Roman"/>
                <w:b/>
                <w:bCs/>
                <w:color w:val="000000"/>
                <w:sz w:val="18"/>
                <w:szCs w:val="18"/>
                <w:lang w:val="en-CA" w:eastAsia="en-CA"/>
              </w:rPr>
            </w:pPr>
            <w:ins w:id="2179"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628F847A" w14:textId="77777777" w:rsidR="00D01269" w:rsidRPr="00D01269" w:rsidRDefault="00D01269" w:rsidP="00D01269">
            <w:pPr>
              <w:spacing w:line="240" w:lineRule="auto"/>
              <w:jc w:val="center"/>
              <w:rPr>
                <w:ins w:id="2180" w:author="Eduardo" w:date="2014-06-12T13:19:00Z"/>
                <w:rFonts w:ascii="Calibri" w:eastAsia="Times New Roman" w:hAnsi="Calibri" w:cs="Times New Roman"/>
                <w:b/>
                <w:bCs/>
                <w:color w:val="000000"/>
                <w:sz w:val="18"/>
                <w:szCs w:val="18"/>
                <w:lang w:val="en-CA" w:eastAsia="en-CA"/>
              </w:rPr>
            </w:pPr>
            <w:ins w:id="2181"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36DA29A4" w14:textId="77777777" w:rsidR="00D01269" w:rsidRPr="00D01269" w:rsidRDefault="00D01269" w:rsidP="00D01269">
            <w:pPr>
              <w:spacing w:line="240" w:lineRule="auto"/>
              <w:rPr>
                <w:ins w:id="2182" w:author="Eduardo" w:date="2014-06-12T13:19:00Z"/>
                <w:rFonts w:ascii="Calibri" w:eastAsia="Times New Roman" w:hAnsi="Calibri" w:cs="Times New Roman"/>
                <w:b/>
                <w:bCs/>
                <w:color w:val="000000"/>
                <w:sz w:val="18"/>
                <w:szCs w:val="18"/>
                <w:lang w:val="en-CA" w:eastAsia="en-CA"/>
              </w:rPr>
            </w:pPr>
            <w:ins w:id="2183" w:author="Eduardo" w:date="2014-06-12T13:19:00Z">
              <w:r w:rsidRPr="00D01269">
                <w:rPr>
                  <w:rFonts w:ascii="Calibri" w:eastAsia="Times New Roman" w:hAnsi="Calibri" w:cs="Times New Roman"/>
                  <w:b/>
                  <w:bCs/>
                  <w:color w:val="000000"/>
                  <w:sz w:val="18"/>
                  <w:szCs w:val="18"/>
                  <w:lang w:val="en-CA" w:eastAsia="en-CA"/>
                </w:rPr>
                <w:t> </w:t>
              </w:r>
            </w:ins>
          </w:p>
        </w:tc>
      </w:tr>
      <w:tr w:rsidR="00D01269" w:rsidRPr="00D01269" w14:paraId="12822A4E" w14:textId="77777777" w:rsidTr="00D01269">
        <w:trPr>
          <w:trHeight w:val="300"/>
          <w:ins w:id="2184"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3E86C3A3" w14:textId="77777777" w:rsidR="00D01269" w:rsidRPr="00D01269" w:rsidRDefault="00D01269" w:rsidP="00D01269">
            <w:pPr>
              <w:spacing w:line="240" w:lineRule="auto"/>
              <w:rPr>
                <w:ins w:id="2185"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530C271F" w14:textId="77777777" w:rsidR="00D01269" w:rsidRPr="00D01269" w:rsidRDefault="00D01269" w:rsidP="00D01269">
            <w:pPr>
              <w:spacing w:line="240" w:lineRule="auto"/>
              <w:jc w:val="center"/>
              <w:rPr>
                <w:ins w:id="2186" w:author="Eduardo" w:date="2014-06-12T13:19:00Z"/>
                <w:rFonts w:ascii="Calibri" w:eastAsia="Times New Roman" w:hAnsi="Calibri" w:cs="Times New Roman"/>
                <w:b/>
                <w:bCs/>
                <w:color w:val="000000"/>
                <w:sz w:val="18"/>
                <w:szCs w:val="18"/>
                <w:lang w:val="en-CA" w:eastAsia="en-CA"/>
              </w:rPr>
            </w:pPr>
            <w:ins w:id="2187"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1445A11D" w14:textId="77777777" w:rsidR="00D01269" w:rsidRPr="00D01269" w:rsidRDefault="00D01269" w:rsidP="00D01269">
            <w:pPr>
              <w:spacing w:line="240" w:lineRule="auto"/>
              <w:jc w:val="center"/>
              <w:rPr>
                <w:ins w:id="2188" w:author="Eduardo" w:date="2014-06-12T13:19:00Z"/>
                <w:rFonts w:ascii="Calibri" w:eastAsia="Times New Roman" w:hAnsi="Calibri" w:cs="Times New Roman"/>
                <w:b/>
                <w:bCs/>
                <w:color w:val="000000"/>
                <w:sz w:val="18"/>
                <w:szCs w:val="18"/>
                <w:lang w:val="en-CA" w:eastAsia="en-CA"/>
              </w:rPr>
            </w:pPr>
            <w:ins w:id="2189"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4E4288A3" w14:textId="77777777" w:rsidR="00D01269" w:rsidRPr="00D01269" w:rsidRDefault="00D01269" w:rsidP="00D01269">
            <w:pPr>
              <w:spacing w:line="240" w:lineRule="auto"/>
              <w:rPr>
                <w:ins w:id="2190" w:author="Eduardo" w:date="2014-06-12T13:19:00Z"/>
                <w:rFonts w:ascii="Calibri" w:eastAsia="Times New Roman" w:hAnsi="Calibri" w:cs="Times New Roman"/>
                <w:b/>
                <w:bCs/>
                <w:color w:val="000000"/>
                <w:sz w:val="18"/>
                <w:szCs w:val="18"/>
                <w:lang w:val="en-CA" w:eastAsia="en-CA"/>
              </w:rPr>
            </w:pPr>
            <w:ins w:id="2191"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nil"/>
              <w:left w:val="nil"/>
              <w:bottom w:val="nil"/>
              <w:right w:val="single" w:sz="4" w:space="0" w:color="000000"/>
            </w:tcBorders>
            <w:shd w:val="clear" w:color="auto" w:fill="auto"/>
            <w:hideMark/>
          </w:tcPr>
          <w:p w14:paraId="6980AA68" w14:textId="77777777" w:rsidR="00D01269" w:rsidRPr="00D01269" w:rsidRDefault="00D01269" w:rsidP="00D01269">
            <w:pPr>
              <w:spacing w:line="240" w:lineRule="auto"/>
              <w:jc w:val="center"/>
              <w:rPr>
                <w:ins w:id="2192" w:author="Eduardo" w:date="2014-06-12T13:19:00Z"/>
                <w:rFonts w:ascii="Calibri" w:eastAsia="Times New Roman" w:hAnsi="Calibri" w:cs="Times New Roman"/>
                <w:b/>
                <w:bCs/>
                <w:color w:val="000000"/>
                <w:sz w:val="18"/>
                <w:szCs w:val="18"/>
                <w:lang w:val="en-CA" w:eastAsia="en-CA"/>
              </w:rPr>
            </w:pPr>
            <w:ins w:id="2193"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081645C8" w14:textId="77777777" w:rsidR="00D01269" w:rsidRPr="00D01269" w:rsidRDefault="00D01269" w:rsidP="00D01269">
            <w:pPr>
              <w:spacing w:line="240" w:lineRule="auto"/>
              <w:jc w:val="center"/>
              <w:rPr>
                <w:ins w:id="2194" w:author="Eduardo" w:date="2014-06-12T13:19:00Z"/>
                <w:rFonts w:ascii="Calibri" w:eastAsia="Times New Roman" w:hAnsi="Calibri" w:cs="Times New Roman"/>
                <w:b/>
                <w:bCs/>
                <w:color w:val="000000"/>
                <w:sz w:val="18"/>
                <w:szCs w:val="18"/>
                <w:lang w:val="en-CA" w:eastAsia="en-CA"/>
              </w:rPr>
            </w:pPr>
            <w:ins w:id="2195"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597FAFA5" w14:textId="77777777" w:rsidR="00D01269" w:rsidRPr="00D01269" w:rsidRDefault="00D01269" w:rsidP="00D01269">
            <w:pPr>
              <w:spacing w:line="240" w:lineRule="auto"/>
              <w:rPr>
                <w:ins w:id="2196" w:author="Eduardo" w:date="2014-06-12T13:19:00Z"/>
                <w:rFonts w:ascii="Calibri" w:eastAsia="Times New Roman" w:hAnsi="Calibri" w:cs="Times New Roman"/>
                <w:b/>
                <w:bCs/>
                <w:color w:val="000000"/>
                <w:sz w:val="18"/>
                <w:szCs w:val="18"/>
                <w:lang w:val="en-CA" w:eastAsia="en-CA"/>
              </w:rPr>
            </w:pPr>
            <w:ins w:id="2197" w:author="Eduardo" w:date="2014-06-12T13:19:00Z">
              <w:r w:rsidRPr="00D01269">
                <w:rPr>
                  <w:rFonts w:ascii="Calibri" w:eastAsia="Times New Roman" w:hAnsi="Calibri" w:cs="Times New Roman"/>
                  <w:b/>
                  <w:bCs/>
                  <w:color w:val="000000"/>
                  <w:sz w:val="18"/>
                  <w:szCs w:val="18"/>
                  <w:lang w:val="en-CA" w:eastAsia="en-CA"/>
                </w:rPr>
                <w:t> </w:t>
              </w:r>
            </w:ins>
          </w:p>
        </w:tc>
      </w:tr>
      <w:tr w:rsidR="00D01269" w:rsidRPr="00D01269" w14:paraId="0F342FB6" w14:textId="77777777" w:rsidTr="00D01269">
        <w:trPr>
          <w:trHeight w:val="300"/>
          <w:ins w:id="2198"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269DB240" w14:textId="77777777" w:rsidR="00D01269" w:rsidRPr="00D01269" w:rsidRDefault="00D01269" w:rsidP="00D01269">
            <w:pPr>
              <w:spacing w:line="240" w:lineRule="auto"/>
              <w:rPr>
                <w:ins w:id="2199"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0ACC18C5" w14:textId="77777777" w:rsidR="00D01269" w:rsidRPr="00D01269" w:rsidRDefault="00D01269" w:rsidP="00D01269">
            <w:pPr>
              <w:spacing w:line="240" w:lineRule="auto"/>
              <w:jc w:val="center"/>
              <w:rPr>
                <w:ins w:id="2200" w:author="Eduardo" w:date="2014-06-12T13:19:00Z"/>
                <w:rFonts w:ascii="Calibri" w:eastAsia="Times New Roman" w:hAnsi="Calibri" w:cs="Times New Roman"/>
                <w:b/>
                <w:bCs/>
                <w:color w:val="000000"/>
                <w:sz w:val="18"/>
                <w:szCs w:val="18"/>
                <w:lang w:val="en-CA" w:eastAsia="en-CA"/>
              </w:rPr>
            </w:pPr>
            <w:ins w:id="2201" w:author="Eduardo" w:date="2014-06-12T13:19:00Z">
              <w:r w:rsidRPr="00D01269">
                <w:rPr>
                  <w:rFonts w:ascii="Calibri" w:eastAsia="Times New Roman" w:hAnsi="Calibri" w:cs="Times New Roman"/>
                  <w:b/>
                  <w:bCs/>
                  <w:color w:val="000000"/>
                  <w:sz w:val="18"/>
                  <w:szCs w:val="18"/>
                  <w:lang w:val="en-CA" w:eastAsia="en-CA"/>
                </w:rPr>
                <w:t>consum</w:t>
              </w:r>
              <w:r w:rsidRPr="00D01269">
                <w:rPr>
                  <w:rFonts w:ascii="Calibri" w:eastAsia="Times New Roman" w:hAnsi="Calibri" w:cs="Times New Roman"/>
                  <w:b/>
                  <w:bCs/>
                  <w:color w:val="000000"/>
                  <w:sz w:val="18"/>
                  <w:szCs w:val="18"/>
                  <w:lang w:val="en-CA" w:eastAsia="en-CA"/>
                </w:rPr>
                <w:t>p</w:t>
              </w:r>
              <w:r w:rsidRPr="00D01269">
                <w:rPr>
                  <w:rFonts w:ascii="Calibri" w:eastAsia="Times New Roman" w:hAnsi="Calibri" w:cs="Times New Roman"/>
                  <w:b/>
                  <w:bCs/>
                  <w:color w:val="000000"/>
                  <w:sz w:val="18"/>
                  <w:szCs w:val="18"/>
                  <w:lang w:val="en-CA" w:eastAsia="en-CA"/>
                </w:rPr>
                <w:t>tion</w:t>
              </w:r>
            </w:ins>
          </w:p>
        </w:tc>
        <w:tc>
          <w:tcPr>
            <w:tcW w:w="0" w:type="auto"/>
            <w:tcBorders>
              <w:top w:val="nil"/>
              <w:left w:val="nil"/>
              <w:bottom w:val="nil"/>
              <w:right w:val="single" w:sz="4" w:space="0" w:color="000000"/>
            </w:tcBorders>
            <w:shd w:val="clear" w:color="auto" w:fill="auto"/>
            <w:hideMark/>
          </w:tcPr>
          <w:p w14:paraId="52DEF709" w14:textId="77777777" w:rsidR="00D01269" w:rsidRPr="00D01269" w:rsidRDefault="00D01269" w:rsidP="00D01269">
            <w:pPr>
              <w:spacing w:line="240" w:lineRule="auto"/>
              <w:jc w:val="center"/>
              <w:rPr>
                <w:ins w:id="2202" w:author="Eduardo" w:date="2014-06-12T13:19:00Z"/>
                <w:rFonts w:ascii="Calibri" w:eastAsia="Times New Roman" w:hAnsi="Calibri" w:cs="Times New Roman"/>
                <w:b/>
                <w:bCs/>
                <w:color w:val="000000"/>
                <w:sz w:val="18"/>
                <w:szCs w:val="18"/>
                <w:lang w:val="en-CA" w:eastAsia="en-CA"/>
              </w:rPr>
            </w:pPr>
            <w:ins w:id="2203" w:author="Eduardo" w:date="2014-06-12T13:19:00Z">
              <w:r w:rsidRPr="00D01269">
                <w:rPr>
                  <w:rFonts w:ascii="Calibri" w:eastAsia="Times New Roman" w:hAnsi="Calibri" w:cs="Times New Roman"/>
                  <w:b/>
                  <w:bCs/>
                  <w:color w:val="000000"/>
                  <w:sz w:val="18"/>
                  <w:szCs w:val="18"/>
                  <w:lang w:val="en-CA" w:eastAsia="en-CA"/>
                </w:rPr>
                <w:t>sale</w:t>
              </w:r>
            </w:ins>
          </w:p>
        </w:tc>
        <w:tc>
          <w:tcPr>
            <w:tcW w:w="0" w:type="auto"/>
            <w:tcBorders>
              <w:top w:val="nil"/>
              <w:left w:val="nil"/>
              <w:bottom w:val="nil"/>
              <w:right w:val="single" w:sz="4" w:space="0" w:color="000000"/>
            </w:tcBorders>
            <w:shd w:val="clear" w:color="auto" w:fill="auto"/>
            <w:hideMark/>
          </w:tcPr>
          <w:p w14:paraId="4EB7FA52" w14:textId="77777777" w:rsidR="00D01269" w:rsidRPr="00D01269" w:rsidRDefault="00D01269" w:rsidP="00D01269">
            <w:pPr>
              <w:spacing w:line="240" w:lineRule="auto"/>
              <w:rPr>
                <w:ins w:id="2204" w:author="Eduardo" w:date="2014-06-12T13:19:00Z"/>
                <w:rFonts w:ascii="Calibri" w:eastAsia="Times New Roman" w:hAnsi="Calibri" w:cs="Times New Roman"/>
                <w:b/>
                <w:bCs/>
                <w:color w:val="000000"/>
                <w:sz w:val="18"/>
                <w:szCs w:val="18"/>
                <w:lang w:val="en-CA" w:eastAsia="en-CA"/>
              </w:rPr>
            </w:pPr>
            <w:ins w:id="2205"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nil"/>
              <w:left w:val="nil"/>
              <w:bottom w:val="nil"/>
              <w:right w:val="single" w:sz="4" w:space="0" w:color="000000"/>
            </w:tcBorders>
            <w:shd w:val="clear" w:color="auto" w:fill="auto"/>
            <w:hideMark/>
          </w:tcPr>
          <w:p w14:paraId="030B04C5" w14:textId="77777777" w:rsidR="00D01269" w:rsidRPr="00D01269" w:rsidRDefault="00D01269" w:rsidP="00D01269">
            <w:pPr>
              <w:spacing w:line="240" w:lineRule="auto"/>
              <w:jc w:val="center"/>
              <w:rPr>
                <w:ins w:id="2206" w:author="Eduardo" w:date="2014-06-12T13:19:00Z"/>
                <w:rFonts w:ascii="Calibri" w:eastAsia="Times New Roman" w:hAnsi="Calibri" w:cs="Times New Roman"/>
                <w:b/>
                <w:bCs/>
                <w:color w:val="000000"/>
                <w:sz w:val="18"/>
                <w:szCs w:val="18"/>
                <w:lang w:val="en-CA" w:eastAsia="en-CA"/>
              </w:rPr>
            </w:pPr>
            <w:ins w:id="2207" w:author="Eduardo" w:date="2014-06-12T13:19:00Z">
              <w:r w:rsidRPr="00D01269">
                <w:rPr>
                  <w:rFonts w:ascii="Calibri" w:eastAsia="Times New Roman" w:hAnsi="Calibri" w:cs="Times New Roman"/>
                  <w:b/>
                  <w:bCs/>
                  <w:color w:val="000000"/>
                  <w:sz w:val="18"/>
                  <w:szCs w:val="18"/>
                  <w:lang w:val="en-CA" w:eastAsia="en-CA"/>
                </w:rPr>
                <w:t>consum</w:t>
              </w:r>
              <w:r w:rsidRPr="00D01269">
                <w:rPr>
                  <w:rFonts w:ascii="Calibri" w:eastAsia="Times New Roman" w:hAnsi="Calibri" w:cs="Times New Roman"/>
                  <w:b/>
                  <w:bCs/>
                  <w:color w:val="000000"/>
                  <w:sz w:val="18"/>
                  <w:szCs w:val="18"/>
                  <w:lang w:val="en-CA" w:eastAsia="en-CA"/>
                </w:rPr>
                <w:t>p</w:t>
              </w:r>
              <w:r w:rsidRPr="00D01269">
                <w:rPr>
                  <w:rFonts w:ascii="Calibri" w:eastAsia="Times New Roman" w:hAnsi="Calibri" w:cs="Times New Roman"/>
                  <w:b/>
                  <w:bCs/>
                  <w:color w:val="000000"/>
                  <w:sz w:val="18"/>
                  <w:szCs w:val="18"/>
                  <w:lang w:val="en-CA" w:eastAsia="en-CA"/>
                </w:rPr>
                <w:t>tion</w:t>
              </w:r>
            </w:ins>
          </w:p>
        </w:tc>
        <w:tc>
          <w:tcPr>
            <w:tcW w:w="0" w:type="auto"/>
            <w:tcBorders>
              <w:top w:val="nil"/>
              <w:left w:val="nil"/>
              <w:bottom w:val="nil"/>
              <w:right w:val="single" w:sz="4" w:space="0" w:color="000000"/>
            </w:tcBorders>
            <w:shd w:val="clear" w:color="auto" w:fill="auto"/>
            <w:hideMark/>
          </w:tcPr>
          <w:p w14:paraId="58C29909" w14:textId="77777777" w:rsidR="00D01269" w:rsidRPr="00D01269" w:rsidRDefault="00D01269" w:rsidP="00D01269">
            <w:pPr>
              <w:spacing w:line="240" w:lineRule="auto"/>
              <w:jc w:val="center"/>
              <w:rPr>
                <w:ins w:id="2208" w:author="Eduardo" w:date="2014-06-12T13:19:00Z"/>
                <w:rFonts w:ascii="Calibri" w:eastAsia="Times New Roman" w:hAnsi="Calibri" w:cs="Times New Roman"/>
                <w:b/>
                <w:bCs/>
                <w:color w:val="000000"/>
                <w:sz w:val="18"/>
                <w:szCs w:val="18"/>
                <w:lang w:val="en-CA" w:eastAsia="en-CA"/>
              </w:rPr>
            </w:pPr>
            <w:ins w:id="2209" w:author="Eduardo" w:date="2014-06-12T13:19:00Z">
              <w:r w:rsidRPr="00D01269">
                <w:rPr>
                  <w:rFonts w:ascii="Calibri" w:eastAsia="Times New Roman" w:hAnsi="Calibri" w:cs="Times New Roman"/>
                  <w:b/>
                  <w:bCs/>
                  <w:color w:val="000000"/>
                  <w:sz w:val="18"/>
                  <w:szCs w:val="18"/>
                  <w:lang w:val="en-CA" w:eastAsia="en-CA"/>
                </w:rPr>
                <w:t>sale</w:t>
              </w:r>
            </w:ins>
          </w:p>
        </w:tc>
        <w:tc>
          <w:tcPr>
            <w:tcW w:w="0" w:type="auto"/>
            <w:tcBorders>
              <w:top w:val="nil"/>
              <w:left w:val="nil"/>
              <w:bottom w:val="nil"/>
              <w:right w:val="single" w:sz="4" w:space="0" w:color="000000"/>
            </w:tcBorders>
            <w:shd w:val="clear" w:color="auto" w:fill="auto"/>
            <w:hideMark/>
          </w:tcPr>
          <w:p w14:paraId="3C75D333" w14:textId="77777777" w:rsidR="00D01269" w:rsidRPr="00D01269" w:rsidRDefault="00D01269" w:rsidP="00D01269">
            <w:pPr>
              <w:spacing w:line="240" w:lineRule="auto"/>
              <w:rPr>
                <w:ins w:id="2210" w:author="Eduardo" w:date="2014-06-12T13:19:00Z"/>
                <w:rFonts w:ascii="Calibri" w:eastAsia="Times New Roman" w:hAnsi="Calibri" w:cs="Times New Roman"/>
                <w:b/>
                <w:bCs/>
                <w:color w:val="000000"/>
                <w:sz w:val="18"/>
                <w:szCs w:val="18"/>
                <w:lang w:val="en-CA" w:eastAsia="en-CA"/>
              </w:rPr>
            </w:pPr>
            <w:ins w:id="2211" w:author="Eduardo" w:date="2014-06-12T13:19:00Z">
              <w:r w:rsidRPr="00D01269">
                <w:rPr>
                  <w:rFonts w:ascii="Calibri" w:eastAsia="Times New Roman" w:hAnsi="Calibri" w:cs="Times New Roman"/>
                  <w:b/>
                  <w:bCs/>
                  <w:color w:val="000000"/>
                  <w:sz w:val="18"/>
                  <w:szCs w:val="18"/>
                  <w:lang w:val="en-CA" w:eastAsia="en-CA"/>
                </w:rPr>
                <w:t> </w:t>
              </w:r>
            </w:ins>
          </w:p>
        </w:tc>
      </w:tr>
      <w:tr w:rsidR="00D01269" w:rsidRPr="00D01269" w14:paraId="0C612362" w14:textId="77777777" w:rsidTr="00D01269">
        <w:trPr>
          <w:trHeight w:val="300"/>
          <w:ins w:id="2212"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601706F9" w14:textId="77777777" w:rsidR="00D01269" w:rsidRPr="00D01269" w:rsidRDefault="00D01269" w:rsidP="00D01269">
            <w:pPr>
              <w:spacing w:line="240" w:lineRule="auto"/>
              <w:rPr>
                <w:ins w:id="2213"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6E735E96" w14:textId="77777777" w:rsidR="00D01269" w:rsidRPr="00D01269" w:rsidRDefault="00D01269" w:rsidP="00D01269">
            <w:pPr>
              <w:spacing w:line="240" w:lineRule="auto"/>
              <w:jc w:val="center"/>
              <w:rPr>
                <w:ins w:id="2214" w:author="Eduardo" w:date="2014-06-12T13:19:00Z"/>
                <w:rFonts w:ascii="Calibri" w:eastAsia="Times New Roman" w:hAnsi="Calibri" w:cs="Times New Roman"/>
                <w:b/>
                <w:bCs/>
                <w:color w:val="000000"/>
                <w:sz w:val="18"/>
                <w:szCs w:val="18"/>
                <w:lang w:val="en-CA" w:eastAsia="en-CA"/>
              </w:rPr>
            </w:pPr>
            <w:ins w:id="2215" w:author="Eduardo" w:date="2014-06-12T13:19:00Z">
              <w:r w:rsidRPr="00D01269">
                <w:rPr>
                  <w:rFonts w:ascii="Calibri" w:eastAsia="Times New Roman" w:hAnsi="Calibri" w:cs="Times New Roman"/>
                  <w:b/>
                  <w:bCs/>
                  <w:color w:val="000000"/>
                  <w:sz w:val="18"/>
                  <w:szCs w:val="18"/>
                  <w:lang w:val="en-CA" w:eastAsia="en-CA"/>
                </w:rPr>
                <w:t>Oats</w:t>
              </w:r>
            </w:ins>
          </w:p>
        </w:tc>
        <w:tc>
          <w:tcPr>
            <w:tcW w:w="0" w:type="auto"/>
            <w:tcBorders>
              <w:top w:val="nil"/>
              <w:left w:val="nil"/>
              <w:bottom w:val="single" w:sz="4" w:space="0" w:color="000000"/>
              <w:right w:val="single" w:sz="4" w:space="0" w:color="000000"/>
            </w:tcBorders>
            <w:shd w:val="clear" w:color="auto" w:fill="auto"/>
            <w:hideMark/>
          </w:tcPr>
          <w:p w14:paraId="5B00A26B" w14:textId="77777777" w:rsidR="00D01269" w:rsidRPr="00D01269" w:rsidRDefault="00D01269" w:rsidP="00D01269">
            <w:pPr>
              <w:spacing w:line="240" w:lineRule="auto"/>
              <w:jc w:val="center"/>
              <w:rPr>
                <w:ins w:id="2216" w:author="Eduardo" w:date="2014-06-12T13:19:00Z"/>
                <w:rFonts w:ascii="Calibri" w:eastAsia="Times New Roman" w:hAnsi="Calibri" w:cs="Times New Roman"/>
                <w:b/>
                <w:bCs/>
                <w:color w:val="000000"/>
                <w:sz w:val="18"/>
                <w:szCs w:val="18"/>
                <w:lang w:val="en-CA" w:eastAsia="en-CA"/>
              </w:rPr>
            </w:pPr>
            <w:ins w:id="2217" w:author="Eduardo" w:date="2014-06-12T13:19:00Z">
              <w:r w:rsidRPr="00D01269">
                <w:rPr>
                  <w:rFonts w:ascii="Calibri" w:eastAsia="Times New Roman" w:hAnsi="Calibri" w:cs="Times New Roman"/>
                  <w:b/>
                  <w:bCs/>
                  <w:color w:val="000000"/>
                  <w:sz w:val="18"/>
                  <w:szCs w:val="18"/>
                  <w:lang w:val="en-CA" w:eastAsia="en-CA"/>
                </w:rPr>
                <w:t>Oats</w:t>
              </w:r>
            </w:ins>
          </w:p>
        </w:tc>
        <w:tc>
          <w:tcPr>
            <w:tcW w:w="0" w:type="auto"/>
            <w:tcBorders>
              <w:top w:val="nil"/>
              <w:left w:val="nil"/>
              <w:bottom w:val="single" w:sz="4" w:space="0" w:color="000000"/>
              <w:right w:val="single" w:sz="4" w:space="0" w:color="000000"/>
            </w:tcBorders>
            <w:shd w:val="clear" w:color="auto" w:fill="auto"/>
            <w:hideMark/>
          </w:tcPr>
          <w:p w14:paraId="4263BB83" w14:textId="77777777" w:rsidR="00D01269" w:rsidRPr="00D01269" w:rsidRDefault="00D01269" w:rsidP="00D01269">
            <w:pPr>
              <w:spacing w:line="240" w:lineRule="auto"/>
              <w:rPr>
                <w:ins w:id="2218" w:author="Eduardo" w:date="2014-06-12T13:19:00Z"/>
                <w:rFonts w:ascii="Calibri" w:eastAsia="Times New Roman" w:hAnsi="Calibri" w:cs="Times New Roman"/>
                <w:b/>
                <w:bCs/>
                <w:color w:val="000000"/>
                <w:sz w:val="18"/>
                <w:szCs w:val="18"/>
                <w:lang w:val="en-CA" w:eastAsia="en-CA"/>
              </w:rPr>
            </w:pPr>
            <w:ins w:id="2219" w:author="Eduardo" w:date="2014-06-12T13:19:00Z">
              <w:r w:rsidRPr="00D01269">
                <w:rPr>
                  <w:rFonts w:ascii="Calibri" w:eastAsia="Times New Roman" w:hAnsi="Calibri" w:cs="Times New Roman"/>
                  <w:b/>
                  <w:bCs/>
                  <w:color w:val="000000"/>
                  <w:sz w:val="18"/>
                  <w:szCs w:val="18"/>
                  <w:lang w:val="en-CA" w:eastAsia="en-CA"/>
                </w:rPr>
                <w:t>Oats</w:t>
              </w:r>
            </w:ins>
          </w:p>
        </w:tc>
        <w:tc>
          <w:tcPr>
            <w:tcW w:w="0" w:type="auto"/>
            <w:tcBorders>
              <w:top w:val="nil"/>
              <w:left w:val="nil"/>
              <w:bottom w:val="single" w:sz="4" w:space="0" w:color="000000"/>
              <w:right w:val="single" w:sz="4" w:space="0" w:color="000000"/>
            </w:tcBorders>
            <w:shd w:val="clear" w:color="auto" w:fill="auto"/>
            <w:hideMark/>
          </w:tcPr>
          <w:p w14:paraId="071D65DD" w14:textId="77777777" w:rsidR="00D01269" w:rsidRPr="00D01269" w:rsidRDefault="00D01269" w:rsidP="00D01269">
            <w:pPr>
              <w:spacing w:line="240" w:lineRule="auto"/>
              <w:jc w:val="center"/>
              <w:rPr>
                <w:ins w:id="2220" w:author="Eduardo" w:date="2014-06-12T13:19:00Z"/>
                <w:rFonts w:ascii="Calibri" w:eastAsia="Times New Roman" w:hAnsi="Calibri" w:cs="Times New Roman"/>
                <w:b/>
                <w:bCs/>
                <w:color w:val="000000"/>
                <w:sz w:val="18"/>
                <w:szCs w:val="18"/>
                <w:lang w:val="en-CA" w:eastAsia="en-CA"/>
              </w:rPr>
            </w:pPr>
            <w:ins w:id="2221" w:author="Eduardo" w:date="2014-06-12T13:19:00Z">
              <w:r w:rsidRPr="00D01269">
                <w:rPr>
                  <w:rFonts w:ascii="Calibri" w:eastAsia="Times New Roman" w:hAnsi="Calibri" w:cs="Times New Roman"/>
                  <w:b/>
                  <w:bCs/>
                  <w:color w:val="000000"/>
                  <w:sz w:val="18"/>
                  <w:szCs w:val="18"/>
                  <w:lang w:val="en-CA" w:eastAsia="en-CA"/>
                </w:rPr>
                <w:t>Millet</w:t>
              </w:r>
            </w:ins>
          </w:p>
        </w:tc>
        <w:tc>
          <w:tcPr>
            <w:tcW w:w="0" w:type="auto"/>
            <w:tcBorders>
              <w:top w:val="nil"/>
              <w:left w:val="nil"/>
              <w:bottom w:val="single" w:sz="4" w:space="0" w:color="000000"/>
              <w:right w:val="single" w:sz="4" w:space="0" w:color="000000"/>
            </w:tcBorders>
            <w:shd w:val="clear" w:color="auto" w:fill="auto"/>
            <w:hideMark/>
          </w:tcPr>
          <w:p w14:paraId="0DD97786" w14:textId="77777777" w:rsidR="00D01269" w:rsidRPr="00D01269" w:rsidRDefault="00D01269" w:rsidP="00D01269">
            <w:pPr>
              <w:spacing w:line="240" w:lineRule="auto"/>
              <w:jc w:val="center"/>
              <w:rPr>
                <w:ins w:id="2222" w:author="Eduardo" w:date="2014-06-12T13:19:00Z"/>
                <w:rFonts w:ascii="Calibri" w:eastAsia="Times New Roman" w:hAnsi="Calibri" w:cs="Times New Roman"/>
                <w:b/>
                <w:bCs/>
                <w:color w:val="000000"/>
                <w:sz w:val="18"/>
                <w:szCs w:val="18"/>
                <w:lang w:val="en-CA" w:eastAsia="en-CA"/>
              </w:rPr>
            </w:pPr>
            <w:ins w:id="2223" w:author="Eduardo" w:date="2014-06-12T13:19:00Z">
              <w:r w:rsidRPr="00D01269">
                <w:rPr>
                  <w:rFonts w:ascii="Calibri" w:eastAsia="Times New Roman" w:hAnsi="Calibri" w:cs="Times New Roman"/>
                  <w:b/>
                  <w:bCs/>
                  <w:color w:val="000000"/>
                  <w:sz w:val="18"/>
                  <w:szCs w:val="18"/>
                  <w:lang w:val="en-CA" w:eastAsia="en-CA"/>
                </w:rPr>
                <w:t>Millet</w:t>
              </w:r>
            </w:ins>
          </w:p>
        </w:tc>
        <w:tc>
          <w:tcPr>
            <w:tcW w:w="0" w:type="auto"/>
            <w:tcBorders>
              <w:top w:val="nil"/>
              <w:left w:val="nil"/>
              <w:bottom w:val="single" w:sz="4" w:space="0" w:color="000000"/>
              <w:right w:val="single" w:sz="4" w:space="0" w:color="000000"/>
            </w:tcBorders>
            <w:shd w:val="clear" w:color="auto" w:fill="auto"/>
            <w:hideMark/>
          </w:tcPr>
          <w:p w14:paraId="6ACB17E9" w14:textId="77777777" w:rsidR="00D01269" w:rsidRPr="00D01269" w:rsidRDefault="00D01269" w:rsidP="00D01269">
            <w:pPr>
              <w:spacing w:line="240" w:lineRule="auto"/>
              <w:rPr>
                <w:ins w:id="2224" w:author="Eduardo" w:date="2014-06-12T13:19:00Z"/>
                <w:rFonts w:ascii="Calibri" w:eastAsia="Times New Roman" w:hAnsi="Calibri" w:cs="Times New Roman"/>
                <w:b/>
                <w:bCs/>
                <w:color w:val="000000"/>
                <w:sz w:val="18"/>
                <w:szCs w:val="18"/>
                <w:lang w:val="en-CA" w:eastAsia="en-CA"/>
              </w:rPr>
            </w:pPr>
            <w:ins w:id="2225" w:author="Eduardo" w:date="2014-06-12T13:19:00Z">
              <w:r w:rsidRPr="00D01269">
                <w:rPr>
                  <w:rFonts w:ascii="Calibri" w:eastAsia="Times New Roman" w:hAnsi="Calibri" w:cs="Times New Roman"/>
                  <w:b/>
                  <w:bCs/>
                  <w:color w:val="000000"/>
                  <w:sz w:val="18"/>
                  <w:szCs w:val="18"/>
                  <w:lang w:val="en-CA" w:eastAsia="en-CA"/>
                </w:rPr>
                <w:t>Millet</w:t>
              </w:r>
            </w:ins>
          </w:p>
        </w:tc>
      </w:tr>
      <w:tr w:rsidR="00D01269" w:rsidRPr="00D01269" w14:paraId="4C00F5B6" w14:textId="77777777" w:rsidTr="00D01269">
        <w:trPr>
          <w:trHeight w:val="300"/>
          <w:ins w:id="2226"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05972313" w14:textId="77777777" w:rsidR="00D01269" w:rsidRPr="00D01269" w:rsidRDefault="00D01269" w:rsidP="00D01269">
            <w:pPr>
              <w:spacing w:line="240" w:lineRule="auto"/>
              <w:rPr>
                <w:ins w:id="2227"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1229336C" w14:textId="77777777" w:rsidR="00D01269" w:rsidRPr="00D01269" w:rsidRDefault="00D01269" w:rsidP="00D01269">
            <w:pPr>
              <w:spacing w:line="240" w:lineRule="auto"/>
              <w:jc w:val="center"/>
              <w:rPr>
                <w:ins w:id="2228" w:author="Eduardo" w:date="2014-06-12T13:19:00Z"/>
                <w:rFonts w:ascii="Calibri" w:eastAsia="Times New Roman" w:hAnsi="Calibri" w:cs="Times New Roman"/>
                <w:b/>
                <w:bCs/>
                <w:color w:val="000000"/>
                <w:sz w:val="18"/>
                <w:szCs w:val="18"/>
                <w:lang w:val="en-CA" w:eastAsia="en-CA"/>
              </w:rPr>
            </w:pPr>
            <w:ins w:id="2229"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nil"/>
              <w:right w:val="single" w:sz="4" w:space="0" w:color="000000"/>
            </w:tcBorders>
            <w:shd w:val="clear" w:color="auto" w:fill="auto"/>
            <w:hideMark/>
          </w:tcPr>
          <w:p w14:paraId="51A66D75" w14:textId="77777777" w:rsidR="00D01269" w:rsidRPr="00D01269" w:rsidRDefault="00D01269" w:rsidP="00D01269">
            <w:pPr>
              <w:spacing w:line="240" w:lineRule="auto"/>
              <w:jc w:val="center"/>
              <w:rPr>
                <w:ins w:id="2230" w:author="Eduardo" w:date="2014-06-12T13:19:00Z"/>
                <w:rFonts w:ascii="Calibri" w:eastAsia="Times New Roman" w:hAnsi="Calibri" w:cs="Times New Roman"/>
                <w:b/>
                <w:bCs/>
                <w:color w:val="000000"/>
                <w:sz w:val="18"/>
                <w:szCs w:val="18"/>
                <w:lang w:val="en-CA" w:eastAsia="en-CA"/>
              </w:rPr>
            </w:pPr>
            <w:ins w:id="2231"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nil"/>
              <w:right w:val="single" w:sz="4" w:space="0" w:color="000000"/>
            </w:tcBorders>
            <w:shd w:val="clear" w:color="auto" w:fill="auto"/>
            <w:hideMark/>
          </w:tcPr>
          <w:p w14:paraId="78C1F652" w14:textId="77777777" w:rsidR="00D01269" w:rsidRPr="00D01269" w:rsidRDefault="00D01269" w:rsidP="00D01269">
            <w:pPr>
              <w:spacing w:line="240" w:lineRule="auto"/>
              <w:jc w:val="center"/>
              <w:rPr>
                <w:ins w:id="2232" w:author="Eduardo" w:date="2014-06-12T13:19:00Z"/>
                <w:rFonts w:ascii="Calibri" w:eastAsia="Times New Roman" w:hAnsi="Calibri" w:cs="Times New Roman"/>
                <w:b/>
                <w:bCs/>
                <w:color w:val="000000"/>
                <w:sz w:val="18"/>
                <w:szCs w:val="18"/>
                <w:lang w:val="en-CA" w:eastAsia="en-CA"/>
              </w:rPr>
            </w:pPr>
            <w:ins w:id="2233" w:author="Eduardo" w:date="2014-06-12T13:19:00Z">
              <w:r w:rsidRPr="00D01269">
                <w:rPr>
                  <w:rFonts w:ascii="Calibri" w:eastAsia="Times New Roman" w:hAnsi="Calibri" w:cs="Times New Roman"/>
                  <w:b/>
                  <w:bCs/>
                  <w:color w:val="000000"/>
                  <w:sz w:val="18"/>
                  <w:szCs w:val="18"/>
                  <w:lang w:val="en-CA" w:eastAsia="en-CA"/>
                </w:rPr>
                <w:t>Average (ha)</w:t>
              </w:r>
            </w:ins>
          </w:p>
        </w:tc>
        <w:tc>
          <w:tcPr>
            <w:tcW w:w="0" w:type="auto"/>
            <w:tcBorders>
              <w:top w:val="nil"/>
              <w:left w:val="nil"/>
              <w:bottom w:val="single" w:sz="4" w:space="0" w:color="000000"/>
              <w:right w:val="single" w:sz="4" w:space="0" w:color="000000"/>
            </w:tcBorders>
            <w:shd w:val="clear" w:color="auto" w:fill="auto"/>
            <w:hideMark/>
          </w:tcPr>
          <w:p w14:paraId="4413994E" w14:textId="77777777" w:rsidR="00D01269" w:rsidRPr="00D01269" w:rsidRDefault="00D01269" w:rsidP="00D01269">
            <w:pPr>
              <w:spacing w:line="240" w:lineRule="auto"/>
              <w:jc w:val="center"/>
              <w:rPr>
                <w:ins w:id="2234" w:author="Eduardo" w:date="2014-06-12T13:19:00Z"/>
                <w:rFonts w:ascii="Calibri" w:eastAsia="Times New Roman" w:hAnsi="Calibri" w:cs="Times New Roman"/>
                <w:b/>
                <w:bCs/>
                <w:color w:val="000000"/>
                <w:sz w:val="18"/>
                <w:szCs w:val="18"/>
                <w:lang w:val="en-CA" w:eastAsia="en-CA"/>
              </w:rPr>
            </w:pPr>
            <w:ins w:id="2235"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single" w:sz="4" w:space="0" w:color="000000"/>
              <w:right w:val="single" w:sz="4" w:space="0" w:color="000000"/>
            </w:tcBorders>
            <w:shd w:val="clear" w:color="auto" w:fill="auto"/>
            <w:hideMark/>
          </w:tcPr>
          <w:p w14:paraId="3EED265E" w14:textId="77777777" w:rsidR="00D01269" w:rsidRPr="00D01269" w:rsidRDefault="00D01269" w:rsidP="00D01269">
            <w:pPr>
              <w:spacing w:line="240" w:lineRule="auto"/>
              <w:jc w:val="center"/>
              <w:rPr>
                <w:ins w:id="2236" w:author="Eduardo" w:date="2014-06-12T13:19:00Z"/>
                <w:rFonts w:ascii="Calibri" w:eastAsia="Times New Roman" w:hAnsi="Calibri" w:cs="Times New Roman"/>
                <w:b/>
                <w:bCs/>
                <w:color w:val="000000"/>
                <w:sz w:val="18"/>
                <w:szCs w:val="18"/>
                <w:lang w:val="en-CA" w:eastAsia="en-CA"/>
              </w:rPr>
            </w:pPr>
            <w:ins w:id="2237"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single" w:sz="4" w:space="0" w:color="000000"/>
              <w:right w:val="single" w:sz="4" w:space="0" w:color="000000"/>
            </w:tcBorders>
            <w:shd w:val="clear" w:color="auto" w:fill="auto"/>
            <w:hideMark/>
          </w:tcPr>
          <w:p w14:paraId="2AE5C69B" w14:textId="77777777" w:rsidR="00D01269" w:rsidRPr="00D01269" w:rsidRDefault="00D01269" w:rsidP="00D01269">
            <w:pPr>
              <w:spacing w:line="240" w:lineRule="auto"/>
              <w:jc w:val="center"/>
              <w:rPr>
                <w:ins w:id="2238" w:author="Eduardo" w:date="2014-06-12T13:19:00Z"/>
                <w:rFonts w:ascii="Calibri" w:eastAsia="Times New Roman" w:hAnsi="Calibri" w:cs="Times New Roman"/>
                <w:b/>
                <w:bCs/>
                <w:color w:val="000000"/>
                <w:sz w:val="18"/>
                <w:szCs w:val="18"/>
                <w:lang w:val="en-CA" w:eastAsia="en-CA"/>
              </w:rPr>
            </w:pPr>
            <w:ins w:id="2239" w:author="Eduardo" w:date="2014-06-12T13:19:00Z">
              <w:r w:rsidRPr="00D01269">
                <w:rPr>
                  <w:rFonts w:ascii="Calibri" w:eastAsia="Times New Roman" w:hAnsi="Calibri" w:cs="Times New Roman"/>
                  <w:b/>
                  <w:bCs/>
                  <w:color w:val="000000"/>
                  <w:sz w:val="18"/>
                  <w:szCs w:val="18"/>
                  <w:lang w:val="en-CA" w:eastAsia="en-CA"/>
                </w:rPr>
                <w:t>Average (ha)</w:t>
              </w:r>
            </w:ins>
          </w:p>
        </w:tc>
      </w:tr>
      <w:tr w:rsidR="00D01269" w:rsidRPr="00D01269" w14:paraId="5FE85B2F" w14:textId="77777777" w:rsidTr="00D01269">
        <w:trPr>
          <w:trHeight w:val="300"/>
          <w:ins w:id="2240" w:author="Eduardo" w:date="2014-06-12T13:19:00Z"/>
        </w:trPr>
        <w:tc>
          <w:tcPr>
            <w:tcW w:w="0" w:type="auto"/>
            <w:tcBorders>
              <w:top w:val="nil"/>
              <w:left w:val="single" w:sz="8" w:space="0" w:color="000000"/>
              <w:bottom w:val="single" w:sz="4" w:space="0" w:color="000000"/>
              <w:right w:val="single" w:sz="4" w:space="0" w:color="000000"/>
            </w:tcBorders>
            <w:shd w:val="clear" w:color="auto" w:fill="auto"/>
            <w:hideMark/>
          </w:tcPr>
          <w:p w14:paraId="5BDF12F1" w14:textId="77777777" w:rsidR="00D01269" w:rsidRPr="00D01269" w:rsidRDefault="00D01269" w:rsidP="00D01269">
            <w:pPr>
              <w:spacing w:line="240" w:lineRule="auto"/>
              <w:jc w:val="center"/>
              <w:rPr>
                <w:ins w:id="2241" w:author="Eduardo" w:date="2014-06-12T13:19:00Z"/>
                <w:rFonts w:ascii="Calibri" w:eastAsia="Times New Roman" w:hAnsi="Calibri" w:cs="Times New Roman"/>
                <w:b/>
                <w:bCs/>
                <w:color w:val="000000"/>
                <w:sz w:val="18"/>
                <w:szCs w:val="18"/>
                <w:lang w:val="en-CA" w:eastAsia="en-CA"/>
              </w:rPr>
            </w:pPr>
            <w:ins w:id="2242" w:author="Eduardo" w:date="2014-06-12T13:19:00Z">
              <w:r w:rsidRPr="00D01269">
                <w:rPr>
                  <w:rFonts w:ascii="Calibri" w:eastAsia="Times New Roman" w:hAnsi="Calibri" w:cs="Times New Roman"/>
                  <w:b/>
                  <w:bCs/>
                  <w:color w:val="000000"/>
                  <w:sz w:val="18"/>
                  <w:szCs w:val="18"/>
                  <w:lang w:val="en-CA" w:eastAsia="en-CA"/>
                </w:rPr>
                <w:t>Farming System</w:t>
              </w:r>
            </w:ins>
          </w:p>
        </w:tc>
        <w:tc>
          <w:tcPr>
            <w:tcW w:w="0" w:type="auto"/>
            <w:tcBorders>
              <w:top w:val="nil"/>
              <w:left w:val="nil"/>
              <w:bottom w:val="single" w:sz="4" w:space="0" w:color="000000"/>
              <w:right w:val="single" w:sz="4" w:space="0" w:color="000000"/>
            </w:tcBorders>
            <w:shd w:val="clear" w:color="auto" w:fill="auto"/>
            <w:hideMark/>
          </w:tcPr>
          <w:p w14:paraId="17E6A0DD" w14:textId="77777777" w:rsidR="00D01269" w:rsidRPr="00D01269" w:rsidRDefault="00D01269" w:rsidP="00D01269">
            <w:pPr>
              <w:spacing w:line="240" w:lineRule="auto"/>
              <w:jc w:val="center"/>
              <w:rPr>
                <w:ins w:id="2243" w:author="Eduardo" w:date="2014-06-12T13:19:00Z"/>
                <w:rFonts w:ascii="Calibri" w:eastAsia="Times New Roman" w:hAnsi="Calibri" w:cs="Times New Roman"/>
                <w:b/>
                <w:bCs/>
                <w:color w:val="000000"/>
                <w:sz w:val="18"/>
                <w:szCs w:val="18"/>
                <w:lang w:val="en-CA" w:eastAsia="en-CA"/>
              </w:rPr>
            </w:pPr>
            <w:ins w:id="2244" w:author="Eduardo" w:date="2014-06-12T13:19:00Z">
              <w:r w:rsidRPr="00D01269">
                <w:rPr>
                  <w:rFonts w:ascii="Calibri" w:eastAsia="Times New Roman" w:hAnsi="Calibri" w:cs="Times New Roman"/>
                  <w:b/>
                  <w:bCs/>
                  <w:color w:val="000000"/>
                  <w:sz w:val="18"/>
                  <w:szCs w:val="18"/>
                  <w:lang w:val="en-CA" w:eastAsia="en-CA"/>
                </w:rPr>
                <w:t>Yield Pote</w:t>
              </w:r>
              <w:r w:rsidRPr="00D01269">
                <w:rPr>
                  <w:rFonts w:ascii="Calibri" w:eastAsia="Times New Roman" w:hAnsi="Calibri" w:cs="Times New Roman"/>
                  <w:b/>
                  <w:bCs/>
                  <w:color w:val="000000"/>
                  <w:sz w:val="18"/>
                  <w:szCs w:val="18"/>
                  <w:lang w:val="en-CA" w:eastAsia="en-CA"/>
                </w:rPr>
                <w:t>n</w:t>
              </w:r>
              <w:r w:rsidRPr="00D01269">
                <w:rPr>
                  <w:rFonts w:ascii="Calibri" w:eastAsia="Times New Roman" w:hAnsi="Calibri" w:cs="Times New Roman"/>
                  <w:b/>
                  <w:bCs/>
                  <w:color w:val="000000"/>
                  <w:sz w:val="18"/>
                  <w:szCs w:val="18"/>
                  <w:lang w:val="en-CA" w:eastAsia="en-CA"/>
                </w:rPr>
                <w:t>tial</w:t>
              </w:r>
            </w:ins>
          </w:p>
        </w:tc>
        <w:tc>
          <w:tcPr>
            <w:tcW w:w="0" w:type="auto"/>
            <w:tcBorders>
              <w:top w:val="nil"/>
              <w:left w:val="nil"/>
              <w:bottom w:val="single" w:sz="4" w:space="0" w:color="000000"/>
              <w:right w:val="single" w:sz="4" w:space="0" w:color="000000"/>
            </w:tcBorders>
            <w:shd w:val="clear" w:color="auto" w:fill="auto"/>
            <w:hideMark/>
          </w:tcPr>
          <w:p w14:paraId="05B5F4B0" w14:textId="77777777" w:rsidR="00D01269" w:rsidRPr="00D01269" w:rsidRDefault="00D01269" w:rsidP="00D01269">
            <w:pPr>
              <w:spacing w:line="240" w:lineRule="auto"/>
              <w:jc w:val="center"/>
              <w:rPr>
                <w:ins w:id="2245" w:author="Eduardo" w:date="2014-06-12T13:19:00Z"/>
                <w:rFonts w:ascii="Calibri" w:eastAsia="Times New Roman" w:hAnsi="Calibri" w:cs="Times New Roman"/>
                <w:b/>
                <w:bCs/>
                <w:color w:val="000000"/>
                <w:sz w:val="18"/>
                <w:szCs w:val="18"/>
                <w:lang w:val="en-CA" w:eastAsia="en-CA"/>
              </w:rPr>
            </w:pPr>
            <w:ins w:id="2246" w:author="Eduardo" w:date="2014-06-12T13:19:00Z">
              <w:r w:rsidRPr="00D01269">
                <w:rPr>
                  <w:rFonts w:ascii="Calibri" w:eastAsia="Times New Roman" w:hAnsi="Calibri" w:cs="Times New Roman"/>
                  <w:b/>
                  <w:bCs/>
                  <w:color w:val="000000"/>
                  <w:sz w:val="18"/>
                  <w:szCs w:val="18"/>
                  <w:lang w:val="en-CA" w:eastAsia="en-CA"/>
                </w:rPr>
                <w:t>Market Pote</w:t>
              </w:r>
              <w:r w:rsidRPr="00D01269">
                <w:rPr>
                  <w:rFonts w:ascii="Calibri" w:eastAsia="Times New Roman" w:hAnsi="Calibri" w:cs="Times New Roman"/>
                  <w:b/>
                  <w:bCs/>
                  <w:color w:val="000000"/>
                  <w:sz w:val="18"/>
                  <w:szCs w:val="18"/>
                  <w:lang w:val="en-CA" w:eastAsia="en-CA"/>
                </w:rPr>
                <w:t>n</w:t>
              </w:r>
              <w:r w:rsidRPr="00D01269">
                <w:rPr>
                  <w:rFonts w:ascii="Calibri" w:eastAsia="Times New Roman" w:hAnsi="Calibri" w:cs="Times New Roman"/>
                  <w:b/>
                  <w:bCs/>
                  <w:color w:val="000000"/>
                  <w:sz w:val="18"/>
                  <w:szCs w:val="18"/>
                  <w:lang w:val="en-CA" w:eastAsia="en-CA"/>
                </w:rPr>
                <w:t>tial</w:t>
              </w:r>
            </w:ins>
          </w:p>
        </w:tc>
        <w:tc>
          <w:tcPr>
            <w:tcW w:w="0" w:type="auto"/>
            <w:tcBorders>
              <w:top w:val="single" w:sz="4" w:space="0" w:color="auto"/>
              <w:left w:val="nil"/>
              <w:bottom w:val="single" w:sz="4" w:space="0" w:color="auto"/>
              <w:right w:val="nil"/>
            </w:tcBorders>
            <w:shd w:val="clear" w:color="000000" w:fill="EEECE1"/>
            <w:noWrap/>
            <w:hideMark/>
          </w:tcPr>
          <w:p w14:paraId="3078B278" w14:textId="77777777" w:rsidR="00D01269" w:rsidRPr="00D01269" w:rsidRDefault="00D01269" w:rsidP="00D01269">
            <w:pPr>
              <w:spacing w:line="240" w:lineRule="auto"/>
              <w:rPr>
                <w:ins w:id="2247" w:author="Eduardo" w:date="2014-06-12T13:19:00Z"/>
                <w:rFonts w:ascii="Calibri" w:eastAsia="Times New Roman" w:hAnsi="Calibri" w:cs="Times New Roman"/>
                <w:color w:val="000000"/>
                <w:sz w:val="18"/>
                <w:szCs w:val="18"/>
                <w:lang w:val="en-CA" w:eastAsia="en-CA"/>
              </w:rPr>
            </w:pPr>
            <w:ins w:id="2248"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single" w:sz="4" w:space="0" w:color="auto"/>
              <w:left w:val="nil"/>
              <w:bottom w:val="single" w:sz="4" w:space="0" w:color="auto"/>
              <w:right w:val="nil"/>
            </w:tcBorders>
            <w:shd w:val="clear" w:color="000000" w:fill="EEECE1"/>
            <w:noWrap/>
            <w:hideMark/>
          </w:tcPr>
          <w:p w14:paraId="216377B8" w14:textId="77777777" w:rsidR="00D01269" w:rsidRPr="00D01269" w:rsidRDefault="00D01269" w:rsidP="00D01269">
            <w:pPr>
              <w:spacing w:line="240" w:lineRule="auto"/>
              <w:rPr>
                <w:ins w:id="2249" w:author="Eduardo" w:date="2014-06-12T13:19:00Z"/>
                <w:rFonts w:ascii="Calibri" w:eastAsia="Times New Roman" w:hAnsi="Calibri" w:cs="Times New Roman"/>
                <w:color w:val="000000"/>
                <w:sz w:val="18"/>
                <w:szCs w:val="18"/>
                <w:lang w:val="en-CA" w:eastAsia="en-CA"/>
              </w:rPr>
            </w:pPr>
            <w:ins w:id="2250"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single" w:sz="4" w:space="0" w:color="auto"/>
              <w:left w:val="nil"/>
              <w:bottom w:val="single" w:sz="4" w:space="0" w:color="auto"/>
              <w:right w:val="nil"/>
            </w:tcBorders>
            <w:shd w:val="clear" w:color="000000" w:fill="EEECE1"/>
            <w:noWrap/>
            <w:hideMark/>
          </w:tcPr>
          <w:p w14:paraId="7FF48450" w14:textId="77777777" w:rsidR="00D01269" w:rsidRPr="00D01269" w:rsidRDefault="00D01269" w:rsidP="00D01269">
            <w:pPr>
              <w:spacing w:line="240" w:lineRule="auto"/>
              <w:rPr>
                <w:ins w:id="2251" w:author="Eduardo" w:date="2014-06-12T13:19:00Z"/>
                <w:rFonts w:ascii="Calibri" w:eastAsia="Times New Roman" w:hAnsi="Calibri" w:cs="Times New Roman"/>
                <w:color w:val="000000"/>
                <w:sz w:val="18"/>
                <w:szCs w:val="18"/>
                <w:lang w:val="en-CA" w:eastAsia="en-CA"/>
              </w:rPr>
            </w:pPr>
            <w:ins w:id="2252"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single" w:sz="4" w:space="0" w:color="auto"/>
              <w:right w:val="nil"/>
            </w:tcBorders>
            <w:shd w:val="clear" w:color="000000" w:fill="EEECE1"/>
            <w:noWrap/>
            <w:hideMark/>
          </w:tcPr>
          <w:p w14:paraId="6284F349" w14:textId="77777777" w:rsidR="00D01269" w:rsidRPr="00D01269" w:rsidRDefault="00D01269" w:rsidP="00D01269">
            <w:pPr>
              <w:spacing w:line="240" w:lineRule="auto"/>
              <w:rPr>
                <w:ins w:id="2253" w:author="Eduardo" w:date="2014-06-12T13:19:00Z"/>
                <w:rFonts w:ascii="Calibri" w:eastAsia="Times New Roman" w:hAnsi="Calibri" w:cs="Times New Roman"/>
                <w:color w:val="000000"/>
                <w:sz w:val="18"/>
                <w:szCs w:val="18"/>
                <w:lang w:val="en-CA" w:eastAsia="en-CA"/>
              </w:rPr>
            </w:pPr>
            <w:ins w:id="2254"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single" w:sz="4" w:space="0" w:color="auto"/>
              <w:right w:val="nil"/>
            </w:tcBorders>
            <w:shd w:val="clear" w:color="000000" w:fill="EEECE1"/>
            <w:noWrap/>
            <w:hideMark/>
          </w:tcPr>
          <w:p w14:paraId="21762C09" w14:textId="77777777" w:rsidR="00D01269" w:rsidRPr="00D01269" w:rsidRDefault="00D01269" w:rsidP="00D01269">
            <w:pPr>
              <w:spacing w:line="240" w:lineRule="auto"/>
              <w:rPr>
                <w:ins w:id="2255" w:author="Eduardo" w:date="2014-06-12T13:19:00Z"/>
                <w:rFonts w:ascii="Calibri" w:eastAsia="Times New Roman" w:hAnsi="Calibri" w:cs="Times New Roman"/>
                <w:color w:val="000000"/>
                <w:sz w:val="18"/>
                <w:szCs w:val="18"/>
                <w:lang w:val="en-CA" w:eastAsia="en-CA"/>
              </w:rPr>
            </w:pPr>
            <w:ins w:id="2256"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single" w:sz="4" w:space="0" w:color="auto"/>
              <w:right w:val="single" w:sz="4" w:space="0" w:color="auto"/>
            </w:tcBorders>
            <w:shd w:val="clear" w:color="000000" w:fill="EEECE1"/>
            <w:noWrap/>
            <w:hideMark/>
          </w:tcPr>
          <w:p w14:paraId="4D841A0E" w14:textId="77777777" w:rsidR="00D01269" w:rsidRPr="00D01269" w:rsidRDefault="00D01269" w:rsidP="00D01269">
            <w:pPr>
              <w:spacing w:line="240" w:lineRule="auto"/>
              <w:rPr>
                <w:ins w:id="2257" w:author="Eduardo" w:date="2014-06-12T13:19:00Z"/>
                <w:rFonts w:ascii="Calibri" w:eastAsia="Times New Roman" w:hAnsi="Calibri" w:cs="Times New Roman"/>
                <w:color w:val="000000"/>
                <w:sz w:val="18"/>
                <w:szCs w:val="18"/>
                <w:lang w:val="en-CA" w:eastAsia="en-CA"/>
              </w:rPr>
            </w:pPr>
            <w:ins w:id="2258" w:author="Eduardo" w:date="2014-06-12T13:19:00Z">
              <w:r w:rsidRPr="00D01269">
                <w:rPr>
                  <w:rFonts w:ascii="Calibri" w:eastAsia="Times New Roman" w:hAnsi="Calibri" w:cs="Times New Roman"/>
                  <w:color w:val="000000"/>
                  <w:sz w:val="18"/>
                  <w:szCs w:val="18"/>
                  <w:lang w:val="en-CA" w:eastAsia="en-CA"/>
                </w:rPr>
                <w:t> </w:t>
              </w:r>
            </w:ins>
          </w:p>
        </w:tc>
      </w:tr>
      <w:tr w:rsidR="00D01269" w:rsidRPr="00D01269" w14:paraId="0576212C" w14:textId="77777777" w:rsidTr="00D01269">
        <w:trPr>
          <w:trHeight w:val="300"/>
          <w:ins w:id="2259"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6FFEFA94" w14:textId="77777777" w:rsidR="00D01269" w:rsidRPr="00D01269" w:rsidRDefault="00D01269" w:rsidP="00D01269">
            <w:pPr>
              <w:spacing w:line="240" w:lineRule="auto"/>
              <w:jc w:val="center"/>
              <w:rPr>
                <w:ins w:id="2260" w:author="Eduardo" w:date="2014-06-12T13:19:00Z"/>
                <w:rFonts w:ascii="Calibri" w:eastAsia="Times New Roman" w:hAnsi="Calibri" w:cs="Times New Roman"/>
                <w:b/>
                <w:bCs/>
                <w:color w:val="000000"/>
                <w:sz w:val="18"/>
                <w:szCs w:val="18"/>
                <w:lang w:val="en-CA" w:eastAsia="en-CA"/>
              </w:rPr>
            </w:pPr>
            <w:ins w:id="2261" w:author="Eduardo" w:date="2014-06-12T13:19:00Z">
              <w:r w:rsidRPr="00D01269">
                <w:rPr>
                  <w:rFonts w:ascii="Calibri" w:eastAsia="Times New Roman" w:hAnsi="Calibri" w:cs="Times New Roman"/>
                  <w:b/>
                  <w:bCs/>
                  <w:color w:val="000000"/>
                  <w:sz w:val="18"/>
                  <w:szCs w:val="18"/>
                  <w:lang w:val="en-CA" w:eastAsia="en-CA"/>
                </w:rPr>
                <w:t>Agro-pastoral</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23DFFE2C" w14:textId="77777777" w:rsidR="00D01269" w:rsidRPr="00D01269" w:rsidRDefault="00D01269" w:rsidP="00D01269">
            <w:pPr>
              <w:spacing w:line="240" w:lineRule="auto"/>
              <w:jc w:val="center"/>
              <w:rPr>
                <w:ins w:id="2262" w:author="Eduardo" w:date="2014-06-12T13:19:00Z"/>
                <w:rFonts w:ascii="Calibri" w:eastAsia="Times New Roman" w:hAnsi="Calibri" w:cs="Times New Roman"/>
                <w:b/>
                <w:bCs/>
                <w:color w:val="000000"/>
                <w:sz w:val="18"/>
                <w:szCs w:val="18"/>
                <w:lang w:val="en-CA" w:eastAsia="en-CA"/>
              </w:rPr>
            </w:pPr>
            <w:ins w:id="2263"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6326A1F1" w14:textId="77777777" w:rsidR="00D01269" w:rsidRPr="00D01269" w:rsidRDefault="00D01269" w:rsidP="00D01269">
            <w:pPr>
              <w:spacing w:line="240" w:lineRule="auto"/>
              <w:jc w:val="center"/>
              <w:rPr>
                <w:ins w:id="2264" w:author="Eduardo" w:date="2014-06-12T13:19:00Z"/>
                <w:rFonts w:ascii="Calibri" w:eastAsia="Times New Roman" w:hAnsi="Calibri" w:cs="Times New Roman"/>
                <w:b/>
                <w:bCs/>
                <w:color w:val="000000"/>
                <w:sz w:val="18"/>
                <w:szCs w:val="18"/>
                <w:lang w:val="en-CA" w:eastAsia="en-CA"/>
              </w:rPr>
            </w:pPr>
            <w:ins w:id="2265"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nil"/>
              <w:right w:val="single" w:sz="4" w:space="0" w:color="000000"/>
            </w:tcBorders>
            <w:shd w:val="clear" w:color="auto" w:fill="auto"/>
            <w:noWrap/>
            <w:hideMark/>
          </w:tcPr>
          <w:p w14:paraId="5C1F9116" w14:textId="77777777" w:rsidR="00D01269" w:rsidRPr="00D01269" w:rsidRDefault="00D01269" w:rsidP="00D01269">
            <w:pPr>
              <w:spacing w:line="240" w:lineRule="auto"/>
              <w:rPr>
                <w:ins w:id="2266" w:author="Eduardo" w:date="2014-06-12T13:19:00Z"/>
                <w:rFonts w:ascii="Calibri" w:eastAsia="Times New Roman" w:hAnsi="Calibri" w:cs="Times New Roman"/>
                <w:color w:val="000000"/>
                <w:sz w:val="18"/>
                <w:szCs w:val="18"/>
                <w:lang w:val="en-CA" w:eastAsia="en-CA"/>
              </w:rPr>
            </w:pPr>
            <w:ins w:id="226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nil"/>
              <w:right w:val="single" w:sz="4" w:space="0" w:color="000000"/>
            </w:tcBorders>
            <w:shd w:val="clear" w:color="auto" w:fill="auto"/>
            <w:noWrap/>
            <w:hideMark/>
          </w:tcPr>
          <w:p w14:paraId="420DE078" w14:textId="77777777" w:rsidR="00D01269" w:rsidRPr="00D01269" w:rsidRDefault="00D01269" w:rsidP="00D01269">
            <w:pPr>
              <w:spacing w:line="240" w:lineRule="auto"/>
              <w:rPr>
                <w:ins w:id="2268" w:author="Eduardo" w:date="2014-06-12T13:19:00Z"/>
                <w:rFonts w:ascii="Calibri" w:eastAsia="Times New Roman" w:hAnsi="Calibri" w:cs="Times New Roman"/>
                <w:color w:val="000000"/>
                <w:sz w:val="18"/>
                <w:szCs w:val="18"/>
                <w:lang w:val="en-CA" w:eastAsia="en-CA"/>
              </w:rPr>
            </w:pPr>
            <w:ins w:id="2269"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nil"/>
              <w:right w:val="single" w:sz="4" w:space="0" w:color="000000"/>
            </w:tcBorders>
            <w:shd w:val="clear" w:color="auto" w:fill="auto"/>
            <w:noWrap/>
            <w:hideMark/>
          </w:tcPr>
          <w:p w14:paraId="29692F84" w14:textId="77777777" w:rsidR="00D01269" w:rsidRPr="00D01269" w:rsidRDefault="00D01269" w:rsidP="00D01269">
            <w:pPr>
              <w:spacing w:line="240" w:lineRule="auto"/>
              <w:jc w:val="right"/>
              <w:rPr>
                <w:ins w:id="2270" w:author="Eduardo" w:date="2014-06-12T13:19:00Z"/>
                <w:rFonts w:ascii="Calibri" w:eastAsia="Times New Roman" w:hAnsi="Calibri" w:cs="Times New Roman"/>
                <w:color w:val="000000"/>
                <w:sz w:val="18"/>
                <w:szCs w:val="18"/>
                <w:lang w:val="en-CA" w:eastAsia="en-CA"/>
              </w:rPr>
            </w:pPr>
            <w:ins w:id="2271" w:author="Eduardo" w:date="2014-06-12T13:19:00Z">
              <w:r w:rsidRPr="00D01269">
                <w:rPr>
                  <w:rFonts w:ascii="Calibri" w:eastAsia="Times New Roman" w:hAnsi="Calibri" w:cs="Times New Roman"/>
                  <w:color w:val="000000"/>
                  <w:sz w:val="18"/>
                  <w:szCs w:val="18"/>
                  <w:lang w:val="en-CA" w:eastAsia="en-CA"/>
                </w:rPr>
                <w:t>0.83</w:t>
              </w:r>
            </w:ins>
          </w:p>
        </w:tc>
        <w:tc>
          <w:tcPr>
            <w:tcW w:w="0" w:type="auto"/>
            <w:tcBorders>
              <w:top w:val="nil"/>
              <w:left w:val="nil"/>
              <w:bottom w:val="nil"/>
              <w:right w:val="single" w:sz="4" w:space="0" w:color="000000"/>
            </w:tcBorders>
            <w:shd w:val="clear" w:color="auto" w:fill="auto"/>
            <w:noWrap/>
            <w:hideMark/>
          </w:tcPr>
          <w:p w14:paraId="43509F37" w14:textId="77777777" w:rsidR="00D01269" w:rsidRPr="00D01269" w:rsidRDefault="00D01269" w:rsidP="00D01269">
            <w:pPr>
              <w:spacing w:line="240" w:lineRule="auto"/>
              <w:jc w:val="right"/>
              <w:rPr>
                <w:ins w:id="2272" w:author="Eduardo" w:date="2014-06-12T13:19:00Z"/>
                <w:rFonts w:ascii="Calibri" w:eastAsia="Times New Roman" w:hAnsi="Calibri" w:cs="Times New Roman"/>
                <w:color w:val="000000"/>
                <w:sz w:val="18"/>
                <w:szCs w:val="18"/>
                <w:lang w:val="en-CA" w:eastAsia="en-CA"/>
              </w:rPr>
            </w:pPr>
            <w:ins w:id="2273" w:author="Eduardo" w:date="2014-06-12T13:19:00Z">
              <w:r w:rsidRPr="00D01269">
                <w:rPr>
                  <w:rFonts w:ascii="Calibri" w:eastAsia="Times New Roman" w:hAnsi="Calibri" w:cs="Times New Roman"/>
                  <w:color w:val="000000"/>
                  <w:sz w:val="18"/>
                  <w:szCs w:val="18"/>
                  <w:lang w:val="en-CA" w:eastAsia="en-CA"/>
                </w:rPr>
                <w:t>85</w:t>
              </w:r>
            </w:ins>
          </w:p>
        </w:tc>
        <w:tc>
          <w:tcPr>
            <w:tcW w:w="0" w:type="auto"/>
            <w:tcBorders>
              <w:top w:val="nil"/>
              <w:left w:val="nil"/>
              <w:bottom w:val="nil"/>
              <w:right w:val="single" w:sz="4" w:space="0" w:color="000000"/>
            </w:tcBorders>
            <w:shd w:val="clear" w:color="auto" w:fill="auto"/>
            <w:noWrap/>
            <w:hideMark/>
          </w:tcPr>
          <w:p w14:paraId="06F8C6AB" w14:textId="77777777" w:rsidR="00D01269" w:rsidRPr="00D01269" w:rsidRDefault="00D01269" w:rsidP="00D01269">
            <w:pPr>
              <w:spacing w:line="240" w:lineRule="auto"/>
              <w:jc w:val="right"/>
              <w:rPr>
                <w:ins w:id="2274" w:author="Eduardo" w:date="2014-06-12T13:19:00Z"/>
                <w:rFonts w:ascii="Calibri" w:eastAsia="Times New Roman" w:hAnsi="Calibri" w:cs="Times New Roman"/>
                <w:color w:val="000000"/>
                <w:sz w:val="18"/>
                <w:szCs w:val="18"/>
                <w:lang w:val="en-CA" w:eastAsia="en-CA"/>
              </w:rPr>
            </w:pPr>
            <w:ins w:id="2275"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nil"/>
              <w:right w:val="single" w:sz="4" w:space="0" w:color="000000"/>
            </w:tcBorders>
            <w:shd w:val="clear" w:color="auto" w:fill="auto"/>
            <w:noWrap/>
            <w:hideMark/>
          </w:tcPr>
          <w:p w14:paraId="10EA3EC1" w14:textId="77777777" w:rsidR="00D01269" w:rsidRPr="00D01269" w:rsidRDefault="00D01269" w:rsidP="00D01269">
            <w:pPr>
              <w:spacing w:line="240" w:lineRule="auto"/>
              <w:jc w:val="right"/>
              <w:rPr>
                <w:ins w:id="2276" w:author="Eduardo" w:date="2014-06-12T13:19:00Z"/>
                <w:rFonts w:ascii="Calibri" w:eastAsia="Times New Roman" w:hAnsi="Calibri" w:cs="Times New Roman"/>
                <w:color w:val="000000"/>
                <w:sz w:val="18"/>
                <w:szCs w:val="18"/>
                <w:lang w:val="en-CA" w:eastAsia="en-CA"/>
              </w:rPr>
            </w:pPr>
            <w:ins w:id="2277" w:author="Eduardo" w:date="2014-06-12T13:19:00Z">
              <w:r w:rsidRPr="00D01269">
                <w:rPr>
                  <w:rFonts w:ascii="Calibri" w:eastAsia="Times New Roman" w:hAnsi="Calibri" w:cs="Times New Roman"/>
                  <w:color w:val="000000"/>
                  <w:sz w:val="18"/>
                  <w:szCs w:val="18"/>
                  <w:lang w:val="en-CA" w:eastAsia="en-CA"/>
                </w:rPr>
                <w:t>0.83</w:t>
              </w:r>
            </w:ins>
          </w:p>
        </w:tc>
      </w:tr>
      <w:tr w:rsidR="00D01269" w:rsidRPr="00D01269" w14:paraId="74B1276E" w14:textId="77777777" w:rsidTr="00D01269">
        <w:trPr>
          <w:trHeight w:val="300"/>
          <w:ins w:id="2278"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1FE34B29" w14:textId="77777777" w:rsidR="00D01269" w:rsidRPr="00D01269" w:rsidRDefault="00D01269" w:rsidP="00D01269">
            <w:pPr>
              <w:spacing w:line="240" w:lineRule="auto"/>
              <w:rPr>
                <w:ins w:id="2279"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6DC723E1" w14:textId="77777777" w:rsidR="00D01269" w:rsidRPr="00D01269" w:rsidRDefault="00D01269" w:rsidP="00D01269">
            <w:pPr>
              <w:spacing w:line="240" w:lineRule="auto"/>
              <w:rPr>
                <w:ins w:id="2280"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0BB87397" w14:textId="77777777" w:rsidR="00D01269" w:rsidRPr="00D01269" w:rsidRDefault="00D01269" w:rsidP="00D01269">
            <w:pPr>
              <w:spacing w:line="240" w:lineRule="auto"/>
              <w:jc w:val="center"/>
              <w:rPr>
                <w:ins w:id="2281" w:author="Eduardo" w:date="2014-06-12T13:19:00Z"/>
                <w:rFonts w:ascii="Calibri" w:eastAsia="Times New Roman" w:hAnsi="Calibri" w:cs="Times New Roman"/>
                <w:b/>
                <w:bCs/>
                <w:color w:val="000000"/>
                <w:sz w:val="18"/>
                <w:szCs w:val="18"/>
                <w:lang w:val="en-CA" w:eastAsia="en-CA"/>
              </w:rPr>
            </w:pPr>
            <w:ins w:id="2282"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single" w:sz="4" w:space="0" w:color="000000"/>
              <w:left w:val="nil"/>
              <w:bottom w:val="single" w:sz="4" w:space="0" w:color="000000"/>
              <w:right w:val="single" w:sz="4" w:space="0" w:color="000000"/>
            </w:tcBorders>
            <w:shd w:val="clear" w:color="auto" w:fill="auto"/>
            <w:hideMark/>
          </w:tcPr>
          <w:p w14:paraId="3E371D48" w14:textId="77777777" w:rsidR="00D01269" w:rsidRPr="00D01269" w:rsidRDefault="00D01269" w:rsidP="00D01269">
            <w:pPr>
              <w:spacing w:line="240" w:lineRule="auto"/>
              <w:rPr>
                <w:ins w:id="2283" w:author="Eduardo" w:date="2014-06-12T13:19:00Z"/>
                <w:rFonts w:ascii="Calibri" w:eastAsia="Times New Roman" w:hAnsi="Calibri" w:cs="Times New Roman"/>
                <w:color w:val="000000"/>
                <w:sz w:val="18"/>
                <w:szCs w:val="18"/>
                <w:lang w:val="en-CA" w:eastAsia="en-CA"/>
              </w:rPr>
            </w:pPr>
            <w:ins w:id="2284"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single" w:sz="4" w:space="0" w:color="000000"/>
              <w:left w:val="nil"/>
              <w:bottom w:val="single" w:sz="4" w:space="0" w:color="000000"/>
              <w:right w:val="single" w:sz="4" w:space="0" w:color="000000"/>
            </w:tcBorders>
            <w:shd w:val="clear" w:color="auto" w:fill="auto"/>
            <w:hideMark/>
          </w:tcPr>
          <w:p w14:paraId="636B1A30" w14:textId="77777777" w:rsidR="00D01269" w:rsidRPr="00D01269" w:rsidRDefault="00D01269" w:rsidP="00D01269">
            <w:pPr>
              <w:spacing w:line="240" w:lineRule="auto"/>
              <w:rPr>
                <w:ins w:id="2285" w:author="Eduardo" w:date="2014-06-12T13:19:00Z"/>
                <w:rFonts w:ascii="Calibri" w:eastAsia="Times New Roman" w:hAnsi="Calibri" w:cs="Times New Roman"/>
                <w:color w:val="000000"/>
                <w:sz w:val="18"/>
                <w:szCs w:val="18"/>
                <w:lang w:val="en-CA" w:eastAsia="en-CA"/>
              </w:rPr>
            </w:pPr>
            <w:ins w:id="2286"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single" w:sz="4" w:space="0" w:color="000000"/>
              <w:left w:val="nil"/>
              <w:bottom w:val="single" w:sz="4" w:space="0" w:color="000000"/>
              <w:right w:val="single" w:sz="4" w:space="0" w:color="000000"/>
            </w:tcBorders>
            <w:shd w:val="clear" w:color="auto" w:fill="auto"/>
            <w:hideMark/>
          </w:tcPr>
          <w:p w14:paraId="1ED884C6" w14:textId="77777777" w:rsidR="00D01269" w:rsidRPr="00D01269" w:rsidRDefault="00D01269" w:rsidP="00D01269">
            <w:pPr>
              <w:spacing w:line="240" w:lineRule="auto"/>
              <w:jc w:val="right"/>
              <w:rPr>
                <w:ins w:id="2287" w:author="Eduardo" w:date="2014-06-12T13:19:00Z"/>
                <w:rFonts w:ascii="Calibri" w:eastAsia="Times New Roman" w:hAnsi="Calibri" w:cs="Times New Roman"/>
                <w:color w:val="000000"/>
                <w:sz w:val="18"/>
                <w:szCs w:val="18"/>
                <w:lang w:val="en-CA" w:eastAsia="en-CA"/>
              </w:rPr>
            </w:pPr>
            <w:ins w:id="2288" w:author="Eduardo" w:date="2014-06-12T13:19:00Z">
              <w:r w:rsidRPr="00D01269">
                <w:rPr>
                  <w:rFonts w:ascii="Calibri" w:eastAsia="Times New Roman" w:hAnsi="Calibri" w:cs="Times New Roman"/>
                  <w:color w:val="000000"/>
                  <w:sz w:val="18"/>
                  <w:szCs w:val="18"/>
                  <w:lang w:val="en-CA" w:eastAsia="en-CA"/>
                </w:rPr>
                <w:t>0.82</w:t>
              </w:r>
            </w:ins>
          </w:p>
        </w:tc>
        <w:tc>
          <w:tcPr>
            <w:tcW w:w="0" w:type="auto"/>
            <w:tcBorders>
              <w:top w:val="single" w:sz="4" w:space="0" w:color="000000"/>
              <w:left w:val="nil"/>
              <w:bottom w:val="single" w:sz="4" w:space="0" w:color="000000"/>
              <w:right w:val="single" w:sz="4" w:space="0" w:color="000000"/>
            </w:tcBorders>
            <w:shd w:val="clear" w:color="auto" w:fill="auto"/>
            <w:hideMark/>
          </w:tcPr>
          <w:p w14:paraId="736A5188" w14:textId="77777777" w:rsidR="00D01269" w:rsidRPr="00D01269" w:rsidRDefault="00D01269" w:rsidP="00D01269">
            <w:pPr>
              <w:spacing w:line="240" w:lineRule="auto"/>
              <w:jc w:val="right"/>
              <w:rPr>
                <w:ins w:id="2289" w:author="Eduardo" w:date="2014-06-12T13:19:00Z"/>
                <w:rFonts w:ascii="Calibri" w:eastAsia="Times New Roman" w:hAnsi="Calibri" w:cs="Times New Roman"/>
                <w:color w:val="000000"/>
                <w:sz w:val="18"/>
                <w:szCs w:val="18"/>
                <w:lang w:val="en-CA" w:eastAsia="en-CA"/>
              </w:rPr>
            </w:pPr>
            <w:ins w:id="2290" w:author="Eduardo" w:date="2014-06-12T13:19:00Z">
              <w:r w:rsidRPr="00D01269">
                <w:rPr>
                  <w:rFonts w:ascii="Calibri" w:eastAsia="Times New Roman" w:hAnsi="Calibri" w:cs="Times New Roman"/>
                  <w:color w:val="000000"/>
                  <w:sz w:val="18"/>
                  <w:szCs w:val="18"/>
                  <w:lang w:val="en-CA" w:eastAsia="en-CA"/>
                </w:rPr>
                <w:t>95.75</w:t>
              </w:r>
            </w:ins>
          </w:p>
        </w:tc>
        <w:tc>
          <w:tcPr>
            <w:tcW w:w="0" w:type="auto"/>
            <w:tcBorders>
              <w:top w:val="single" w:sz="4" w:space="0" w:color="000000"/>
              <w:left w:val="nil"/>
              <w:bottom w:val="single" w:sz="4" w:space="0" w:color="000000"/>
              <w:right w:val="single" w:sz="4" w:space="0" w:color="000000"/>
            </w:tcBorders>
            <w:shd w:val="clear" w:color="auto" w:fill="auto"/>
            <w:hideMark/>
          </w:tcPr>
          <w:p w14:paraId="50C6B1AF" w14:textId="77777777" w:rsidR="00D01269" w:rsidRPr="00D01269" w:rsidRDefault="00D01269" w:rsidP="00D01269">
            <w:pPr>
              <w:spacing w:line="240" w:lineRule="auto"/>
              <w:jc w:val="right"/>
              <w:rPr>
                <w:ins w:id="2291" w:author="Eduardo" w:date="2014-06-12T13:19:00Z"/>
                <w:rFonts w:ascii="Calibri" w:eastAsia="Times New Roman" w:hAnsi="Calibri" w:cs="Times New Roman"/>
                <w:color w:val="000000"/>
                <w:sz w:val="18"/>
                <w:szCs w:val="18"/>
                <w:lang w:val="en-CA" w:eastAsia="en-CA"/>
              </w:rPr>
            </w:pPr>
            <w:ins w:id="2292"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single" w:sz="4" w:space="0" w:color="000000"/>
              <w:left w:val="nil"/>
              <w:bottom w:val="single" w:sz="4" w:space="0" w:color="000000"/>
              <w:right w:val="single" w:sz="4" w:space="0" w:color="000000"/>
            </w:tcBorders>
            <w:shd w:val="clear" w:color="auto" w:fill="auto"/>
            <w:hideMark/>
          </w:tcPr>
          <w:p w14:paraId="719B7A56" w14:textId="77777777" w:rsidR="00D01269" w:rsidRPr="00D01269" w:rsidRDefault="00D01269" w:rsidP="00D01269">
            <w:pPr>
              <w:spacing w:line="240" w:lineRule="auto"/>
              <w:jc w:val="right"/>
              <w:rPr>
                <w:ins w:id="2293" w:author="Eduardo" w:date="2014-06-12T13:19:00Z"/>
                <w:rFonts w:ascii="Calibri" w:eastAsia="Times New Roman" w:hAnsi="Calibri" w:cs="Times New Roman"/>
                <w:color w:val="000000"/>
                <w:sz w:val="18"/>
                <w:szCs w:val="18"/>
                <w:lang w:val="en-CA" w:eastAsia="en-CA"/>
              </w:rPr>
            </w:pPr>
            <w:ins w:id="2294" w:author="Eduardo" w:date="2014-06-12T13:19:00Z">
              <w:r w:rsidRPr="00D01269">
                <w:rPr>
                  <w:rFonts w:ascii="Calibri" w:eastAsia="Times New Roman" w:hAnsi="Calibri" w:cs="Times New Roman"/>
                  <w:color w:val="000000"/>
                  <w:sz w:val="18"/>
                  <w:szCs w:val="18"/>
                  <w:lang w:val="en-CA" w:eastAsia="en-CA"/>
                </w:rPr>
                <w:t>0.82</w:t>
              </w:r>
            </w:ins>
          </w:p>
        </w:tc>
      </w:tr>
      <w:tr w:rsidR="00D01269" w:rsidRPr="00D01269" w14:paraId="21E49E73" w14:textId="77777777" w:rsidTr="00D01269">
        <w:trPr>
          <w:trHeight w:val="300"/>
          <w:ins w:id="2295"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4B42A045" w14:textId="77777777" w:rsidR="00D01269" w:rsidRPr="00D01269" w:rsidRDefault="00D01269" w:rsidP="00D01269">
            <w:pPr>
              <w:spacing w:line="240" w:lineRule="auto"/>
              <w:rPr>
                <w:ins w:id="2296"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560B53E7" w14:textId="77777777" w:rsidR="00D01269" w:rsidRPr="00D01269" w:rsidRDefault="00D01269" w:rsidP="00D01269">
            <w:pPr>
              <w:spacing w:line="240" w:lineRule="auto"/>
              <w:jc w:val="center"/>
              <w:rPr>
                <w:ins w:id="2297" w:author="Eduardo" w:date="2014-06-12T13:19:00Z"/>
                <w:rFonts w:ascii="Calibri" w:eastAsia="Times New Roman" w:hAnsi="Calibri" w:cs="Times New Roman"/>
                <w:b/>
                <w:bCs/>
                <w:color w:val="000000"/>
                <w:sz w:val="18"/>
                <w:szCs w:val="18"/>
                <w:lang w:val="en-CA" w:eastAsia="en-CA"/>
              </w:rPr>
            </w:pPr>
            <w:ins w:id="2298"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0B9EA0C9" w14:textId="77777777" w:rsidR="00D01269" w:rsidRPr="00D01269" w:rsidRDefault="00D01269" w:rsidP="00D01269">
            <w:pPr>
              <w:spacing w:line="240" w:lineRule="auto"/>
              <w:jc w:val="center"/>
              <w:rPr>
                <w:ins w:id="2299" w:author="Eduardo" w:date="2014-06-12T13:19:00Z"/>
                <w:rFonts w:ascii="Calibri" w:eastAsia="Times New Roman" w:hAnsi="Calibri" w:cs="Times New Roman"/>
                <w:b/>
                <w:bCs/>
                <w:color w:val="000000"/>
                <w:sz w:val="18"/>
                <w:szCs w:val="18"/>
                <w:lang w:val="en-CA" w:eastAsia="en-CA"/>
              </w:rPr>
            </w:pPr>
            <w:ins w:id="2300"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5F8AE6A8" w14:textId="77777777" w:rsidR="00D01269" w:rsidRPr="00D01269" w:rsidRDefault="00D01269" w:rsidP="00D01269">
            <w:pPr>
              <w:spacing w:line="240" w:lineRule="auto"/>
              <w:rPr>
                <w:ins w:id="2301" w:author="Eduardo" w:date="2014-06-12T13:19:00Z"/>
                <w:rFonts w:ascii="Calibri" w:eastAsia="Times New Roman" w:hAnsi="Calibri" w:cs="Times New Roman"/>
                <w:color w:val="000000"/>
                <w:sz w:val="18"/>
                <w:szCs w:val="18"/>
                <w:lang w:val="en-CA" w:eastAsia="en-CA"/>
              </w:rPr>
            </w:pPr>
            <w:ins w:id="2302"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6EBF983D" w14:textId="77777777" w:rsidR="00D01269" w:rsidRPr="00D01269" w:rsidRDefault="00D01269" w:rsidP="00D01269">
            <w:pPr>
              <w:spacing w:line="240" w:lineRule="auto"/>
              <w:rPr>
                <w:ins w:id="2303" w:author="Eduardo" w:date="2014-06-12T13:19:00Z"/>
                <w:rFonts w:ascii="Calibri" w:eastAsia="Times New Roman" w:hAnsi="Calibri" w:cs="Times New Roman"/>
                <w:color w:val="000000"/>
                <w:sz w:val="18"/>
                <w:szCs w:val="18"/>
                <w:lang w:val="en-CA" w:eastAsia="en-CA"/>
              </w:rPr>
            </w:pPr>
            <w:ins w:id="2304"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47405ADD" w14:textId="77777777" w:rsidR="00D01269" w:rsidRPr="00D01269" w:rsidRDefault="00D01269" w:rsidP="00D01269">
            <w:pPr>
              <w:spacing w:line="240" w:lineRule="auto"/>
              <w:jc w:val="right"/>
              <w:rPr>
                <w:ins w:id="2305" w:author="Eduardo" w:date="2014-06-12T13:19:00Z"/>
                <w:rFonts w:ascii="Calibri" w:eastAsia="Times New Roman" w:hAnsi="Calibri" w:cs="Times New Roman"/>
                <w:color w:val="000000"/>
                <w:sz w:val="18"/>
                <w:szCs w:val="18"/>
                <w:lang w:val="en-CA" w:eastAsia="en-CA"/>
              </w:rPr>
            </w:pPr>
            <w:ins w:id="2306" w:author="Eduardo" w:date="2014-06-12T13:19:00Z">
              <w:r w:rsidRPr="00D01269">
                <w:rPr>
                  <w:rFonts w:ascii="Calibri" w:eastAsia="Times New Roman" w:hAnsi="Calibri" w:cs="Times New Roman"/>
                  <w:color w:val="000000"/>
                  <w:sz w:val="18"/>
                  <w:szCs w:val="18"/>
                  <w:lang w:val="en-CA" w:eastAsia="en-CA"/>
                </w:rPr>
                <w:t>0.38</w:t>
              </w:r>
            </w:ins>
          </w:p>
        </w:tc>
        <w:tc>
          <w:tcPr>
            <w:tcW w:w="0" w:type="auto"/>
            <w:tcBorders>
              <w:top w:val="nil"/>
              <w:left w:val="nil"/>
              <w:bottom w:val="single" w:sz="4" w:space="0" w:color="000000"/>
              <w:right w:val="single" w:sz="4" w:space="0" w:color="000000"/>
            </w:tcBorders>
            <w:shd w:val="clear" w:color="auto" w:fill="auto"/>
            <w:hideMark/>
          </w:tcPr>
          <w:p w14:paraId="0AEAB01F" w14:textId="77777777" w:rsidR="00D01269" w:rsidRPr="00D01269" w:rsidRDefault="00D01269" w:rsidP="00D01269">
            <w:pPr>
              <w:spacing w:line="240" w:lineRule="auto"/>
              <w:rPr>
                <w:ins w:id="2307" w:author="Eduardo" w:date="2014-06-12T13:19:00Z"/>
                <w:rFonts w:ascii="Calibri" w:eastAsia="Times New Roman" w:hAnsi="Calibri" w:cs="Times New Roman"/>
                <w:color w:val="000000"/>
                <w:sz w:val="18"/>
                <w:szCs w:val="18"/>
                <w:lang w:val="en-CA" w:eastAsia="en-CA"/>
              </w:rPr>
            </w:pPr>
            <w:ins w:id="2308"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687354F3" w14:textId="77777777" w:rsidR="00D01269" w:rsidRPr="00D01269" w:rsidRDefault="00D01269" w:rsidP="00D01269">
            <w:pPr>
              <w:spacing w:line="240" w:lineRule="auto"/>
              <w:rPr>
                <w:ins w:id="2309" w:author="Eduardo" w:date="2014-06-12T13:19:00Z"/>
                <w:rFonts w:ascii="Calibri" w:eastAsia="Times New Roman" w:hAnsi="Calibri" w:cs="Times New Roman"/>
                <w:color w:val="000000"/>
                <w:sz w:val="18"/>
                <w:szCs w:val="18"/>
                <w:lang w:val="en-CA" w:eastAsia="en-CA"/>
              </w:rPr>
            </w:pPr>
            <w:ins w:id="2310"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2B8ED741" w14:textId="77777777" w:rsidR="00D01269" w:rsidRPr="00D01269" w:rsidRDefault="00D01269" w:rsidP="00D01269">
            <w:pPr>
              <w:spacing w:line="240" w:lineRule="auto"/>
              <w:jc w:val="right"/>
              <w:rPr>
                <w:ins w:id="2311" w:author="Eduardo" w:date="2014-06-12T13:19:00Z"/>
                <w:rFonts w:ascii="Calibri" w:eastAsia="Times New Roman" w:hAnsi="Calibri" w:cs="Times New Roman"/>
                <w:color w:val="000000"/>
                <w:sz w:val="18"/>
                <w:szCs w:val="18"/>
                <w:lang w:val="en-CA" w:eastAsia="en-CA"/>
              </w:rPr>
            </w:pPr>
            <w:ins w:id="2312" w:author="Eduardo" w:date="2014-06-12T13:19:00Z">
              <w:r w:rsidRPr="00D01269">
                <w:rPr>
                  <w:rFonts w:ascii="Calibri" w:eastAsia="Times New Roman" w:hAnsi="Calibri" w:cs="Times New Roman"/>
                  <w:color w:val="000000"/>
                  <w:sz w:val="18"/>
                  <w:szCs w:val="18"/>
                  <w:lang w:val="en-CA" w:eastAsia="en-CA"/>
                </w:rPr>
                <w:t>0.38</w:t>
              </w:r>
            </w:ins>
          </w:p>
        </w:tc>
      </w:tr>
      <w:tr w:rsidR="00D01269" w:rsidRPr="00D01269" w14:paraId="5DBF642E" w14:textId="77777777" w:rsidTr="00D01269">
        <w:trPr>
          <w:trHeight w:val="300"/>
          <w:ins w:id="2313"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5A9F6057" w14:textId="77777777" w:rsidR="00D01269" w:rsidRPr="00D01269" w:rsidRDefault="00D01269" w:rsidP="00D01269">
            <w:pPr>
              <w:spacing w:line="240" w:lineRule="auto"/>
              <w:rPr>
                <w:ins w:id="2314"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2F3FDD25" w14:textId="77777777" w:rsidR="00D01269" w:rsidRPr="00D01269" w:rsidRDefault="00D01269" w:rsidP="00D01269">
            <w:pPr>
              <w:spacing w:line="240" w:lineRule="auto"/>
              <w:rPr>
                <w:ins w:id="2315"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4013B1BA" w14:textId="77777777" w:rsidR="00D01269" w:rsidRPr="00D01269" w:rsidRDefault="00D01269" w:rsidP="00D01269">
            <w:pPr>
              <w:spacing w:line="240" w:lineRule="auto"/>
              <w:jc w:val="center"/>
              <w:rPr>
                <w:ins w:id="2316" w:author="Eduardo" w:date="2014-06-12T13:19:00Z"/>
                <w:rFonts w:ascii="Calibri" w:eastAsia="Times New Roman" w:hAnsi="Calibri" w:cs="Times New Roman"/>
                <w:b/>
                <w:bCs/>
                <w:color w:val="000000"/>
                <w:sz w:val="18"/>
                <w:szCs w:val="18"/>
                <w:lang w:val="en-CA" w:eastAsia="en-CA"/>
              </w:rPr>
            </w:pPr>
            <w:ins w:id="2317"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4E960BE1" w14:textId="77777777" w:rsidR="00D01269" w:rsidRPr="00D01269" w:rsidRDefault="00D01269" w:rsidP="00D01269">
            <w:pPr>
              <w:spacing w:line="240" w:lineRule="auto"/>
              <w:rPr>
                <w:ins w:id="2318" w:author="Eduardo" w:date="2014-06-12T13:19:00Z"/>
                <w:rFonts w:ascii="Calibri" w:eastAsia="Times New Roman" w:hAnsi="Calibri" w:cs="Times New Roman"/>
                <w:color w:val="000000"/>
                <w:sz w:val="18"/>
                <w:szCs w:val="18"/>
                <w:lang w:val="en-CA" w:eastAsia="en-CA"/>
              </w:rPr>
            </w:pPr>
            <w:ins w:id="2319"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6D529260" w14:textId="77777777" w:rsidR="00D01269" w:rsidRPr="00D01269" w:rsidRDefault="00D01269" w:rsidP="00D01269">
            <w:pPr>
              <w:spacing w:line="240" w:lineRule="auto"/>
              <w:rPr>
                <w:ins w:id="2320" w:author="Eduardo" w:date="2014-06-12T13:19:00Z"/>
                <w:rFonts w:ascii="Calibri" w:eastAsia="Times New Roman" w:hAnsi="Calibri" w:cs="Times New Roman"/>
                <w:color w:val="000000"/>
                <w:sz w:val="18"/>
                <w:szCs w:val="18"/>
                <w:lang w:val="en-CA" w:eastAsia="en-CA"/>
              </w:rPr>
            </w:pPr>
            <w:ins w:id="2321"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3C64C56" w14:textId="77777777" w:rsidR="00D01269" w:rsidRPr="00D01269" w:rsidRDefault="00D01269" w:rsidP="00D01269">
            <w:pPr>
              <w:spacing w:line="240" w:lineRule="auto"/>
              <w:jc w:val="right"/>
              <w:rPr>
                <w:ins w:id="2322" w:author="Eduardo" w:date="2014-06-12T13:19:00Z"/>
                <w:rFonts w:ascii="Calibri" w:eastAsia="Times New Roman" w:hAnsi="Calibri" w:cs="Times New Roman"/>
                <w:color w:val="000000"/>
                <w:sz w:val="18"/>
                <w:szCs w:val="18"/>
                <w:lang w:val="en-CA" w:eastAsia="en-CA"/>
              </w:rPr>
            </w:pPr>
            <w:ins w:id="2323" w:author="Eduardo" w:date="2014-06-12T13:19:00Z">
              <w:r w:rsidRPr="00D01269">
                <w:rPr>
                  <w:rFonts w:ascii="Calibri" w:eastAsia="Times New Roman" w:hAnsi="Calibri" w:cs="Times New Roman"/>
                  <w:color w:val="000000"/>
                  <w:sz w:val="18"/>
                  <w:szCs w:val="18"/>
                  <w:lang w:val="en-CA" w:eastAsia="en-CA"/>
                </w:rPr>
                <w:t>1.01</w:t>
              </w:r>
            </w:ins>
          </w:p>
        </w:tc>
        <w:tc>
          <w:tcPr>
            <w:tcW w:w="0" w:type="auto"/>
            <w:tcBorders>
              <w:top w:val="nil"/>
              <w:left w:val="nil"/>
              <w:bottom w:val="single" w:sz="4" w:space="0" w:color="000000"/>
              <w:right w:val="single" w:sz="4" w:space="0" w:color="000000"/>
            </w:tcBorders>
            <w:shd w:val="clear" w:color="auto" w:fill="auto"/>
            <w:hideMark/>
          </w:tcPr>
          <w:p w14:paraId="396B429A" w14:textId="77777777" w:rsidR="00D01269" w:rsidRPr="00D01269" w:rsidRDefault="00D01269" w:rsidP="00D01269">
            <w:pPr>
              <w:spacing w:line="240" w:lineRule="auto"/>
              <w:jc w:val="right"/>
              <w:rPr>
                <w:ins w:id="2324" w:author="Eduardo" w:date="2014-06-12T13:19:00Z"/>
                <w:rFonts w:ascii="Calibri" w:eastAsia="Times New Roman" w:hAnsi="Calibri" w:cs="Times New Roman"/>
                <w:color w:val="000000"/>
                <w:sz w:val="18"/>
                <w:szCs w:val="18"/>
                <w:lang w:val="en-CA" w:eastAsia="en-CA"/>
              </w:rPr>
            </w:pPr>
            <w:ins w:id="2325" w:author="Eduardo" w:date="2014-06-12T13:19:00Z">
              <w:r w:rsidRPr="00D01269">
                <w:rPr>
                  <w:rFonts w:ascii="Calibri" w:eastAsia="Times New Roman" w:hAnsi="Calibri" w:cs="Times New Roman"/>
                  <w:color w:val="000000"/>
                  <w:sz w:val="18"/>
                  <w:szCs w:val="18"/>
                  <w:lang w:val="en-CA" w:eastAsia="en-CA"/>
                </w:rPr>
                <w:t>65.44</w:t>
              </w:r>
            </w:ins>
          </w:p>
        </w:tc>
        <w:tc>
          <w:tcPr>
            <w:tcW w:w="0" w:type="auto"/>
            <w:tcBorders>
              <w:top w:val="nil"/>
              <w:left w:val="nil"/>
              <w:bottom w:val="single" w:sz="4" w:space="0" w:color="000000"/>
              <w:right w:val="single" w:sz="4" w:space="0" w:color="000000"/>
            </w:tcBorders>
            <w:shd w:val="clear" w:color="auto" w:fill="auto"/>
            <w:hideMark/>
          </w:tcPr>
          <w:p w14:paraId="62E6F319" w14:textId="77777777" w:rsidR="00D01269" w:rsidRPr="00D01269" w:rsidRDefault="00D01269" w:rsidP="00D01269">
            <w:pPr>
              <w:spacing w:line="240" w:lineRule="auto"/>
              <w:jc w:val="right"/>
              <w:rPr>
                <w:ins w:id="2326" w:author="Eduardo" w:date="2014-06-12T13:19:00Z"/>
                <w:rFonts w:ascii="Calibri" w:eastAsia="Times New Roman" w:hAnsi="Calibri" w:cs="Times New Roman"/>
                <w:color w:val="000000"/>
                <w:sz w:val="18"/>
                <w:szCs w:val="18"/>
                <w:lang w:val="en-CA" w:eastAsia="en-CA"/>
              </w:rPr>
            </w:pPr>
            <w:ins w:id="2327" w:author="Eduardo" w:date="2014-06-12T13:19:00Z">
              <w:r w:rsidRPr="00D01269">
                <w:rPr>
                  <w:rFonts w:ascii="Calibri" w:eastAsia="Times New Roman" w:hAnsi="Calibri" w:cs="Times New Roman"/>
                  <w:color w:val="000000"/>
                  <w:sz w:val="18"/>
                  <w:szCs w:val="18"/>
                  <w:lang w:val="en-CA" w:eastAsia="en-CA"/>
                </w:rPr>
                <w:t>15.53</w:t>
              </w:r>
            </w:ins>
          </w:p>
        </w:tc>
        <w:tc>
          <w:tcPr>
            <w:tcW w:w="0" w:type="auto"/>
            <w:tcBorders>
              <w:top w:val="nil"/>
              <w:left w:val="nil"/>
              <w:bottom w:val="single" w:sz="4" w:space="0" w:color="000000"/>
              <w:right w:val="single" w:sz="4" w:space="0" w:color="000000"/>
            </w:tcBorders>
            <w:shd w:val="clear" w:color="auto" w:fill="auto"/>
            <w:hideMark/>
          </w:tcPr>
          <w:p w14:paraId="5108E82A" w14:textId="77777777" w:rsidR="00D01269" w:rsidRPr="00D01269" w:rsidRDefault="00D01269" w:rsidP="00D01269">
            <w:pPr>
              <w:spacing w:line="240" w:lineRule="auto"/>
              <w:jc w:val="right"/>
              <w:rPr>
                <w:ins w:id="2328" w:author="Eduardo" w:date="2014-06-12T13:19:00Z"/>
                <w:rFonts w:ascii="Calibri" w:eastAsia="Times New Roman" w:hAnsi="Calibri" w:cs="Times New Roman"/>
                <w:color w:val="000000"/>
                <w:sz w:val="18"/>
                <w:szCs w:val="18"/>
                <w:lang w:val="en-CA" w:eastAsia="en-CA"/>
              </w:rPr>
            </w:pPr>
            <w:ins w:id="2329" w:author="Eduardo" w:date="2014-06-12T13:19:00Z">
              <w:r w:rsidRPr="00D01269">
                <w:rPr>
                  <w:rFonts w:ascii="Calibri" w:eastAsia="Times New Roman" w:hAnsi="Calibri" w:cs="Times New Roman"/>
                  <w:color w:val="000000"/>
                  <w:sz w:val="18"/>
                  <w:szCs w:val="18"/>
                  <w:lang w:val="en-CA" w:eastAsia="en-CA"/>
                </w:rPr>
                <w:t>1.01</w:t>
              </w:r>
            </w:ins>
          </w:p>
        </w:tc>
      </w:tr>
      <w:tr w:rsidR="00D01269" w:rsidRPr="00D01269" w14:paraId="71AF655B" w14:textId="77777777" w:rsidTr="00D01269">
        <w:trPr>
          <w:trHeight w:val="300"/>
          <w:ins w:id="2330"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12731926" w14:textId="77777777" w:rsidR="00D01269" w:rsidRPr="00D01269" w:rsidRDefault="00D01269" w:rsidP="00D01269">
            <w:pPr>
              <w:spacing w:line="240" w:lineRule="auto"/>
              <w:jc w:val="center"/>
              <w:rPr>
                <w:ins w:id="2331" w:author="Eduardo" w:date="2014-06-12T13:19:00Z"/>
                <w:rFonts w:ascii="Calibri" w:eastAsia="Times New Roman" w:hAnsi="Calibri" w:cs="Times New Roman"/>
                <w:b/>
                <w:bCs/>
                <w:color w:val="000000"/>
                <w:sz w:val="18"/>
                <w:szCs w:val="18"/>
                <w:lang w:val="en-CA" w:eastAsia="en-CA"/>
              </w:rPr>
            </w:pPr>
            <w:ins w:id="2332" w:author="Eduardo" w:date="2014-06-12T13:19:00Z">
              <w:r w:rsidRPr="00D01269">
                <w:rPr>
                  <w:rFonts w:ascii="Calibri" w:eastAsia="Times New Roman" w:hAnsi="Calibri" w:cs="Times New Roman"/>
                  <w:b/>
                  <w:bCs/>
                  <w:color w:val="000000"/>
                  <w:sz w:val="18"/>
                  <w:szCs w:val="18"/>
                  <w:lang w:val="en-CA" w:eastAsia="en-CA"/>
                </w:rPr>
                <w:t>Pastoral</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64987183" w14:textId="77777777" w:rsidR="00D01269" w:rsidRPr="00D01269" w:rsidRDefault="00D01269" w:rsidP="00D01269">
            <w:pPr>
              <w:spacing w:line="240" w:lineRule="auto"/>
              <w:jc w:val="center"/>
              <w:rPr>
                <w:ins w:id="2333" w:author="Eduardo" w:date="2014-06-12T13:19:00Z"/>
                <w:rFonts w:ascii="Calibri" w:eastAsia="Times New Roman" w:hAnsi="Calibri" w:cs="Times New Roman"/>
                <w:b/>
                <w:bCs/>
                <w:color w:val="000000"/>
                <w:sz w:val="18"/>
                <w:szCs w:val="18"/>
                <w:lang w:val="en-CA" w:eastAsia="en-CA"/>
              </w:rPr>
            </w:pPr>
            <w:ins w:id="2334"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47479CF6" w14:textId="77777777" w:rsidR="00D01269" w:rsidRPr="00D01269" w:rsidRDefault="00D01269" w:rsidP="00D01269">
            <w:pPr>
              <w:spacing w:line="240" w:lineRule="auto"/>
              <w:jc w:val="center"/>
              <w:rPr>
                <w:ins w:id="2335" w:author="Eduardo" w:date="2014-06-12T13:19:00Z"/>
                <w:rFonts w:ascii="Calibri" w:eastAsia="Times New Roman" w:hAnsi="Calibri" w:cs="Times New Roman"/>
                <w:b/>
                <w:bCs/>
                <w:color w:val="000000"/>
                <w:sz w:val="18"/>
                <w:szCs w:val="18"/>
                <w:lang w:val="en-CA" w:eastAsia="en-CA"/>
              </w:rPr>
            </w:pPr>
            <w:ins w:id="2336"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215D5233" w14:textId="77777777" w:rsidR="00D01269" w:rsidRPr="00D01269" w:rsidRDefault="00D01269" w:rsidP="00D01269">
            <w:pPr>
              <w:spacing w:line="240" w:lineRule="auto"/>
              <w:rPr>
                <w:ins w:id="2337" w:author="Eduardo" w:date="2014-06-12T13:19:00Z"/>
                <w:rFonts w:ascii="Calibri" w:eastAsia="Times New Roman" w:hAnsi="Calibri" w:cs="Times New Roman"/>
                <w:color w:val="000000"/>
                <w:sz w:val="18"/>
                <w:szCs w:val="18"/>
                <w:lang w:val="en-CA" w:eastAsia="en-CA"/>
              </w:rPr>
            </w:pPr>
            <w:ins w:id="2338"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4273749" w14:textId="77777777" w:rsidR="00D01269" w:rsidRPr="00D01269" w:rsidRDefault="00D01269" w:rsidP="00D01269">
            <w:pPr>
              <w:spacing w:line="240" w:lineRule="auto"/>
              <w:rPr>
                <w:ins w:id="2339" w:author="Eduardo" w:date="2014-06-12T13:19:00Z"/>
                <w:rFonts w:ascii="Calibri" w:eastAsia="Times New Roman" w:hAnsi="Calibri" w:cs="Times New Roman"/>
                <w:color w:val="000000"/>
                <w:sz w:val="18"/>
                <w:szCs w:val="18"/>
                <w:lang w:val="en-CA" w:eastAsia="en-CA"/>
              </w:rPr>
            </w:pPr>
            <w:ins w:id="2340"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3F80AD4F" w14:textId="77777777" w:rsidR="00D01269" w:rsidRPr="00D01269" w:rsidRDefault="00D01269" w:rsidP="00D01269">
            <w:pPr>
              <w:spacing w:line="240" w:lineRule="auto"/>
              <w:rPr>
                <w:ins w:id="2341" w:author="Eduardo" w:date="2014-06-12T13:19:00Z"/>
                <w:rFonts w:ascii="Calibri" w:eastAsia="Times New Roman" w:hAnsi="Calibri" w:cs="Times New Roman"/>
                <w:color w:val="000000"/>
                <w:sz w:val="18"/>
                <w:szCs w:val="18"/>
                <w:lang w:val="en-CA" w:eastAsia="en-CA"/>
              </w:rPr>
            </w:pPr>
            <w:ins w:id="2342"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4685759B" w14:textId="77777777" w:rsidR="00D01269" w:rsidRPr="00D01269" w:rsidRDefault="00D01269" w:rsidP="00D01269">
            <w:pPr>
              <w:spacing w:line="240" w:lineRule="auto"/>
              <w:rPr>
                <w:ins w:id="2343" w:author="Eduardo" w:date="2014-06-12T13:19:00Z"/>
                <w:rFonts w:ascii="Calibri" w:eastAsia="Times New Roman" w:hAnsi="Calibri" w:cs="Times New Roman"/>
                <w:color w:val="000000"/>
                <w:sz w:val="18"/>
                <w:szCs w:val="18"/>
                <w:lang w:val="en-CA" w:eastAsia="en-CA"/>
              </w:rPr>
            </w:pPr>
            <w:ins w:id="2344"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08FDA736" w14:textId="77777777" w:rsidR="00D01269" w:rsidRPr="00D01269" w:rsidRDefault="00D01269" w:rsidP="00D01269">
            <w:pPr>
              <w:spacing w:line="240" w:lineRule="auto"/>
              <w:rPr>
                <w:ins w:id="2345" w:author="Eduardo" w:date="2014-06-12T13:19:00Z"/>
                <w:rFonts w:ascii="Calibri" w:eastAsia="Times New Roman" w:hAnsi="Calibri" w:cs="Times New Roman"/>
                <w:color w:val="000000"/>
                <w:sz w:val="18"/>
                <w:szCs w:val="18"/>
                <w:lang w:val="en-CA" w:eastAsia="en-CA"/>
              </w:rPr>
            </w:pPr>
            <w:ins w:id="2346"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06046550" w14:textId="77777777" w:rsidR="00D01269" w:rsidRPr="00D01269" w:rsidRDefault="00D01269" w:rsidP="00D01269">
            <w:pPr>
              <w:spacing w:line="240" w:lineRule="auto"/>
              <w:rPr>
                <w:ins w:id="2347" w:author="Eduardo" w:date="2014-06-12T13:19:00Z"/>
                <w:rFonts w:ascii="Calibri" w:eastAsia="Times New Roman" w:hAnsi="Calibri" w:cs="Times New Roman"/>
                <w:color w:val="000000"/>
                <w:sz w:val="18"/>
                <w:szCs w:val="18"/>
                <w:lang w:val="en-CA" w:eastAsia="en-CA"/>
              </w:rPr>
            </w:pPr>
            <w:ins w:id="2348" w:author="Eduardo" w:date="2014-06-12T13:19:00Z">
              <w:r w:rsidRPr="00D01269">
                <w:rPr>
                  <w:rFonts w:ascii="Calibri" w:eastAsia="Times New Roman" w:hAnsi="Calibri" w:cs="Times New Roman"/>
                  <w:color w:val="000000"/>
                  <w:sz w:val="18"/>
                  <w:szCs w:val="18"/>
                  <w:lang w:val="en-CA" w:eastAsia="en-CA"/>
                </w:rPr>
                <w:t>.</w:t>
              </w:r>
            </w:ins>
          </w:p>
        </w:tc>
      </w:tr>
      <w:tr w:rsidR="00D01269" w:rsidRPr="00D01269" w14:paraId="2808E23C" w14:textId="77777777" w:rsidTr="00D01269">
        <w:trPr>
          <w:trHeight w:val="300"/>
          <w:ins w:id="2349"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70D05635" w14:textId="77777777" w:rsidR="00D01269" w:rsidRPr="00D01269" w:rsidRDefault="00D01269" w:rsidP="00D01269">
            <w:pPr>
              <w:spacing w:line="240" w:lineRule="auto"/>
              <w:rPr>
                <w:ins w:id="2350"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03881CBA" w14:textId="77777777" w:rsidR="00D01269" w:rsidRPr="00D01269" w:rsidRDefault="00D01269" w:rsidP="00D01269">
            <w:pPr>
              <w:spacing w:line="240" w:lineRule="auto"/>
              <w:rPr>
                <w:ins w:id="2351"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17C2CD96" w14:textId="77777777" w:rsidR="00D01269" w:rsidRPr="00D01269" w:rsidRDefault="00D01269" w:rsidP="00D01269">
            <w:pPr>
              <w:spacing w:line="240" w:lineRule="auto"/>
              <w:jc w:val="center"/>
              <w:rPr>
                <w:ins w:id="2352" w:author="Eduardo" w:date="2014-06-12T13:19:00Z"/>
                <w:rFonts w:ascii="Calibri" w:eastAsia="Times New Roman" w:hAnsi="Calibri" w:cs="Times New Roman"/>
                <w:b/>
                <w:bCs/>
                <w:color w:val="000000"/>
                <w:sz w:val="18"/>
                <w:szCs w:val="18"/>
                <w:lang w:val="en-CA" w:eastAsia="en-CA"/>
              </w:rPr>
            </w:pPr>
            <w:ins w:id="2353"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2755A7F2" w14:textId="77777777" w:rsidR="00D01269" w:rsidRPr="00D01269" w:rsidRDefault="00D01269" w:rsidP="00D01269">
            <w:pPr>
              <w:spacing w:line="240" w:lineRule="auto"/>
              <w:rPr>
                <w:ins w:id="2354" w:author="Eduardo" w:date="2014-06-12T13:19:00Z"/>
                <w:rFonts w:ascii="Calibri" w:eastAsia="Times New Roman" w:hAnsi="Calibri" w:cs="Times New Roman"/>
                <w:color w:val="000000"/>
                <w:sz w:val="18"/>
                <w:szCs w:val="18"/>
                <w:lang w:val="en-CA" w:eastAsia="en-CA"/>
              </w:rPr>
            </w:pPr>
            <w:ins w:id="2355"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C18A816" w14:textId="77777777" w:rsidR="00D01269" w:rsidRPr="00D01269" w:rsidRDefault="00D01269" w:rsidP="00D01269">
            <w:pPr>
              <w:spacing w:line="240" w:lineRule="auto"/>
              <w:rPr>
                <w:ins w:id="2356" w:author="Eduardo" w:date="2014-06-12T13:19:00Z"/>
                <w:rFonts w:ascii="Calibri" w:eastAsia="Times New Roman" w:hAnsi="Calibri" w:cs="Times New Roman"/>
                <w:color w:val="000000"/>
                <w:sz w:val="18"/>
                <w:szCs w:val="18"/>
                <w:lang w:val="en-CA" w:eastAsia="en-CA"/>
              </w:rPr>
            </w:pPr>
            <w:ins w:id="235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78F51E2B" w14:textId="77777777" w:rsidR="00D01269" w:rsidRPr="00D01269" w:rsidRDefault="00D01269" w:rsidP="00D01269">
            <w:pPr>
              <w:spacing w:line="240" w:lineRule="auto"/>
              <w:jc w:val="right"/>
              <w:rPr>
                <w:ins w:id="2358" w:author="Eduardo" w:date="2014-06-12T13:19:00Z"/>
                <w:rFonts w:ascii="Calibri" w:eastAsia="Times New Roman" w:hAnsi="Calibri" w:cs="Times New Roman"/>
                <w:color w:val="000000"/>
                <w:sz w:val="18"/>
                <w:szCs w:val="18"/>
                <w:lang w:val="en-CA" w:eastAsia="en-CA"/>
              </w:rPr>
            </w:pPr>
            <w:ins w:id="2359" w:author="Eduardo" w:date="2014-06-12T13:19:00Z">
              <w:r w:rsidRPr="00D01269">
                <w:rPr>
                  <w:rFonts w:ascii="Calibri" w:eastAsia="Times New Roman" w:hAnsi="Calibri" w:cs="Times New Roman"/>
                  <w:color w:val="000000"/>
                  <w:sz w:val="18"/>
                  <w:szCs w:val="18"/>
                  <w:lang w:val="en-CA" w:eastAsia="en-CA"/>
                </w:rPr>
                <w:t>5.52</w:t>
              </w:r>
            </w:ins>
          </w:p>
        </w:tc>
        <w:tc>
          <w:tcPr>
            <w:tcW w:w="0" w:type="auto"/>
            <w:tcBorders>
              <w:top w:val="nil"/>
              <w:left w:val="nil"/>
              <w:bottom w:val="single" w:sz="4" w:space="0" w:color="000000"/>
              <w:right w:val="single" w:sz="4" w:space="0" w:color="000000"/>
            </w:tcBorders>
            <w:shd w:val="clear" w:color="auto" w:fill="auto"/>
            <w:hideMark/>
          </w:tcPr>
          <w:p w14:paraId="6E935114" w14:textId="77777777" w:rsidR="00D01269" w:rsidRPr="00D01269" w:rsidRDefault="00D01269" w:rsidP="00D01269">
            <w:pPr>
              <w:spacing w:line="240" w:lineRule="auto"/>
              <w:rPr>
                <w:ins w:id="2360" w:author="Eduardo" w:date="2014-06-12T13:19:00Z"/>
                <w:rFonts w:ascii="Calibri" w:eastAsia="Times New Roman" w:hAnsi="Calibri" w:cs="Times New Roman"/>
                <w:color w:val="000000"/>
                <w:sz w:val="18"/>
                <w:szCs w:val="18"/>
                <w:lang w:val="en-CA" w:eastAsia="en-CA"/>
              </w:rPr>
            </w:pPr>
            <w:ins w:id="2361"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249A570A" w14:textId="77777777" w:rsidR="00D01269" w:rsidRPr="00D01269" w:rsidRDefault="00D01269" w:rsidP="00D01269">
            <w:pPr>
              <w:spacing w:line="240" w:lineRule="auto"/>
              <w:rPr>
                <w:ins w:id="2362" w:author="Eduardo" w:date="2014-06-12T13:19:00Z"/>
                <w:rFonts w:ascii="Calibri" w:eastAsia="Times New Roman" w:hAnsi="Calibri" w:cs="Times New Roman"/>
                <w:color w:val="000000"/>
                <w:sz w:val="18"/>
                <w:szCs w:val="18"/>
                <w:lang w:val="en-CA" w:eastAsia="en-CA"/>
              </w:rPr>
            </w:pPr>
            <w:ins w:id="236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5009EE54" w14:textId="77777777" w:rsidR="00D01269" w:rsidRPr="00D01269" w:rsidRDefault="00D01269" w:rsidP="00D01269">
            <w:pPr>
              <w:spacing w:line="240" w:lineRule="auto"/>
              <w:jc w:val="right"/>
              <w:rPr>
                <w:ins w:id="2364" w:author="Eduardo" w:date="2014-06-12T13:19:00Z"/>
                <w:rFonts w:ascii="Calibri" w:eastAsia="Times New Roman" w:hAnsi="Calibri" w:cs="Times New Roman"/>
                <w:color w:val="000000"/>
                <w:sz w:val="18"/>
                <w:szCs w:val="18"/>
                <w:lang w:val="en-CA" w:eastAsia="en-CA"/>
              </w:rPr>
            </w:pPr>
            <w:ins w:id="2365" w:author="Eduardo" w:date="2014-06-12T13:19:00Z">
              <w:r w:rsidRPr="00D01269">
                <w:rPr>
                  <w:rFonts w:ascii="Calibri" w:eastAsia="Times New Roman" w:hAnsi="Calibri" w:cs="Times New Roman"/>
                  <w:color w:val="000000"/>
                  <w:sz w:val="18"/>
                  <w:szCs w:val="18"/>
                  <w:lang w:val="en-CA" w:eastAsia="en-CA"/>
                </w:rPr>
                <w:t>5.52</w:t>
              </w:r>
            </w:ins>
          </w:p>
        </w:tc>
      </w:tr>
      <w:tr w:rsidR="00D01269" w:rsidRPr="00D01269" w14:paraId="52D0CECC" w14:textId="77777777" w:rsidTr="00D01269">
        <w:trPr>
          <w:trHeight w:val="300"/>
          <w:ins w:id="2366"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77DBE9D7" w14:textId="77777777" w:rsidR="00D01269" w:rsidRPr="00D01269" w:rsidRDefault="00D01269" w:rsidP="00D01269">
            <w:pPr>
              <w:spacing w:line="240" w:lineRule="auto"/>
              <w:jc w:val="center"/>
              <w:rPr>
                <w:ins w:id="2367" w:author="Eduardo" w:date="2014-06-12T13:19:00Z"/>
                <w:rFonts w:ascii="Calibri" w:eastAsia="Times New Roman" w:hAnsi="Calibri" w:cs="Times New Roman"/>
                <w:b/>
                <w:bCs/>
                <w:color w:val="000000"/>
                <w:sz w:val="18"/>
                <w:szCs w:val="18"/>
                <w:lang w:val="en-CA" w:eastAsia="en-CA"/>
              </w:rPr>
            </w:pPr>
            <w:ins w:id="2368" w:author="Eduardo" w:date="2014-06-12T13:19:00Z">
              <w:r w:rsidRPr="00D01269">
                <w:rPr>
                  <w:rFonts w:ascii="Calibri" w:eastAsia="Times New Roman" w:hAnsi="Calibri" w:cs="Times New Roman"/>
                  <w:b/>
                  <w:bCs/>
                  <w:color w:val="000000"/>
                  <w:sz w:val="18"/>
                  <w:szCs w:val="18"/>
                  <w:lang w:val="en-CA" w:eastAsia="en-CA"/>
                </w:rPr>
                <w:t>Highland Perennial</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4AA6D956" w14:textId="77777777" w:rsidR="00D01269" w:rsidRPr="00D01269" w:rsidRDefault="00D01269" w:rsidP="00D01269">
            <w:pPr>
              <w:spacing w:line="240" w:lineRule="auto"/>
              <w:jc w:val="center"/>
              <w:rPr>
                <w:ins w:id="2369" w:author="Eduardo" w:date="2014-06-12T13:19:00Z"/>
                <w:rFonts w:ascii="Calibri" w:eastAsia="Times New Roman" w:hAnsi="Calibri" w:cs="Times New Roman"/>
                <w:b/>
                <w:bCs/>
                <w:color w:val="000000"/>
                <w:sz w:val="18"/>
                <w:szCs w:val="18"/>
                <w:lang w:val="en-CA" w:eastAsia="en-CA"/>
              </w:rPr>
            </w:pPr>
            <w:ins w:id="2370"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7DEC985F" w14:textId="77777777" w:rsidR="00D01269" w:rsidRPr="00D01269" w:rsidRDefault="00D01269" w:rsidP="00D01269">
            <w:pPr>
              <w:spacing w:line="240" w:lineRule="auto"/>
              <w:jc w:val="center"/>
              <w:rPr>
                <w:ins w:id="2371" w:author="Eduardo" w:date="2014-06-12T13:19:00Z"/>
                <w:rFonts w:ascii="Calibri" w:eastAsia="Times New Roman" w:hAnsi="Calibri" w:cs="Times New Roman"/>
                <w:b/>
                <w:bCs/>
                <w:color w:val="000000"/>
                <w:sz w:val="18"/>
                <w:szCs w:val="18"/>
                <w:lang w:val="en-CA" w:eastAsia="en-CA"/>
              </w:rPr>
            </w:pPr>
            <w:ins w:id="2372"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789E766F" w14:textId="77777777" w:rsidR="00D01269" w:rsidRPr="00D01269" w:rsidRDefault="00D01269" w:rsidP="00D01269">
            <w:pPr>
              <w:spacing w:line="240" w:lineRule="auto"/>
              <w:rPr>
                <w:ins w:id="2373" w:author="Eduardo" w:date="2014-06-12T13:19:00Z"/>
                <w:rFonts w:ascii="Calibri" w:eastAsia="Times New Roman" w:hAnsi="Calibri" w:cs="Times New Roman"/>
                <w:color w:val="000000"/>
                <w:sz w:val="18"/>
                <w:szCs w:val="18"/>
                <w:lang w:val="en-CA" w:eastAsia="en-CA"/>
              </w:rPr>
            </w:pPr>
            <w:ins w:id="2374"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72327F53" w14:textId="77777777" w:rsidR="00D01269" w:rsidRPr="00D01269" w:rsidRDefault="00D01269" w:rsidP="00D01269">
            <w:pPr>
              <w:spacing w:line="240" w:lineRule="auto"/>
              <w:rPr>
                <w:ins w:id="2375" w:author="Eduardo" w:date="2014-06-12T13:19:00Z"/>
                <w:rFonts w:ascii="Calibri" w:eastAsia="Times New Roman" w:hAnsi="Calibri" w:cs="Times New Roman"/>
                <w:color w:val="000000"/>
                <w:sz w:val="18"/>
                <w:szCs w:val="18"/>
                <w:lang w:val="en-CA" w:eastAsia="en-CA"/>
              </w:rPr>
            </w:pPr>
            <w:ins w:id="2376"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64B8EDD" w14:textId="77777777" w:rsidR="00D01269" w:rsidRPr="00D01269" w:rsidRDefault="00D01269" w:rsidP="00D01269">
            <w:pPr>
              <w:spacing w:line="240" w:lineRule="auto"/>
              <w:jc w:val="right"/>
              <w:rPr>
                <w:ins w:id="2377" w:author="Eduardo" w:date="2014-06-12T13:19:00Z"/>
                <w:rFonts w:ascii="Calibri" w:eastAsia="Times New Roman" w:hAnsi="Calibri" w:cs="Times New Roman"/>
                <w:color w:val="000000"/>
                <w:sz w:val="18"/>
                <w:szCs w:val="18"/>
                <w:lang w:val="en-CA" w:eastAsia="en-CA"/>
              </w:rPr>
            </w:pPr>
            <w:ins w:id="2378" w:author="Eduardo" w:date="2014-06-12T13:19:00Z">
              <w:r w:rsidRPr="00D01269">
                <w:rPr>
                  <w:rFonts w:ascii="Calibri" w:eastAsia="Times New Roman" w:hAnsi="Calibri" w:cs="Times New Roman"/>
                  <w:color w:val="000000"/>
                  <w:sz w:val="18"/>
                  <w:szCs w:val="18"/>
                  <w:lang w:val="en-CA" w:eastAsia="en-CA"/>
                </w:rPr>
                <w:t>0.41</w:t>
              </w:r>
            </w:ins>
          </w:p>
        </w:tc>
        <w:tc>
          <w:tcPr>
            <w:tcW w:w="0" w:type="auto"/>
            <w:tcBorders>
              <w:top w:val="nil"/>
              <w:left w:val="nil"/>
              <w:bottom w:val="single" w:sz="4" w:space="0" w:color="000000"/>
              <w:right w:val="single" w:sz="4" w:space="0" w:color="000000"/>
            </w:tcBorders>
            <w:shd w:val="clear" w:color="auto" w:fill="auto"/>
            <w:hideMark/>
          </w:tcPr>
          <w:p w14:paraId="6BB46390" w14:textId="77777777" w:rsidR="00D01269" w:rsidRPr="00D01269" w:rsidRDefault="00D01269" w:rsidP="00D01269">
            <w:pPr>
              <w:spacing w:line="240" w:lineRule="auto"/>
              <w:rPr>
                <w:ins w:id="2379" w:author="Eduardo" w:date="2014-06-12T13:19:00Z"/>
                <w:rFonts w:ascii="Calibri" w:eastAsia="Times New Roman" w:hAnsi="Calibri" w:cs="Times New Roman"/>
                <w:color w:val="000000"/>
                <w:sz w:val="18"/>
                <w:szCs w:val="18"/>
                <w:lang w:val="en-CA" w:eastAsia="en-CA"/>
              </w:rPr>
            </w:pPr>
            <w:ins w:id="2380"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025C7CC2" w14:textId="77777777" w:rsidR="00D01269" w:rsidRPr="00D01269" w:rsidRDefault="00D01269" w:rsidP="00D01269">
            <w:pPr>
              <w:spacing w:line="240" w:lineRule="auto"/>
              <w:rPr>
                <w:ins w:id="2381" w:author="Eduardo" w:date="2014-06-12T13:19:00Z"/>
                <w:rFonts w:ascii="Calibri" w:eastAsia="Times New Roman" w:hAnsi="Calibri" w:cs="Times New Roman"/>
                <w:color w:val="000000"/>
                <w:sz w:val="18"/>
                <w:szCs w:val="18"/>
                <w:lang w:val="en-CA" w:eastAsia="en-CA"/>
              </w:rPr>
            </w:pPr>
            <w:ins w:id="2382"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312AD241" w14:textId="77777777" w:rsidR="00D01269" w:rsidRPr="00D01269" w:rsidRDefault="00D01269" w:rsidP="00D01269">
            <w:pPr>
              <w:spacing w:line="240" w:lineRule="auto"/>
              <w:jc w:val="right"/>
              <w:rPr>
                <w:ins w:id="2383" w:author="Eduardo" w:date="2014-06-12T13:19:00Z"/>
                <w:rFonts w:ascii="Calibri" w:eastAsia="Times New Roman" w:hAnsi="Calibri" w:cs="Times New Roman"/>
                <w:color w:val="000000"/>
                <w:sz w:val="18"/>
                <w:szCs w:val="18"/>
                <w:lang w:val="en-CA" w:eastAsia="en-CA"/>
              </w:rPr>
            </w:pPr>
            <w:ins w:id="2384" w:author="Eduardo" w:date="2014-06-12T13:19:00Z">
              <w:r w:rsidRPr="00D01269">
                <w:rPr>
                  <w:rFonts w:ascii="Calibri" w:eastAsia="Times New Roman" w:hAnsi="Calibri" w:cs="Times New Roman"/>
                  <w:color w:val="000000"/>
                  <w:sz w:val="18"/>
                  <w:szCs w:val="18"/>
                  <w:lang w:val="en-CA" w:eastAsia="en-CA"/>
                </w:rPr>
                <w:t>0.41</w:t>
              </w:r>
            </w:ins>
          </w:p>
        </w:tc>
      </w:tr>
      <w:tr w:rsidR="00D01269" w:rsidRPr="00D01269" w14:paraId="0B41857D" w14:textId="77777777" w:rsidTr="00D01269">
        <w:trPr>
          <w:trHeight w:val="300"/>
          <w:ins w:id="2385"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2F9A4805" w14:textId="77777777" w:rsidR="00D01269" w:rsidRPr="00D01269" w:rsidRDefault="00D01269" w:rsidP="00D01269">
            <w:pPr>
              <w:spacing w:line="240" w:lineRule="auto"/>
              <w:rPr>
                <w:ins w:id="2386"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4CC9AE79" w14:textId="77777777" w:rsidR="00D01269" w:rsidRPr="00D01269" w:rsidRDefault="00D01269" w:rsidP="00D01269">
            <w:pPr>
              <w:spacing w:line="240" w:lineRule="auto"/>
              <w:rPr>
                <w:ins w:id="2387"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70373CCF" w14:textId="77777777" w:rsidR="00D01269" w:rsidRPr="00D01269" w:rsidRDefault="00D01269" w:rsidP="00D01269">
            <w:pPr>
              <w:spacing w:line="240" w:lineRule="auto"/>
              <w:jc w:val="center"/>
              <w:rPr>
                <w:ins w:id="2388" w:author="Eduardo" w:date="2014-06-12T13:19:00Z"/>
                <w:rFonts w:ascii="Calibri" w:eastAsia="Times New Roman" w:hAnsi="Calibri" w:cs="Times New Roman"/>
                <w:b/>
                <w:bCs/>
                <w:color w:val="000000"/>
                <w:sz w:val="18"/>
                <w:szCs w:val="18"/>
                <w:lang w:val="en-CA" w:eastAsia="en-CA"/>
              </w:rPr>
            </w:pPr>
            <w:ins w:id="2389"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1224BDC6" w14:textId="77777777" w:rsidR="00D01269" w:rsidRPr="00D01269" w:rsidRDefault="00D01269" w:rsidP="00D01269">
            <w:pPr>
              <w:spacing w:line="240" w:lineRule="auto"/>
              <w:rPr>
                <w:ins w:id="2390" w:author="Eduardo" w:date="2014-06-12T13:19:00Z"/>
                <w:rFonts w:ascii="Calibri" w:eastAsia="Times New Roman" w:hAnsi="Calibri" w:cs="Times New Roman"/>
                <w:color w:val="000000"/>
                <w:sz w:val="18"/>
                <w:szCs w:val="18"/>
                <w:lang w:val="en-CA" w:eastAsia="en-CA"/>
              </w:rPr>
            </w:pPr>
            <w:ins w:id="2391"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2691100D" w14:textId="77777777" w:rsidR="00D01269" w:rsidRPr="00D01269" w:rsidRDefault="00D01269" w:rsidP="00D01269">
            <w:pPr>
              <w:spacing w:line="240" w:lineRule="auto"/>
              <w:rPr>
                <w:ins w:id="2392" w:author="Eduardo" w:date="2014-06-12T13:19:00Z"/>
                <w:rFonts w:ascii="Calibri" w:eastAsia="Times New Roman" w:hAnsi="Calibri" w:cs="Times New Roman"/>
                <w:color w:val="000000"/>
                <w:sz w:val="18"/>
                <w:szCs w:val="18"/>
                <w:lang w:val="en-CA" w:eastAsia="en-CA"/>
              </w:rPr>
            </w:pPr>
            <w:ins w:id="239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26218244" w14:textId="77777777" w:rsidR="00D01269" w:rsidRPr="00D01269" w:rsidRDefault="00D01269" w:rsidP="00D01269">
            <w:pPr>
              <w:spacing w:line="240" w:lineRule="auto"/>
              <w:jc w:val="right"/>
              <w:rPr>
                <w:ins w:id="2394" w:author="Eduardo" w:date="2014-06-12T13:19:00Z"/>
                <w:rFonts w:ascii="Calibri" w:eastAsia="Times New Roman" w:hAnsi="Calibri" w:cs="Times New Roman"/>
                <w:color w:val="000000"/>
                <w:sz w:val="18"/>
                <w:szCs w:val="18"/>
                <w:lang w:val="en-CA" w:eastAsia="en-CA"/>
              </w:rPr>
            </w:pPr>
            <w:ins w:id="2395" w:author="Eduardo" w:date="2014-06-12T13:19:00Z">
              <w:r w:rsidRPr="00D01269">
                <w:rPr>
                  <w:rFonts w:ascii="Calibri" w:eastAsia="Times New Roman" w:hAnsi="Calibri" w:cs="Times New Roman"/>
                  <w:color w:val="000000"/>
                  <w:sz w:val="18"/>
                  <w:szCs w:val="18"/>
                  <w:lang w:val="en-CA" w:eastAsia="en-CA"/>
                </w:rPr>
                <w:t>0.25</w:t>
              </w:r>
            </w:ins>
          </w:p>
        </w:tc>
        <w:tc>
          <w:tcPr>
            <w:tcW w:w="0" w:type="auto"/>
            <w:tcBorders>
              <w:top w:val="nil"/>
              <w:left w:val="nil"/>
              <w:bottom w:val="single" w:sz="4" w:space="0" w:color="000000"/>
              <w:right w:val="single" w:sz="4" w:space="0" w:color="000000"/>
            </w:tcBorders>
            <w:shd w:val="clear" w:color="auto" w:fill="auto"/>
            <w:hideMark/>
          </w:tcPr>
          <w:p w14:paraId="6E8F1F60" w14:textId="77777777" w:rsidR="00D01269" w:rsidRPr="00D01269" w:rsidRDefault="00D01269" w:rsidP="00D01269">
            <w:pPr>
              <w:spacing w:line="240" w:lineRule="auto"/>
              <w:rPr>
                <w:ins w:id="2396" w:author="Eduardo" w:date="2014-06-12T13:19:00Z"/>
                <w:rFonts w:ascii="Calibri" w:eastAsia="Times New Roman" w:hAnsi="Calibri" w:cs="Times New Roman"/>
                <w:color w:val="000000"/>
                <w:sz w:val="18"/>
                <w:szCs w:val="18"/>
                <w:lang w:val="en-CA" w:eastAsia="en-CA"/>
              </w:rPr>
            </w:pPr>
            <w:ins w:id="239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03B39A51" w14:textId="77777777" w:rsidR="00D01269" w:rsidRPr="00D01269" w:rsidRDefault="00D01269" w:rsidP="00D01269">
            <w:pPr>
              <w:spacing w:line="240" w:lineRule="auto"/>
              <w:rPr>
                <w:ins w:id="2398" w:author="Eduardo" w:date="2014-06-12T13:19:00Z"/>
                <w:rFonts w:ascii="Calibri" w:eastAsia="Times New Roman" w:hAnsi="Calibri" w:cs="Times New Roman"/>
                <w:color w:val="000000"/>
                <w:sz w:val="18"/>
                <w:szCs w:val="18"/>
                <w:lang w:val="en-CA" w:eastAsia="en-CA"/>
              </w:rPr>
            </w:pPr>
            <w:ins w:id="2399"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C33D365" w14:textId="77777777" w:rsidR="00D01269" w:rsidRPr="00D01269" w:rsidRDefault="00D01269" w:rsidP="00D01269">
            <w:pPr>
              <w:spacing w:line="240" w:lineRule="auto"/>
              <w:jc w:val="right"/>
              <w:rPr>
                <w:ins w:id="2400" w:author="Eduardo" w:date="2014-06-12T13:19:00Z"/>
                <w:rFonts w:ascii="Calibri" w:eastAsia="Times New Roman" w:hAnsi="Calibri" w:cs="Times New Roman"/>
                <w:color w:val="000000"/>
                <w:sz w:val="18"/>
                <w:szCs w:val="18"/>
                <w:lang w:val="en-CA" w:eastAsia="en-CA"/>
              </w:rPr>
            </w:pPr>
            <w:ins w:id="2401" w:author="Eduardo" w:date="2014-06-12T13:19:00Z">
              <w:r w:rsidRPr="00D01269">
                <w:rPr>
                  <w:rFonts w:ascii="Calibri" w:eastAsia="Times New Roman" w:hAnsi="Calibri" w:cs="Times New Roman"/>
                  <w:color w:val="000000"/>
                  <w:sz w:val="18"/>
                  <w:szCs w:val="18"/>
                  <w:lang w:val="en-CA" w:eastAsia="en-CA"/>
                </w:rPr>
                <w:t>0.25</w:t>
              </w:r>
            </w:ins>
          </w:p>
        </w:tc>
      </w:tr>
      <w:tr w:rsidR="00D01269" w:rsidRPr="00D01269" w14:paraId="321B1888" w14:textId="77777777" w:rsidTr="00D01269">
        <w:trPr>
          <w:trHeight w:val="300"/>
          <w:ins w:id="2402"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6BAABDEF" w14:textId="77777777" w:rsidR="00D01269" w:rsidRPr="00D01269" w:rsidRDefault="00D01269" w:rsidP="00D01269">
            <w:pPr>
              <w:spacing w:line="240" w:lineRule="auto"/>
              <w:rPr>
                <w:ins w:id="2403"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10457C81" w14:textId="77777777" w:rsidR="00D01269" w:rsidRPr="00D01269" w:rsidRDefault="00D01269" w:rsidP="00D01269">
            <w:pPr>
              <w:spacing w:line="240" w:lineRule="auto"/>
              <w:jc w:val="center"/>
              <w:rPr>
                <w:ins w:id="2404" w:author="Eduardo" w:date="2014-06-12T13:19:00Z"/>
                <w:rFonts w:ascii="Calibri" w:eastAsia="Times New Roman" w:hAnsi="Calibri" w:cs="Times New Roman"/>
                <w:b/>
                <w:bCs/>
                <w:color w:val="000000"/>
                <w:sz w:val="18"/>
                <w:szCs w:val="18"/>
                <w:lang w:val="en-CA" w:eastAsia="en-CA"/>
              </w:rPr>
            </w:pPr>
            <w:ins w:id="2405"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54C60BF2" w14:textId="77777777" w:rsidR="00D01269" w:rsidRPr="00D01269" w:rsidRDefault="00D01269" w:rsidP="00D01269">
            <w:pPr>
              <w:spacing w:line="240" w:lineRule="auto"/>
              <w:jc w:val="center"/>
              <w:rPr>
                <w:ins w:id="2406" w:author="Eduardo" w:date="2014-06-12T13:19:00Z"/>
                <w:rFonts w:ascii="Calibri" w:eastAsia="Times New Roman" w:hAnsi="Calibri" w:cs="Times New Roman"/>
                <w:b/>
                <w:bCs/>
                <w:color w:val="000000"/>
                <w:sz w:val="18"/>
                <w:szCs w:val="18"/>
                <w:lang w:val="en-CA" w:eastAsia="en-CA"/>
              </w:rPr>
            </w:pPr>
            <w:ins w:id="2407"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4CC52DC3" w14:textId="77777777" w:rsidR="00D01269" w:rsidRPr="00D01269" w:rsidRDefault="00D01269" w:rsidP="00D01269">
            <w:pPr>
              <w:spacing w:line="240" w:lineRule="auto"/>
              <w:jc w:val="right"/>
              <w:rPr>
                <w:ins w:id="2408" w:author="Eduardo" w:date="2014-06-12T13:19:00Z"/>
                <w:rFonts w:ascii="Calibri" w:eastAsia="Times New Roman" w:hAnsi="Calibri" w:cs="Times New Roman"/>
                <w:color w:val="000000"/>
                <w:sz w:val="18"/>
                <w:szCs w:val="18"/>
                <w:lang w:val="en-CA" w:eastAsia="en-CA"/>
              </w:rPr>
            </w:pPr>
            <w:ins w:id="2409" w:author="Eduardo" w:date="2014-06-12T13:19:00Z">
              <w:r w:rsidRPr="00D01269">
                <w:rPr>
                  <w:rFonts w:ascii="Calibri" w:eastAsia="Times New Roman" w:hAnsi="Calibri" w:cs="Times New Roman"/>
                  <w:color w:val="000000"/>
                  <w:sz w:val="18"/>
                  <w:szCs w:val="18"/>
                  <w:lang w:val="en-CA" w:eastAsia="en-CA"/>
                </w:rPr>
                <w:t>92.27</w:t>
              </w:r>
            </w:ins>
          </w:p>
        </w:tc>
        <w:tc>
          <w:tcPr>
            <w:tcW w:w="0" w:type="auto"/>
            <w:tcBorders>
              <w:top w:val="nil"/>
              <w:left w:val="nil"/>
              <w:bottom w:val="single" w:sz="4" w:space="0" w:color="000000"/>
              <w:right w:val="single" w:sz="4" w:space="0" w:color="000000"/>
            </w:tcBorders>
            <w:shd w:val="clear" w:color="auto" w:fill="auto"/>
            <w:hideMark/>
          </w:tcPr>
          <w:p w14:paraId="43796C6E" w14:textId="77777777" w:rsidR="00D01269" w:rsidRPr="00D01269" w:rsidRDefault="00D01269" w:rsidP="00D01269">
            <w:pPr>
              <w:spacing w:line="240" w:lineRule="auto"/>
              <w:jc w:val="right"/>
              <w:rPr>
                <w:ins w:id="2410" w:author="Eduardo" w:date="2014-06-12T13:19:00Z"/>
                <w:rFonts w:ascii="Calibri" w:eastAsia="Times New Roman" w:hAnsi="Calibri" w:cs="Times New Roman"/>
                <w:color w:val="000000"/>
                <w:sz w:val="18"/>
                <w:szCs w:val="18"/>
                <w:lang w:val="en-CA" w:eastAsia="en-CA"/>
              </w:rPr>
            </w:pPr>
            <w:ins w:id="2411"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4" w:space="0" w:color="000000"/>
            </w:tcBorders>
            <w:shd w:val="clear" w:color="auto" w:fill="auto"/>
            <w:hideMark/>
          </w:tcPr>
          <w:p w14:paraId="24418297" w14:textId="77777777" w:rsidR="00D01269" w:rsidRPr="00D01269" w:rsidRDefault="00D01269" w:rsidP="00D01269">
            <w:pPr>
              <w:spacing w:line="240" w:lineRule="auto"/>
              <w:jc w:val="right"/>
              <w:rPr>
                <w:ins w:id="2412" w:author="Eduardo" w:date="2014-06-12T13:19:00Z"/>
                <w:rFonts w:ascii="Calibri" w:eastAsia="Times New Roman" w:hAnsi="Calibri" w:cs="Times New Roman"/>
                <w:color w:val="000000"/>
                <w:sz w:val="18"/>
                <w:szCs w:val="18"/>
                <w:lang w:val="en-CA" w:eastAsia="en-CA"/>
              </w:rPr>
            </w:pPr>
            <w:ins w:id="2413" w:author="Eduardo" w:date="2014-06-12T13:19:00Z">
              <w:r w:rsidRPr="00D01269">
                <w:rPr>
                  <w:rFonts w:ascii="Calibri" w:eastAsia="Times New Roman" w:hAnsi="Calibri" w:cs="Times New Roman"/>
                  <w:color w:val="000000"/>
                  <w:sz w:val="18"/>
                  <w:szCs w:val="18"/>
                  <w:lang w:val="en-CA" w:eastAsia="en-CA"/>
                </w:rPr>
                <w:t>0.91</w:t>
              </w:r>
            </w:ins>
          </w:p>
        </w:tc>
        <w:tc>
          <w:tcPr>
            <w:tcW w:w="0" w:type="auto"/>
            <w:tcBorders>
              <w:top w:val="nil"/>
              <w:left w:val="nil"/>
              <w:bottom w:val="single" w:sz="4" w:space="0" w:color="000000"/>
              <w:right w:val="single" w:sz="4" w:space="0" w:color="000000"/>
            </w:tcBorders>
            <w:shd w:val="clear" w:color="auto" w:fill="auto"/>
            <w:hideMark/>
          </w:tcPr>
          <w:p w14:paraId="003BB167" w14:textId="77777777" w:rsidR="00D01269" w:rsidRPr="00D01269" w:rsidRDefault="00D01269" w:rsidP="00D01269">
            <w:pPr>
              <w:spacing w:line="240" w:lineRule="auto"/>
              <w:jc w:val="right"/>
              <w:rPr>
                <w:ins w:id="2414" w:author="Eduardo" w:date="2014-06-12T13:19:00Z"/>
                <w:rFonts w:ascii="Calibri" w:eastAsia="Times New Roman" w:hAnsi="Calibri" w:cs="Times New Roman"/>
                <w:color w:val="000000"/>
                <w:sz w:val="18"/>
                <w:szCs w:val="18"/>
                <w:lang w:val="en-CA" w:eastAsia="en-CA"/>
              </w:rPr>
            </w:pPr>
            <w:ins w:id="2415" w:author="Eduardo" w:date="2014-06-12T13:19:00Z">
              <w:r w:rsidRPr="00D01269">
                <w:rPr>
                  <w:rFonts w:ascii="Calibri" w:eastAsia="Times New Roman" w:hAnsi="Calibri" w:cs="Times New Roman"/>
                  <w:color w:val="000000"/>
                  <w:sz w:val="18"/>
                  <w:szCs w:val="18"/>
                  <w:lang w:val="en-CA" w:eastAsia="en-CA"/>
                </w:rPr>
                <w:t>74.67</w:t>
              </w:r>
            </w:ins>
          </w:p>
        </w:tc>
        <w:tc>
          <w:tcPr>
            <w:tcW w:w="0" w:type="auto"/>
            <w:tcBorders>
              <w:top w:val="nil"/>
              <w:left w:val="nil"/>
              <w:bottom w:val="single" w:sz="4" w:space="0" w:color="000000"/>
              <w:right w:val="single" w:sz="4" w:space="0" w:color="000000"/>
            </w:tcBorders>
            <w:shd w:val="clear" w:color="auto" w:fill="auto"/>
            <w:hideMark/>
          </w:tcPr>
          <w:p w14:paraId="0D116808" w14:textId="77777777" w:rsidR="00D01269" w:rsidRPr="00D01269" w:rsidRDefault="00D01269" w:rsidP="00D01269">
            <w:pPr>
              <w:spacing w:line="240" w:lineRule="auto"/>
              <w:jc w:val="right"/>
              <w:rPr>
                <w:ins w:id="2416" w:author="Eduardo" w:date="2014-06-12T13:19:00Z"/>
                <w:rFonts w:ascii="Calibri" w:eastAsia="Times New Roman" w:hAnsi="Calibri" w:cs="Times New Roman"/>
                <w:color w:val="000000"/>
                <w:sz w:val="18"/>
                <w:szCs w:val="18"/>
                <w:lang w:val="en-CA" w:eastAsia="en-CA"/>
              </w:rPr>
            </w:pPr>
            <w:ins w:id="2417" w:author="Eduardo" w:date="2014-06-12T13:19:00Z">
              <w:r w:rsidRPr="00D01269">
                <w:rPr>
                  <w:rFonts w:ascii="Calibri" w:eastAsia="Times New Roman" w:hAnsi="Calibri" w:cs="Times New Roman"/>
                  <w:color w:val="000000"/>
                  <w:sz w:val="18"/>
                  <w:szCs w:val="18"/>
                  <w:lang w:val="en-CA" w:eastAsia="en-CA"/>
                </w:rPr>
                <w:t>5.13</w:t>
              </w:r>
            </w:ins>
          </w:p>
        </w:tc>
        <w:tc>
          <w:tcPr>
            <w:tcW w:w="0" w:type="auto"/>
            <w:tcBorders>
              <w:top w:val="nil"/>
              <w:left w:val="nil"/>
              <w:bottom w:val="single" w:sz="4" w:space="0" w:color="000000"/>
              <w:right w:val="single" w:sz="4" w:space="0" w:color="000000"/>
            </w:tcBorders>
            <w:shd w:val="clear" w:color="auto" w:fill="auto"/>
            <w:hideMark/>
          </w:tcPr>
          <w:p w14:paraId="6FD0A371" w14:textId="77777777" w:rsidR="00D01269" w:rsidRPr="00D01269" w:rsidRDefault="00D01269" w:rsidP="00D01269">
            <w:pPr>
              <w:spacing w:line="240" w:lineRule="auto"/>
              <w:jc w:val="right"/>
              <w:rPr>
                <w:ins w:id="2418" w:author="Eduardo" w:date="2014-06-12T13:19:00Z"/>
                <w:rFonts w:ascii="Calibri" w:eastAsia="Times New Roman" w:hAnsi="Calibri" w:cs="Times New Roman"/>
                <w:color w:val="000000"/>
                <w:sz w:val="18"/>
                <w:szCs w:val="18"/>
                <w:lang w:val="en-CA" w:eastAsia="en-CA"/>
              </w:rPr>
            </w:pPr>
            <w:ins w:id="2419" w:author="Eduardo" w:date="2014-06-12T13:19:00Z">
              <w:r w:rsidRPr="00D01269">
                <w:rPr>
                  <w:rFonts w:ascii="Calibri" w:eastAsia="Times New Roman" w:hAnsi="Calibri" w:cs="Times New Roman"/>
                  <w:color w:val="000000"/>
                  <w:sz w:val="18"/>
                  <w:szCs w:val="18"/>
                  <w:lang w:val="en-CA" w:eastAsia="en-CA"/>
                </w:rPr>
                <w:t>0.91</w:t>
              </w:r>
            </w:ins>
          </w:p>
        </w:tc>
      </w:tr>
      <w:tr w:rsidR="00D01269" w:rsidRPr="00D01269" w14:paraId="22F8A6E4" w14:textId="77777777" w:rsidTr="00D01269">
        <w:trPr>
          <w:trHeight w:val="300"/>
          <w:ins w:id="2420"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5488F917" w14:textId="77777777" w:rsidR="00D01269" w:rsidRPr="00D01269" w:rsidRDefault="00D01269" w:rsidP="00D01269">
            <w:pPr>
              <w:spacing w:line="240" w:lineRule="auto"/>
              <w:rPr>
                <w:ins w:id="2421"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25C8BF79" w14:textId="77777777" w:rsidR="00D01269" w:rsidRPr="00D01269" w:rsidRDefault="00D01269" w:rsidP="00D01269">
            <w:pPr>
              <w:spacing w:line="240" w:lineRule="auto"/>
              <w:rPr>
                <w:ins w:id="2422"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21664FD0" w14:textId="77777777" w:rsidR="00D01269" w:rsidRPr="00D01269" w:rsidRDefault="00D01269" w:rsidP="00D01269">
            <w:pPr>
              <w:spacing w:line="240" w:lineRule="auto"/>
              <w:jc w:val="center"/>
              <w:rPr>
                <w:ins w:id="2423" w:author="Eduardo" w:date="2014-06-12T13:19:00Z"/>
                <w:rFonts w:ascii="Calibri" w:eastAsia="Times New Roman" w:hAnsi="Calibri" w:cs="Times New Roman"/>
                <w:b/>
                <w:bCs/>
                <w:color w:val="000000"/>
                <w:sz w:val="18"/>
                <w:szCs w:val="18"/>
                <w:lang w:val="en-CA" w:eastAsia="en-CA"/>
              </w:rPr>
            </w:pPr>
            <w:ins w:id="2424"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6D10A3A5" w14:textId="77777777" w:rsidR="00D01269" w:rsidRPr="00D01269" w:rsidRDefault="00D01269" w:rsidP="00D01269">
            <w:pPr>
              <w:spacing w:line="240" w:lineRule="auto"/>
              <w:rPr>
                <w:ins w:id="2425" w:author="Eduardo" w:date="2014-06-12T13:19:00Z"/>
                <w:rFonts w:ascii="Calibri" w:eastAsia="Times New Roman" w:hAnsi="Calibri" w:cs="Times New Roman"/>
                <w:color w:val="000000"/>
                <w:sz w:val="18"/>
                <w:szCs w:val="18"/>
                <w:lang w:val="en-CA" w:eastAsia="en-CA"/>
              </w:rPr>
            </w:pPr>
            <w:ins w:id="2426"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3262DCEA" w14:textId="77777777" w:rsidR="00D01269" w:rsidRPr="00D01269" w:rsidRDefault="00D01269" w:rsidP="00D01269">
            <w:pPr>
              <w:spacing w:line="240" w:lineRule="auto"/>
              <w:rPr>
                <w:ins w:id="2427" w:author="Eduardo" w:date="2014-06-12T13:19:00Z"/>
                <w:rFonts w:ascii="Calibri" w:eastAsia="Times New Roman" w:hAnsi="Calibri" w:cs="Times New Roman"/>
                <w:color w:val="000000"/>
                <w:sz w:val="18"/>
                <w:szCs w:val="18"/>
                <w:lang w:val="en-CA" w:eastAsia="en-CA"/>
              </w:rPr>
            </w:pPr>
            <w:ins w:id="2428"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5C1CD1C" w14:textId="77777777" w:rsidR="00D01269" w:rsidRPr="00D01269" w:rsidRDefault="00D01269" w:rsidP="00D01269">
            <w:pPr>
              <w:spacing w:line="240" w:lineRule="auto"/>
              <w:jc w:val="right"/>
              <w:rPr>
                <w:ins w:id="2429" w:author="Eduardo" w:date="2014-06-12T13:19:00Z"/>
                <w:rFonts w:ascii="Calibri" w:eastAsia="Times New Roman" w:hAnsi="Calibri" w:cs="Times New Roman"/>
                <w:color w:val="000000"/>
                <w:sz w:val="18"/>
                <w:szCs w:val="18"/>
                <w:lang w:val="en-CA" w:eastAsia="en-CA"/>
              </w:rPr>
            </w:pPr>
            <w:ins w:id="2430" w:author="Eduardo" w:date="2014-06-12T13:19:00Z">
              <w:r w:rsidRPr="00D01269">
                <w:rPr>
                  <w:rFonts w:ascii="Calibri" w:eastAsia="Times New Roman" w:hAnsi="Calibri" w:cs="Times New Roman"/>
                  <w:color w:val="000000"/>
                  <w:sz w:val="18"/>
                  <w:szCs w:val="18"/>
                  <w:lang w:val="en-CA" w:eastAsia="en-CA"/>
                </w:rPr>
                <w:t>0.8</w:t>
              </w:r>
            </w:ins>
          </w:p>
        </w:tc>
        <w:tc>
          <w:tcPr>
            <w:tcW w:w="0" w:type="auto"/>
            <w:tcBorders>
              <w:top w:val="nil"/>
              <w:left w:val="nil"/>
              <w:bottom w:val="single" w:sz="4" w:space="0" w:color="000000"/>
              <w:right w:val="single" w:sz="4" w:space="0" w:color="000000"/>
            </w:tcBorders>
            <w:shd w:val="clear" w:color="auto" w:fill="auto"/>
            <w:hideMark/>
          </w:tcPr>
          <w:p w14:paraId="46E66551" w14:textId="77777777" w:rsidR="00D01269" w:rsidRPr="00D01269" w:rsidRDefault="00D01269" w:rsidP="00D01269">
            <w:pPr>
              <w:spacing w:line="240" w:lineRule="auto"/>
              <w:jc w:val="right"/>
              <w:rPr>
                <w:ins w:id="2431" w:author="Eduardo" w:date="2014-06-12T13:19:00Z"/>
                <w:rFonts w:ascii="Calibri" w:eastAsia="Times New Roman" w:hAnsi="Calibri" w:cs="Times New Roman"/>
                <w:color w:val="000000"/>
                <w:sz w:val="18"/>
                <w:szCs w:val="18"/>
                <w:lang w:val="en-CA" w:eastAsia="en-CA"/>
              </w:rPr>
            </w:pPr>
            <w:ins w:id="2432" w:author="Eduardo" w:date="2014-06-12T13:19:00Z">
              <w:r w:rsidRPr="00D01269">
                <w:rPr>
                  <w:rFonts w:ascii="Calibri" w:eastAsia="Times New Roman" w:hAnsi="Calibri" w:cs="Times New Roman"/>
                  <w:color w:val="000000"/>
                  <w:sz w:val="18"/>
                  <w:szCs w:val="18"/>
                  <w:lang w:val="en-CA" w:eastAsia="en-CA"/>
                </w:rPr>
                <w:t>58.28</w:t>
              </w:r>
            </w:ins>
          </w:p>
        </w:tc>
        <w:tc>
          <w:tcPr>
            <w:tcW w:w="0" w:type="auto"/>
            <w:tcBorders>
              <w:top w:val="nil"/>
              <w:left w:val="nil"/>
              <w:bottom w:val="single" w:sz="4" w:space="0" w:color="000000"/>
              <w:right w:val="single" w:sz="4" w:space="0" w:color="000000"/>
            </w:tcBorders>
            <w:shd w:val="clear" w:color="auto" w:fill="auto"/>
            <w:hideMark/>
          </w:tcPr>
          <w:p w14:paraId="0FC9AC78" w14:textId="77777777" w:rsidR="00D01269" w:rsidRPr="00D01269" w:rsidRDefault="00D01269" w:rsidP="00D01269">
            <w:pPr>
              <w:spacing w:line="240" w:lineRule="auto"/>
              <w:jc w:val="right"/>
              <w:rPr>
                <w:ins w:id="2433" w:author="Eduardo" w:date="2014-06-12T13:19:00Z"/>
                <w:rFonts w:ascii="Calibri" w:eastAsia="Times New Roman" w:hAnsi="Calibri" w:cs="Times New Roman"/>
                <w:color w:val="000000"/>
                <w:sz w:val="18"/>
                <w:szCs w:val="18"/>
                <w:lang w:val="en-CA" w:eastAsia="en-CA"/>
              </w:rPr>
            </w:pPr>
            <w:ins w:id="2434" w:author="Eduardo" w:date="2014-06-12T13:19:00Z">
              <w:r w:rsidRPr="00D01269">
                <w:rPr>
                  <w:rFonts w:ascii="Calibri" w:eastAsia="Times New Roman" w:hAnsi="Calibri" w:cs="Times New Roman"/>
                  <w:color w:val="000000"/>
                  <w:sz w:val="18"/>
                  <w:szCs w:val="18"/>
                  <w:lang w:val="en-CA" w:eastAsia="en-CA"/>
                </w:rPr>
                <w:t>0.75</w:t>
              </w:r>
            </w:ins>
          </w:p>
        </w:tc>
        <w:tc>
          <w:tcPr>
            <w:tcW w:w="0" w:type="auto"/>
            <w:tcBorders>
              <w:top w:val="nil"/>
              <w:left w:val="nil"/>
              <w:bottom w:val="single" w:sz="4" w:space="0" w:color="000000"/>
              <w:right w:val="single" w:sz="4" w:space="0" w:color="000000"/>
            </w:tcBorders>
            <w:shd w:val="clear" w:color="auto" w:fill="auto"/>
            <w:hideMark/>
          </w:tcPr>
          <w:p w14:paraId="46EA3B7B" w14:textId="77777777" w:rsidR="00D01269" w:rsidRPr="00D01269" w:rsidRDefault="00D01269" w:rsidP="00D01269">
            <w:pPr>
              <w:spacing w:line="240" w:lineRule="auto"/>
              <w:jc w:val="right"/>
              <w:rPr>
                <w:ins w:id="2435" w:author="Eduardo" w:date="2014-06-12T13:19:00Z"/>
                <w:rFonts w:ascii="Calibri" w:eastAsia="Times New Roman" w:hAnsi="Calibri" w:cs="Times New Roman"/>
                <w:color w:val="000000"/>
                <w:sz w:val="18"/>
                <w:szCs w:val="18"/>
                <w:lang w:val="en-CA" w:eastAsia="en-CA"/>
              </w:rPr>
            </w:pPr>
            <w:ins w:id="2436" w:author="Eduardo" w:date="2014-06-12T13:19:00Z">
              <w:r w:rsidRPr="00D01269">
                <w:rPr>
                  <w:rFonts w:ascii="Calibri" w:eastAsia="Times New Roman" w:hAnsi="Calibri" w:cs="Times New Roman"/>
                  <w:color w:val="000000"/>
                  <w:sz w:val="18"/>
                  <w:szCs w:val="18"/>
                  <w:lang w:val="en-CA" w:eastAsia="en-CA"/>
                </w:rPr>
                <w:t>0.8</w:t>
              </w:r>
            </w:ins>
          </w:p>
        </w:tc>
      </w:tr>
      <w:tr w:rsidR="00D01269" w:rsidRPr="00D01269" w14:paraId="0DE39370" w14:textId="77777777" w:rsidTr="00D01269">
        <w:trPr>
          <w:trHeight w:val="300"/>
          <w:ins w:id="2437"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38273E10" w14:textId="77777777" w:rsidR="00D01269" w:rsidRPr="00D01269" w:rsidRDefault="00D01269" w:rsidP="00D01269">
            <w:pPr>
              <w:spacing w:line="240" w:lineRule="auto"/>
              <w:jc w:val="center"/>
              <w:rPr>
                <w:ins w:id="2438" w:author="Eduardo" w:date="2014-06-12T13:19:00Z"/>
                <w:rFonts w:ascii="Calibri" w:eastAsia="Times New Roman" w:hAnsi="Calibri" w:cs="Times New Roman"/>
                <w:b/>
                <w:bCs/>
                <w:color w:val="000000"/>
                <w:sz w:val="18"/>
                <w:szCs w:val="18"/>
                <w:lang w:val="en-CA" w:eastAsia="en-CA"/>
              </w:rPr>
            </w:pPr>
            <w:ins w:id="2439" w:author="Eduardo" w:date="2014-06-12T13:19:00Z">
              <w:r w:rsidRPr="00D01269">
                <w:rPr>
                  <w:rFonts w:ascii="Calibri" w:eastAsia="Times New Roman" w:hAnsi="Calibri" w:cs="Times New Roman"/>
                  <w:b/>
                  <w:bCs/>
                  <w:color w:val="000000"/>
                  <w:sz w:val="18"/>
                  <w:szCs w:val="18"/>
                  <w:lang w:val="en-CA" w:eastAsia="en-CA"/>
                </w:rPr>
                <w:t>Highland Mixed</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5484BF5B" w14:textId="77777777" w:rsidR="00D01269" w:rsidRPr="00D01269" w:rsidRDefault="00D01269" w:rsidP="00D01269">
            <w:pPr>
              <w:spacing w:line="240" w:lineRule="auto"/>
              <w:jc w:val="center"/>
              <w:rPr>
                <w:ins w:id="2440" w:author="Eduardo" w:date="2014-06-12T13:19:00Z"/>
                <w:rFonts w:ascii="Calibri" w:eastAsia="Times New Roman" w:hAnsi="Calibri" w:cs="Times New Roman"/>
                <w:b/>
                <w:bCs/>
                <w:color w:val="000000"/>
                <w:sz w:val="18"/>
                <w:szCs w:val="18"/>
                <w:lang w:val="en-CA" w:eastAsia="en-CA"/>
              </w:rPr>
            </w:pPr>
            <w:ins w:id="2441"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03ADF435" w14:textId="77777777" w:rsidR="00D01269" w:rsidRPr="00D01269" w:rsidRDefault="00D01269" w:rsidP="00D01269">
            <w:pPr>
              <w:spacing w:line="240" w:lineRule="auto"/>
              <w:jc w:val="center"/>
              <w:rPr>
                <w:ins w:id="2442" w:author="Eduardo" w:date="2014-06-12T13:19:00Z"/>
                <w:rFonts w:ascii="Calibri" w:eastAsia="Times New Roman" w:hAnsi="Calibri" w:cs="Times New Roman"/>
                <w:b/>
                <w:bCs/>
                <w:color w:val="000000"/>
                <w:sz w:val="18"/>
                <w:szCs w:val="18"/>
                <w:lang w:val="en-CA" w:eastAsia="en-CA"/>
              </w:rPr>
            </w:pPr>
            <w:ins w:id="2443"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437E492E" w14:textId="77777777" w:rsidR="00D01269" w:rsidRPr="00D01269" w:rsidRDefault="00D01269" w:rsidP="00D01269">
            <w:pPr>
              <w:spacing w:line="240" w:lineRule="auto"/>
              <w:jc w:val="right"/>
              <w:rPr>
                <w:ins w:id="2444" w:author="Eduardo" w:date="2014-06-12T13:19:00Z"/>
                <w:rFonts w:ascii="Calibri" w:eastAsia="Times New Roman" w:hAnsi="Calibri" w:cs="Times New Roman"/>
                <w:color w:val="000000"/>
                <w:sz w:val="18"/>
                <w:szCs w:val="18"/>
                <w:lang w:val="en-CA" w:eastAsia="en-CA"/>
              </w:rPr>
            </w:pPr>
            <w:ins w:id="2445" w:author="Eduardo" w:date="2014-06-12T13:19:00Z">
              <w:r w:rsidRPr="00D01269">
                <w:rPr>
                  <w:rFonts w:ascii="Calibri" w:eastAsia="Times New Roman" w:hAnsi="Calibri" w:cs="Times New Roman"/>
                  <w:color w:val="000000"/>
                  <w:sz w:val="18"/>
                  <w:szCs w:val="18"/>
                  <w:lang w:val="en-CA" w:eastAsia="en-CA"/>
                </w:rPr>
                <w:t>100</w:t>
              </w:r>
            </w:ins>
          </w:p>
        </w:tc>
        <w:tc>
          <w:tcPr>
            <w:tcW w:w="0" w:type="auto"/>
            <w:tcBorders>
              <w:top w:val="nil"/>
              <w:left w:val="nil"/>
              <w:bottom w:val="single" w:sz="4" w:space="0" w:color="000000"/>
              <w:right w:val="single" w:sz="4" w:space="0" w:color="000000"/>
            </w:tcBorders>
            <w:shd w:val="clear" w:color="auto" w:fill="auto"/>
            <w:hideMark/>
          </w:tcPr>
          <w:p w14:paraId="5ECA3ED4" w14:textId="77777777" w:rsidR="00D01269" w:rsidRPr="00D01269" w:rsidRDefault="00D01269" w:rsidP="00D01269">
            <w:pPr>
              <w:spacing w:line="240" w:lineRule="auto"/>
              <w:jc w:val="right"/>
              <w:rPr>
                <w:ins w:id="2446" w:author="Eduardo" w:date="2014-06-12T13:19:00Z"/>
                <w:rFonts w:ascii="Calibri" w:eastAsia="Times New Roman" w:hAnsi="Calibri" w:cs="Times New Roman"/>
                <w:color w:val="000000"/>
                <w:sz w:val="18"/>
                <w:szCs w:val="18"/>
                <w:lang w:val="en-CA" w:eastAsia="en-CA"/>
              </w:rPr>
            </w:pPr>
            <w:ins w:id="2447"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4" w:space="0" w:color="000000"/>
            </w:tcBorders>
            <w:shd w:val="clear" w:color="auto" w:fill="auto"/>
            <w:hideMark/>
          </w:tcPr>
          <w:p w14:paraId="0FD9320C" w14:textId="77777777" w:rsidR="00D01269" w:rsidRPr="00D01269" w:rsidRDefault="00D01269" w:rsidP="00D01269">
            <w:pPr>
              <w:spacing w:line="240" w:lineRule="auto"/>
              <w:jc w:val="right"/>
              <w:rPr>
                <w:ins w:id="2448" w:author="Eduardo" w:date="2014-06-12T13:19:00Z"/>
                <w:rFonts w:ascii="Calibri" w:eastAsia="Times New Roman" w:hAnsi="Calibri" w:cs="Times New Roman"/>
                <w:color w:val="000000"/>
                <w:sz w:val="18"/>
                <w:szCs w:val="18"/>
                <w:lang w:val="en-CA" w:eastAsia="en-CA"/>
              </w:rPr>
            </w:pPr>
            <w:ins w:id="2449" w:author="Eduardo" w:date="2014-06-12T13:19:00Z">
              <w:r w:rsidRPr="00D01269">
                <w:rPr>
                  <w:rFonts w:ascii="Calibri" w:eastAsia="Times New Roman" w:hAnsi="Calibri" w:cs="Times New Roman"/>
                  <w:color w:val="000000"/>
                  <w:sz w:val="18"/>
                  <w:szCs w:val="18"/>
                  <w:lang w:val="en-CA" w:eastAsia="en-CA"/>
                </w:rPr>
                <w:t>1.67</w:t>
              </w:r>
            </w:ins>
          </w:p>
        </w:tc>
        <w:tc>
          <w:tcPr>
            <w:tcW w:w="0" w:type="auto"/>
            <w:tcBorders>
              <w:top w:val="nil"/>
              <w:left w:val="nil"/>
              <w:bottom w:val="single" w:sz="4" w:space="0" w:color="000000"/>
              <w:right w:val="single" w:sz="4" w:space="0" w:color="000000"/>
            </w:tcBorders>
            <w:shd w:val="clear" w:color="auto" w:fill="auto"/>
            <w:hideMark/>
          </w:tcPr>
          <w:p w14:paraId="1A61A079" w14:textId="77777777" w:rsidR="00D01269" w:rsidRPr="00D01269" w:rsidRDefault="00D01269" w:rsidP="00D01269">
            <w:pPr>
              <w:spacing w:line="240" w:lineRule="auto"/>
              <w:rPr>
                <w:ins w:id="2450" w:author="Eduardo" w:date="2014-06-12T13:19:00Z"/>
                <w:rFonts w:ascii="Calibri" w:eastAsia="Times New Roman" w:hAnsi="Calibri" w:cs="Times New Roman"/>
                <w:color w:val="000000"/>
                <w:sz w:val="18"/>
                <w:szCs w:val="18"/>
                <w:lang w:val="en-CA" w:eastAsia="en-CA"/>
              </w:rPr>
            </w:pPr>
            <w:ins w:id="2451"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2E55F895" w14:textId="77777777" w:rsidR="00D01269" w:rsidRPr="00D01269" w:rsidRDefault="00D01269" w:rsidP="00D01269">
            <w:pPr>
              <w:spacing w:line="240" w:lineRule="auto"/>
              <w:rPr>
                <w:ins w:id="2452" w:author="Eduardo" w:date="2014-06-12T13:19:00Z"/>
                <w:rFonts w:ascii="Calibri" w:eastAsia="Times New Roman" w:hAnsi="Calibri" w:cs="Times New Roman"/>
                <w:color w:val="000000"/>
                <w:sz w:val="18"/>
                <w:szCs w:val="18"/>
                <w:lang w:val="en-CA" w:eastAsia="en-CA"/>
              </w:rPr>
            </w:pPr>
            <w:ins w:id="245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332E2F91" w14:textId="77777777" w:rsidR="00D01269" w:rsidRPr="00D01269" w:rsidRDefault="00D01269" w:rsidP="00D01269">
            <w:pPr>
              <w:spacing w:line="240" w:lineRule="auto"/>
              <w:jc w:val="right"/>
              <w:rPr>
                <w:ins w:id="2454" w:author="Eduardo" w:date="2014-06-12T13:19:00Z"/>
                <w:rFonts w:ascii="Calibri" w:eastAsia="Times New Roman" w:hAnsi="Calibri" w:cs="Times New Roman"/>
                <w:color w:val="000000"/>
                <w:sz w:val="18"/>
                <w:szCs w:val="18"/>
                <w:lang w:val="en-CA" w:eastAsia="en-CA"/>
              </w:rPr>
            </w:pPr>
            <w:ins w:id="2455" w:author="Eduardo" w:date="2014-06-12T13:19:00Z">
              <w:r w:rsidRPr="00D01269">
                <w:rPr>
                  <w:rFonts w:ascii="Calibri" w:eastAsia="Times New Roman" w:hAnsi="Calibri" w:cs="Times New Roman"/>
                  <w:color w:val="000000"/>
                  <w:sz w:val="18"/>
                  <w:szCs w:val="18"/>
                  <w:lang w:val="en-CA" w:eastAsia="en-CA"/>
                </w:rPr>
                <w:t>1.67</w:t>
              </w:r>
            </w:ins>
          </w:p>
        </w:tc>
      </w:tr>
      <w:tr w:rsidR="00D01269" w:rsidRPr="00D01269" w14:paraId="3914DB9D" w14:textId="77777777" w:rsidTr="00D01269">
        <w:trPr>
          <w:trHeight w:val="300"/>
          <w:ins w:id="2456"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6E9BE748" w14:textId="77777777" w:rsidR="00D01269" w:rsidRPr="00D01269" w:rsidRDefault="00D01269" w:rsidP="00D01269">
            <w:pPr>
              <w:spacing w:line="240" w:lineRule="auto"/>
              <w:rPr>
                <w:ins w:id="2457"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6E04ACD0" w14:textId="77777777" w:rsidR="00D01269" w:rsidRPr="00D01269" w:rsidRDefault="00D01269" w:rsidP="00D01269">
            <w:pPr>
              <w:spacing w:line="240" w:lineRule="auto"/>
              <w:rPr>
                <w:ins w:id="2458"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4466AAE9" w14:textId="77777777" w:rsidR="00D01269" w:rsidRPr="00D01269" w:rsidRDefault="00D01269" w:rsidP="00D01269">
            <w:pPr>
              <w:spacing w:line="240" w:lineRule="auto"/>
              <w:jc w:val="center"/>
              <w:rPr>
                <w:ins w:id="2459" w:author="Eduardo" w:date="2014-06-12T13:19:00Z"/>
                <w:rFonts w:ascii="Calibri" w:eastAsia="Times New Roman" w:hAnsi="Calibri" w:cs="Times New Roman"/>
                <w:b/>
                <w:bCs/>
                <w:color w:val="000000"/>
                <w:sz w:val="18"/>
                <w:szCs w:val="18"/>
                <w:lang w:val="en-CA" w:eastAsia="en-CA"/>
              </w:rPr>
            </w:pPr>
            <w:ins w:id="2460"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31B79685" w14:textId="77777777" w:rsidR="00D01269" w:rsidRPr="00D01269" w:rsidRDefault="00D01269" w:rsidP="00D01269">
            <w:pPr>
              <w:spacing w:line="240" w:lineRule="auto"/>
              <w:rPr>
                <w:ins w:id="2461" w:author="Eduardo" w:date="2014-06-12T13:19:00Z"/>
                <w:rFonts w:ascii="Calibri" w:eastAsia="Times New Roman" w:hAnsi="Calibri" w:cs="Times New Roman"/>
                <w:color w:val="000000"/>
                <w:sz w:val="18"/>
                <w:szCs w:val="18"/>
                <w:lang w:val="en-CA" w:eastAsia="en-CA"/>
              </w:rPr>
            </w:pPr>
            <w:ins w:id="2462"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6B16390A" w14:textId="77777777" w:rsidR="00D01269" w:rsidRPr="00D01269" w:rsidRDefault="00D01269" w:rsidP="00D01269">
            <w:pPr>
              <w:spacing w:line="240" w:lineRule="auto"/>
              <w:rPr>
                <w:ins w:id="2463" w:author="Eduardo" w:date="2014-06-12T13:19:00Z"/>
                <w:rFonts w:ascii="Calibri" w:eastAsia="Times New Roman" w:hAnsi="Calibri" w:cs="Times New Roman"/>
                <w:color w:val="000000"/>
                <w:sz w:val="18"/>
                <w:szCs w:val="18"/>
                <w:lang w:val="en-CA" w:eastAsia="en-CA"/>
              </w:rPr>
            </w:pPr>
            <w:ins w:id="2464"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4E9734D6" w14:textId="77777777" w:rsidR="00D01269" w:rsidRPr="00D01269" w:rsidRDefault="00D01269" w:rsidP="00D01269">
            <w:pPr>
              <w:spacing w:line="240" w:lineRule="auto"/>
              <w:jc w:val="right"/>
              <w:rPr>
                <w:ins w:id="2465" w:author="Eduardo" w:date="2014-06-12T13:19:00Z"/>
                <w:rFonts w:ascii="Calibri" w:eastAsia="Times New Roman" w:hAnsi="Calibri" w:cs="Times New Roman"/>
                <w:color w:val="000000"/>
                <w:sz w:val="18"/>
                <w:szCs w:val="18"/>
                <w:lang w:val="en-CA" w:eastAsia="en-CA"/>
              </w:rPr>
            </w:pPr>
            <w:ins w:id="2466" w:author="Eduardo" w:date="2014-06-12T13:19:00Z">
              <w:r w:rsidRPr="00D01269">
                <w:rPr>
                  <w:rFonts w:ascii="Calibri" w:eastAsia="Times New Roman" w:hAnsi="Calibri" w:cs="Times New Roman"/>
                  <w:color w:val="000000"/>
                  <w:sz w:val="18"/>
                  <w:szCs w:val="18"/>
                  <w:lang w:val="en-CA" w:eastAsia="en-CA"/>
                </w:rPr>
                <w:t>1.42</w:t>
              </w:r>
            </w:ins>
          </w:p>
        </w:tc>
        <w:tc>
          <w:tcPr>
            <w:tcW w:w="0" w:type="auto"/>
            <w:tcBorders>
              <w:top w:val="nil"/>
              <w:left w:val="nil"/>
              <w:bottom w:val="single" w:sz="4" w:space="0" w:color="000000"/>
              <w:right w:val="single" w:sz="4" w:space="0" w:color="000000"/>
            </w:tcBorders>
            <w:shd w:val="clear" w:color="auto" w:fill="auto"/>
            <w:hideMark/>
          </w:tcPr>
          <w:p w14:paraId="19D2C77E" w14:textId="77777777" w:rsidR="00D01269" w:rsidRPr="00D01269" w:rsidRDefault="00D01269" w:rsidP="00D01269">
            <w:pPr>
              <w:spacing w:line="240" w:lineRule="auto"/>
              <w:jc w:val="right"/>
              <w:rPr>
                <w:ins w:id="2467" w:author="Eduardo" w:date="2014-06-12T13:19:00Z"/>
                <w:rFonts w:ascii="Calibri" w:eastAsia="Times New Roman" w:hAnsi="Calibri" w:cs="Times New Roman"/>
                <w:color w:val="000000"/>
                <w:sz w:val="18"/>
                <w:szCs w:val="18"/>
                <w:lang w:val="en-CA" w:eastAsia="en-CA"/>
              </w:rPr>
            </w:pPr>
            <w:ins w:id="2468" w:author="Eduardo" w:date="2014-06-12T13:19:00Z">
              <w:r w:rsidRPr="00D01269">
                <w:rPr>
                  <w:rFonts w:ascii="Calibri" w:eastAsia="Times New Roman" w:hAnsi="Calibri" w:cs="Times New Roman"/>
                  <w:color w:val="000000"/>
                  <w:sz w:val="18"/>
                  <w:szCs w:val="18"/>
                  <w:lang w:val="en-CA" w:eastAsia="en-CA"/>
                </w:rPr>
                <w:t>85.14</w:t>
              </w:r>
            </w:ins>
          </w:p>
        </w:tc>
        <w:tc>
          <w:tcPr>
            <w:tcW w:w="0" w:type="auto"/>
            <w:tcBorders>
              <w:top w:val="nil"/>
              <w:left w:val="nil"/>
              <w:bottom w:val="single" w:sz="4" w:space="0" w:color="000000"/>
              <w:right w:val="single" w:sz="4" w:space="0" w:color="000000"/>
            </w:tcBorders>
            <w:shd w:val="clear" w:color="auto" w:fill="auto"/>
            <w:hideMark/>
          </w:tcPr>
          <w:p w14:paraId="463BE6C5" w14:textId="77777777" w:rsidR="00D01269" w:rsidRPr="00D01269" w:rsidRDefault="00D01269" w:rsidP="00D01269">
            <w:pPr>
              <w:spacing w:line="240" w:lineRule="auto"/>
              <w:jc w:val="right"/>
              <w:rPr>
                <w:ins w:id="2469" w:author="Eduardo" w:date="2014-06-12T13:19:00Z"/>
                <w:rFonts w:ascii="Calibri" w:eastAsia="Times New Roman" w:hAnsi="Calibri" w:cs="Times New Roman"/>
                <w:color w:val="000000"/>
                <w:sz w:val="18"/>
                <w:szCs w:val="18"/>
                <w:lang w:val="en-CA" w:eastAsia="en-CA"/>
              </w:rPr>
            </w:pPr>
            <w:ins w:id="2470" w:author="Eduardo" w:date="2014-06-12T13:19:00Z">
              <w:r w:rsidRPr="00D01269">
                <w:rPr>
                  <w:rFonts w:ascii="Calibri" w:eastAsia="Times New Roman" w:hAnsi="Calibri" w:cs="Times New Roman"/>
                  <w:color w:val="000000"/>
                  <w:sz w:val="18"/>
                  <w:szCs w:val="18"/>
                  <w:lang w:val="en-CA" w:eastAsia="en-CA"/>
                </w:rPr>
                <w:t>0.34</w:t>
              </w:r>
            </w:ins>
          </w:p>
        </w:tc>
        <w:tc>
          <w:tcPr>
            <w:tcW w:w="0" w:type="auto"/>
            <w:tcBorders>
              <w:top w:val="nil"/>
              <w:left w:val="nil"/>
              <w:bottom w:val="single" w:sz="4" w:space="0" w:color="000000"/>
              <w:right w:val="single" w:sz="4" w:space="0" w:color="000000"/>
            </w:tcBorders>
            <w:shd w:val="clear" w:color="auto" w:fill="auto"/>
            <w:hideMark/>
          </w:tcPr>
          <w:p w14:paraId="0310DDAD" w14:textId="77777777" w:rsidR="00D01269" w:rsidRPr="00D01269" w:rsidRDefault="00D01269" w:rsidP="00D01269">
            <w:pPr>
              <w:spacing w:line="240" w:lineRule="auto"/>
              <w:jc w:val="right"/>
              <w:rPr>
                <w:ins w:id="2471" w:author="Eduardo" w:date="2014-06-12T13:19:00Z"/>
                <w:rFonts w:ascii="Calibri" w:eastAsia="Times New Roman" w:hAnsi="Calibri" w:cs="Times New Roman"/>
                <w:color w:val="000000"/>
                <w:sz w:val="18"/>
                <w:szCs w:val="18"/>
                <w:lang w:val="en-CA" w:eastAsia="en-CA"/>
              </w:rPr>
            </w:pPr>
            <w:ins w:id="2472" w:author="Eduardo" w:date="2014-06-12T13:19:00Z">
              <w:r w:rsidRPr="00D01269">
                <w:rPr>
                  <w:rFonts w:ascii="Calibri" w:eastAsia="Times New Roman" w:hAnsi="Calibri" w:cs="Times New Roman"/>
                  <w:color w:val="000000"/>
                  <w:sz w:val="18"/>
                  <w:szCs w:val="18"/>
                  <w:lang w:val="en-CA" w:eastAsia="en-CA"/>
                </w:rPr>
                <w:t>1.42</w:t>
              </w:r>
            </w:ins>
          </w:p>
        </w:tc>
      </w:tr>
      <w:tr w:rsidR="00D01269" w:rsidRPr="00D01269" w14:paraId="778963E9" w14:textId="77777777" w:rsidTr="00D01269">
        <w:trPr>
          <w:trHeight w:val="300"/>
          <w:ins w:id="2473"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7039DE7E" w14:textId="77777777" w:rsidR="00D01269" w:rsidRPr="00D01269" w:rsidRDefault="00D01269" w:rsidP="00D01269">
            <w:pPr>
              <w:spacing w:line="240" w:lineRule="auto"/>
              <w:rPr>
                <w:ins w:id="2474"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77196B0D" w14:textId="77777777" w:rsidR="00D01269" w:rsidRPr="00D01269" w:rsidRDefault="00D01269" w:rsidP="00D01269">
            <w:pPr>
              <w:spacing w:line="240" w:lineRule="auto"/>
              <w:jc w:val="center"/>
              <w:rPr>
                <w:ins w:id="2475" w:author="Eduardo" w:date="2014-06-12T13:19:00Z"/>
                <w:rFonts w:ascii="Calibri" w:eastAsia="Times New Roman" w:hAnsi="Calibri" w:cs="Times New Roman"/>
                <w:b/>
                <w:bCs/>
                <w:color w:val="000000"/>
                <w:sz w:val="18"/>
                <w:szCs w:val="18"/>
                <w:lang w:val="en-CA" w:eastAsia="en-CA"/>
              </w:rPr>
            </w:pPr>
            <w:ins w:id="2476"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252CC57D" w14:textId="77777777" w:rsidR="00D01269" w:rsidRPr="00D01269" w:rsidRDefault="00D01269" w:rsidP="00D01269">
            <w:pPr>
              <w:spacing w:line="240" w:lineRule="auto"/>
              <w:jc w:val="center"/>
              <w:rPr>
                <w:ins w:id="2477" w:author="Eduardo" w:date="2014-06-12T13:19:00Z"/>
                <w:rFonts w:ascii="Calibri" w:eastAsia="Times New Roman" w:hAnsi="Calibri" w:cs="Times New Roman"/>
                <w:b/>
                <w:bCs/>
                <w:color w:val="000000"/>
                <w:sz w:val="18"/>
                <w:szCs w:val="18"/>
                <w:lang w:val="en-CA" w:eastAsia="en-CA"/>
              </w:rPr>
            </w:pPr>
            <w:ins w:id="2478"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41A11850" w14:textId="77777777" w:rsidR="00D01269" w:rsidRPr="00D01269" w:rsidRDefault="00D01269" w:rsidP="00D01269">
            <w:pPr>
              <w:spacing w:line="240" w:lineRule="auto"/>
              <w:jc w:val="right"/>
              <w:rPr>
                <w:ins w:id="2479" w:author="Eduardo" w:date="2014-06-12T13:19:00Z"/>
                <w:rFonts w:ascii="Calibri" w:eastAsia="Times New Roman" w:hAnsi="Calibri" w:cs="Times New Roman"/>
                <w:color w:val="000000"/>
                <w:sz w:val="18"/>
                <w:szCs w:val="18"/>
                <w:lang w:val="en-CA" w:eastAsia="en-CA"/>
              </w:rPr>
            </w:pPr>
            <w:ins w:id="2480" w:author="Eduardo" w:date="2014-06-12T13:19:00Z">
              <w:r w:rsidRPr="00D01269">
                <w:rPr>
                  <w:rFonts w:ascii="Calibri" w:eastAsia="Times New Roman" w:hAnsi="Calibri" w:cs="Times New Roman"/>
                  <w:color w:val="000000"/>
                  <w:sz w:val="18"/>
                  <w:szCs w:val="18"/>
                  <w:lang w:val="en-CA" w:eastAsia="en-CA"/>
                </w:rPr>
                <w:t>50</w:t>
              </w:r>
            </w:ins>
          </w:p>
        </w:tc>
        <w:tc>
          <w:tcPr>
            <w:tcW w:w="0" w:type="auto"/>
            <w:tcBorders>
              <w:top w:val="nil"/>
              <w:left w:val="nil"/>
              <w:bottom w:val="single" w:sz="4" w:space="0" w:color="000000"/>
              <w:right w:val="single" w:sz="4" w:space="0" w:color="000000"/>
            </w:tcBorders>
            <w:shd w:val="clear" w:color="auto" w:fill="auto"/>
            <w:hideMark/>
          </w:tcPr>
          <w:p w14:paraId="5C2E8EFA" w14:textId="77777777" w:rsidR="00D01269" w:rsidRPr="00D01269" w:rsidRDefault="00D01269" w:rsidP="00D01269">
            <w:pPr>
              <w:spacing w:line="240" w:lineRule="auto"/>
              <w:jc w:val="right"/>
              <w:rPr>
                <w:ins w:id="2481" w:author="Eduardo" w:date="2014-06-12T13:19:00Z"/>
                <w:rFonts w:ascii="Calibri" w:eastAsia="Times New Roman" w:hAnsi="Calibri" w:cs="Times New Roman"/>
                <w:color w:val="000000"/>
                <w:sz w:val="18"/>
                <w:szCs w:val="18"/>
                <w:lang w:val="en-CA" w:eastAsia="en-CA"/>
              </w:rPr>
            </w:pPr>
            <w:ins w:id="2482" w:author="Eduardo" w:date="2014-06-12T13:19:00Z">
              <w:r w:rsidRPr="00D01269">
                <w:rPr>
                  <w:rFonts w:ascii="Calibri" w:eastAsia="Times New Roman" w:hAnsi="Calibri" w:cs="Times New Roman"/>
                  <w:color w:val="000000"/>
                  <w:sz w:val="18"/>
                  <w:szCs w:val="18"/>
                  <w:lang w:val="en-CA" w:eastAsia="en-CA"/>
                </w:rPr>
                <w:t>30</w:t>
              </w:r>
            </w:ins>
          </w:p>
        </w:tc>
        <w:tc>
          <w:tcPr>
            <w:tcW w:w="0" w:type="auto"/>
            <w:tcBorders>
              <w:top w:val="nil"/>
              <w:left w:val="nil"/>
              <w:bottom w:val="single" w:sz="4" w:space="0" w:color="000000"/>
              <w:right w:val="single" w:sz="4" w:space="0" w:color="000000"/>
            </w:tcBorders>
            <w:shd w:val="clear" w:color="auto" w:fill="auto"/>
            <w:hideMark/>
          </w:tcPr>
          <w:p w14:paraId="012FE577" w14:textId="77777777" w:rsidR="00D01269" w:rsidRPr="00D01269" w:rsidRDefault="00D01269" w:rsidP="00D01269">
            <w:pPr>
              <w:spacing w:line="240" w:lineRule="auto"/>
              <w:jc w:val="right"/>
              <w:rPr>
                <w:ins w:id="2483" w:author="Eduardo" w:date="2014-06-12T13:19:00Z"/>
                <w:rFonts w:ascii="Calibri" w:eastAsia="Times New Roman" w:hAnsi="Calibri" w:cs="Times New Roman"/>
                <w:color w:val="000000"/>
                <w:sz w:val="18"/>
                <w:szCs w:val="18"/>
                <w:lang w:val="en-CA" w:eastAsia="en-CA"/>
              </w:rPr>
            </w:pPr>
            <w:ins w:id="2484" w:author="Eduardo" w:date="2014-06-12T13:19:00Z">
              <w:r w:rsidRPr="00D01269">
                <w:rPr>
                  <w:rFonts w:ascii="Calibri" w:eastAsia="Times New Roman" w:hAnsi="Calibri" w:cs="Times New Roman"/>
                  <w:color w:val="000000"/>
                  <w:sz w:val="18"/>
                  <w:szCs w:val="18"/>
                  <w:lang w:val="en-CA" w:eastAsia="en-CA"/>
                </w:rPr>
                <w:t>0.88</w:t>
              </w:r>
            </w:ins>
          </w:p>
        </w:tc>
        <w:tc>
          <w:tcPr>
            <w:tcW w:w="0" w:type="auto"/>
            <w:tcBorders>
              <w:top w:val="nil"/>
              <w:left w:val="nil"/>
              <w:bottom w:val="single" w:sz="4" w:space="0" w:color="000000"/>
              <w:right w:val="single" w:sz="4" w:space="0" w:color="000000"/>
            </w:tcBorders>
            <w:shd w:val="clear" w:color="auto" w:fill="auto"/>
            <w:hideMark/>
          </w:tcPr>
          <w:p w14:paraId="2582B523" w14:textId="77777777" w:rsidR="00D01269" w:rsidRPr="00D01269" w:rsidRDefault="00D01269" w:rsidP="00D01269">
            <w:pPr>
              <w:spacing w:line="240" w:lineRule="auto"/>
              <w:jc w:val="right"/>
              <w:rPr>
                <w:ins w:id="2485" w:author="Eduardo" w:date="2014-06-12T13:19:00Z"/>
                <w:rFonts w:ascii="Calibri" w:eastAsia="Times New Roman" w:hAnsi="Calibri" w:cs="Times New Roman"/>
                <w:color w:val="000000"/>
                <w:sz w:val="18"/>
                <w:szCs w:val="18"/>
                <w:lang w:val="en-CA" w:eastAsia="en-CA"/>
              </w:rPr>
            </w:pPr>
            <w:ins w:id="2486" w:author="Eduardo" w:date="2014-06-12T13:19:00Z">
              <w:r w:rsidRPr="00D01269">
                <w:rPr>
                  <w:rFonts w:ascii="Calibri" w:eastAsia="Times New Roman" w:hAnsi="Calibri" w:cs="Times New Roman"/>
                  <w:color w:val="000000"/>
                  <w:sz w:val="18"/>
                  <w:szCs w:val="18"/>
                  <w:lang w:val="en-CA" w:eastAsia="en-CA"/>
                </w:rPr>
                <w:t>72.89</w:t>
              </w:r>
            </w:ins>
          </w:p>
        </w:tc>
        <w:tc>
          <w:tcPr>
            <w:tcW w:w="0" w:type="auto"/>
            <w:tcBorders>
              <w:top w:val="nil"/>
              <w:left w:val="nil"/>
              <w:bottom w:val="single" w:sz="4" w:space="0" w:color="000000"/>
              <w:right w:val="single" w:sz="4" w:space="0" w:color="000000"/>
            </w:tcBorders>
            <w:shd w:val="clear" w:color="auto" w:fill="auto"/>
            <w:hideMark/>
          </w:tcPr>
          <w:p w14:paraId="226BCE51" w14:textId="77777777" w:rsidR="00D01269" w:rsidRPr="00D01269" w:rsidRDefault="00D01269" w:rsidP="00D01269">
            <w:pPr>
              <w:spacing w:line="240" w:lineRule="auto"/>
              <w:jc w:val="right"/>
              <w:rPr>
                <w:ins w:id="2487" w:author="Eduardo" w:date="2014-06-12T13:19:00Z"/>
                <w:rFonts w:ascii="Calibri" w:eastAsia="Times New Roman" w:hAnsi="Calibri" w:cs="Times New Roman"/>
                <w:color w:val="000000"/>
                <w:sz w:val="18"/>
                <w:szCs w:val="18"/>
                <w:lang w:val="en-CA" w:eastAsia="en-CA"/>
              </w:rPr>
            </w:pPr>
            <w:ins w:id="2488" w:author="Eduardo" w:date="2014-06-12T13:19:00Z">
              <w:r w:rsidRPr="00D01269">
                <w:rPr>
                  <w:rFonts w:ascii="Calibri" w:eastAsia="Times New Roman" w:hAnsi="Calibri" w:cs="Times New Roman"/>
                  <w:color w:val="000000"/>
                  <w:sz w:val="18"/>
                  <w:szCs w:val="18"/>
                  <w:lang w:val="en-CA" w:eastAsia="en-CA"/>
                </w:rPr>
                <w:t>9.54</w:t>
              </w:r>
            </w:ins>
          </w:p>
        </w:tc>
        <w:tc>
          <w:tcPr>
            <w:tcW w:w="0" w:type="auto"/>
            <w:tcBorders>
              <w:top w:val="nil"/>
              <w:left w:val="nil"/>
              <w:bottom w:val="single" w:sz="4" w:space="0" w:color="000000"/>
              <w:right w:val="single" w:sz="4" w:space="0" w:color="000000"/>
            </w:tcBorders>
            <w:shd w:val="clear" w:color="auto" w:fill="auto"/>
            <w:hideMark/>
          </w:tcPr>
          <w:p w14:paraId="1CD6CD29" w14:textId="77777777" w:rsidR="00D01269" w:rsidRPr="00D01269" w:rsidRDefault="00D01269" w:rsidP="00D01269">
            <w:pPr>
              <w:spacing w:line="240" w:lineRule="auto"/>
              <w:jc w:val="right"/>
              <w:rPr>
                <w:ins w:id="2489" w:author="Eduardo" w:date="2014-06-12T13:19:00Z"/>
                <w:rFonts w:ascii="Calibri" w:eastAsia="Times New Roman" w:hAnsi="Calibri" w:cs="Times New Roman"/>
                <w:color w:val="000000"/>
                <w:sz w:val="18"/>
                <w:szCs w:val="18"/>
                <w:lang w:val="en-CA" w:eastAsia="en-CA"/>
              </w:rPr>
            </w:pPr>
            <w:ins w:id="2490" w:author="Eduardo" w:date="2014-06-12T13:19:00Z">
              <w:r w:rsidRPr="00D01269">
                <w:rPr>
                  <w:rFonts w:ascii="Calibri" w:eastAsia="Times New Roman" w:hAnsi="Calibri" w:cs="Times New Roman"/>
                  <w:color w:val="000000"/>
                  <w:sz w:val="18"/>
                  <w:szCs w:val="18"/>
                  <w:lang w:val="en-CA" w:eastAsia="en-CA"/>
                </w:rPr>
                <w:t>0.88</w:t>
              </w:r>
            </w:ins>
          </w:p>
        </w:tc>
      </w:tr>
      <w:tr w:rsidR="00D01269" w:rsidRPr="00D01269" w14:paraId="399BE4CB" w14:textId="77777777" w:rsidTr="00D01269">
        <w:trPr>
          <w:trHeight w:val="300"/>
          <w:ins w:id="2491"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6CCAEB2C" w14:textId="77777777" w:rsidR="00D01269" w:rsidRPr="00D01269" w:rsidRDefault="00D01269" w:rsidP="00D01269">
            <w:pPr>
              <w:spacing w:line="240" w:lineRule="auto"/>
              <w:rPr>
                <w:ins w:id="2492"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3FACF371" w14:textId="77777777" w:rsidR="00D01269" w:rsidRPr="00D01269" w:rsidRDefault="00D01269" w:rsidP="00D01269">
            <w:pPr>
              <w:spacing w:line="240" w:lineRule="auto"/>
              <w:rPr>
                <w:ins w:id="2493"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690404A6" w14:textId="77777777" w:rsidR="00D01269" w:rsidRPr="00D01269" w:rsidRDefault="00D01269" w:rsidP="00D01269">
            <w:pPr>
              <w:spacing w:line="240" w:lineRule="auto"/>
              <w:jc w:val="center"/>
              <w:rPr>
                <w:ins w:id="2494" w:author="Eduardo" w:date="2014-06-12T13:19:00Z"/>
                <w:rFonts w:ascii="Calibri" w:eastAsia="Times New Roman" w:hAnsi="Calibri" w:cs="Times New Roman"/>
                <w:b/>
                <w:bCs/>
                <w:color w:val="000000"/>
                <w:sz w:val="18"/>
                <w:szCs w:val="18"/>
                <w:lang w:val="en-CA" w:eastAsia="en-CA"/>
              </w:rPr>
            </w:pPr>
            <w:ins w:id="2495"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5A3342E6" w14:textId="77777777" w:rsidR="00D01269" w:rsidRPr="00D01269" w:rsidRDefault="00D01269" w:rsidP="00D01269">
            <w:pPr>
              <w:spacing w:line="240" w:lineRule="auto"/>
              <w:jc w:val="right"/>
              <w:rPr>
                <w:ins w:id="2496" w:author="Eduardo" w:date="2014-06-12T13:19:00Z"/>
                <w:rFonts w:ascii="Calibri" w:eastAsia="Times New Roman" w:hAnsi="Calibri" w:cs="Times New Roman"/>
                <w:color w:val="000000"/>
                <w:sz w:val="18"/>
                <w:szCs w:val="18"/>
                <w:lang w:val="en-CA" w:eastAsia="en-CA"/>
              </w:rPr>
            </w:pPr>
            <w:ins w:id="2497" w:author="Eduardo" w:date="2014-06-12T13:19:00Z">
              <w:r w:rsidRPr="00D01269">
                <w:rPr>
                  <w:rFonts w:ascii="Calibri" w:eastAsia="Times New Roman" w:hAnsi="Calibri" w:cs="Times New Roman"/>
                  <w:color w:val="000000"/>
                  <w:sz w:val="18"/>
                  <w:szCs w:val="18"/>
                  <w:lang w:val="en-CA" w:eastAsia="en-CA"/>
                </w:rPr>
                <w:t>63.88</w:t>
              </w:r>
            </w:ins>
          </w:p>
        </w:tc>
        <w:tc>
          <w:tcPr>
            <w:tcW w:w="0" w:type="auto"/>
            <w:tcBorders>
              <w:top w:val="nil"/>
              <w:left w:val="nil"/>
              <w:bottom w:val="single" w:sz="4" w:space="0" w:color="000000"/>
              <w:right w:val="single" w:sz="4" w:space="0" w:color="000000"/>
            </w:tcBorders>
            <w:shd w:val="clear" w:color="auto" w:fill="auto"/>
            <w:hideMark/>
          </w:tcPr>
          <w:p w14:paraId="7B9A4F49" w14:textId="77777777" w:rsidR="00D01269" w:rsidRPr="00D01269" w:rsidRDefault="00D01269" w:rsidP="00D01269">
            <w:pPr>
              <w:spacing w:line="240" w:lineRule="auto"/>
              <w:jc w:val="right"/>
              <w:rPr>
                <w:ins w:id="2498" w:author="Eduardo" w:date="2014-06-12T13:19:00Z"/>
                <w:rFonts w:ascii="Calibri" w:eastAsia="Times New Roman" w:hAnsi="Calibri" w:cs="Times New Roman"/>
                <w:color w:val="000000"/>
                <w:sz w:val="18"/>
                <w:szCs w:val="18"/>
                <w:lang w:val="en-CA" w:eastAsia="en-CA"/>
              </w:rPr>
            </w:pPr>
            <w:ins w:id="2499" w:author="Eduardo" w:date="2014-06-12T13:19:00Z">
              <w:r w:rsidRPr="00D01269">
                <w:rPr>
                  <w:rFonts w:ascii="Calibri" w:eastAsia="Times New Roman" w:hAnsi="Calibri" w:cs="Times New Roman"/>
                  <w:color w:val="000000"/>
                  <w:sz w:val="18"/>
                  <w:szCs w:val="18"/>
                  <w:lang w:val="en-CA" w:eastAsia="en-CA"/>
                </w:rPr>
                <w:t>8.73</w:t>
              </w:r>
            </w:ins>
          </w:p>
        </w:tc>
        <w:tc>
          <w:tcPr>
            <w:tcW w:w="0" w:type="auto"/>
            <w:tcBorders>
              <w:top w:val="nil"/>
              <w:left w:val="nil"/>
              <w:bottom w:val="single" w:sz="4" w:space="0" w:color="000000"/>
              <w:right w:val="single" w:sz="4" w:space="0" w:color="000000"/>
            </w:tcBorders>
            <w:shd w:val="clear" w:color="auto" w:fill="auto"/>
            <w:hideMark/>
          </w:tcPr>
          <w:p w14:paraId="69E0ACA3" w14:textId="77777777" w:rsidR="00D01269" w:rsidRPr="00D01269" w:rsidRDefault="00D01269" w:rsidP="00D01269">
            <w:pPr>
              <w:spacing w:line="240" w:lineRule="auto"/>
              <w:jc w:val="right"/>
              <w:rPr>
                <w:ins w:id="2500" w:author="Eduardo" w:date="2014-06-12T13:19:00Z"/>
                <w:rFonts w:ascii="Calibri" w:eastAsia="Times New Roman" w:hAnsi="Calibri" w:cs="Times New Roman"/>
                <w:color w:val="000000"/>
                <w:sz w:val="18"/>
                <w:szCs w:val="18"/>
                <w:lang w:val="en-CA" w:eastAsia="en-CA"/>
              </w:rPr>
            </w:pPr>
            <w:ins w:id="2501" w:author="Eduardo" w:date="2014-06-12T13:19:00Z">
              <w:r w:rsidRPr="00D01269">
                <w:rPr>
                  <w:rFonts w:ascii="Calibri" w:eastAsia="Times New Roman" w:hAnsi="Calibri" w:cs="Times New Roman"/>
                  <w:color w:val="000000"/>
                  <w:sz w:val="18"/>
                  <w:szCs w:val="18"/>
                  <w:lang w:val="en-CA" w:eastAsia="en-CA"/>
                </w:rPr>
                <w:t>1.85</w:t>
              </w:r>
            </w:ins>
          </w:p>
        </w:tc>
        <w:tc>
          <w:tcPr>
            <w:tcW w:w="0" w:type="auto"/>
            <w:tcBorders>
              <w:top w:val="nil"/>
              <w:left w:val="nil"/>
              <w:bottom w:val="single" w:sz="4" w:space="0" w:color="000000"/>
              <w:right w:val="single" w:sz="4" w:space="0" w:color="000000"/>
            </w:tcBorders>
            <w:shd w:val="clear" w:color="auto" w:fill="auto"/>
            <w:hideMark/>
          </w:tcPr>
          <w:p w14:paraId="6B4BD2A3" w14:textId="77777777" w:rsidR="00D01269" w:rsidRPr="00D01269" w:rsidRDefault="00D01269" w:rsidP="00D01269">
            <w:pPr>
              <w:spacing w:line="240" w:lineRule="auto"/>
              <w:jc w:val="right"/>
              <w:rPr>
                <w:ins w:id="2502" w:author="Eduardo" w:date="2014-06-12T13:19:00Z"/>
                <w:rFonts w:ascii="Calibri" w:eastAsia="Times New Roman" w:hAnsi="Calibri" w:cs="Times New Roman"/>
                <w:color w:val="000000"/>
                <w:sz w:val="18"/>
                <w:szCs w:val="18"/>
                <w:lang w:val="en-CA" w:eastAsia="en-CA"/>
              </w:rPr>
            </w:pPr>
            <w:ins w:id="2503" w:author="Eduardo" w:date="2014-06-12T13:19:00Z">
              <w:r w:rsidRPr="00D01269">
                <w:rPr>
                  <w:rFonts w:ascii="Calibri" w:eastAsia="Times New Roman" w:hAnsi="Calibri" w:cs="Times New Roman"/>
                  <w:color w:val="000000"/>
                  <w:sz w:val="18"/>
                  <w:szCs w:val="18"/>
                  <w:lang w:val="en-CA" w:eastAsia="en-CA"/>
                </w:rPr>
                <w:t>72.51</w:t>
              </w:r>
            </w:ins>
          </w:p>
        </w:tc>
        <w:tc>
          <w:tcPr>
            <w:tcW w:w="0" w:type="auto"/>
            <w:tcBorders>
              <w:top w:val="nil"/>
              <w:left w:val="nil"/>
              <w:bottom w:val="single" w:sz="4" w:space="0" w:color="000000"/>
              <w:right w:val="single" w:sz="4" w:space="0" w:color="000000"/>
            </w:tcBorders>
            <w:shd w:val="clear" w:color="auto" w:fill="auto"/>
            <w:hideMark/>
          </w:tcPr>
          <w:p w14:paraId="56DCA6DB" w14:textId="77777777" w:rsidR="00D01269" w:rsidRPr="00D01269" w:rsidRDefault="00D01269" w:rsidP="00D01269">
            <w:pPr>
              <w:spacing w:line="240" w:lineRule="auto"/>
              <w:jc w:val="right"/>
              <w:rPr>
                <w:ins w:id="2504" w:author="Eduardo" w:date="2014-06-12T13:19:00Z"/>
                <w:rFonts w:ascii="Calibri" w:eastAsia="Times New Roman" w:hAnsi="Calibri" w:cs="Times New Roman"/>
                <w:color w:val="000000"/>
                <w:sz w:val="18"/>
                <w:szCs w:val="18"/>
                <w:lang w:val="en-CA" w:eastAsia="en-CA"/>
              </w:rPr>
            </w:pPr>
            <w:ins w:id="2505" w:author="Eduardo" w:date="2014-06-12T13:19:00Z">
              <w:r w:rsidRPr="00D01269">
                <w:rPr>
                  <w:rFonts w:ascii="Calibri" w:eastAsia="Times New Roman" w:hAnsi="Calibri" w:cs="Times New Roman"/>
                  <w:color w:val="000000"/>
                  <w:sz w:val="18"/>
                  <w:szCs w:val="18"/>
                  <w:lang w:val="en-CA" w:eastAsia="en-CA"/>
                </w:rPr>
                <w:t>11.92</w:t>
              </w:r>
            </w:ins>
          </w:p>
        </w:tc>
        <w:tc>
          <w:tcPr>
            <w:tcW w:w="0" w:type="auto"/>
            <w:tcBorders>
              <w:top w:val="nil"/>
              <w:left w:val="nil"/>
              <w:bottom w:val="single" w:sz="4" w:space="0" w:color="000000"/>
              <w:right w:val="single" w:sz="4" w:space="0" w:color="000000"/>
            </w:tcBorders>
            <w:shd w:val="clear" w:color="auto" w:fill="auto"/>
            <w:hideMark/>
          </w:tcPr>
          <w:p w14:paraId="69FA1246" w14:textId="77777777" w:rsidR="00D01269" w:rsidRPr="00D01269" w:rsidRDefault="00D01269" w:rsidP="00D01269">
            <w:pPr>
              <w:spacing w:line="240" w:lineRule="auto"/>
              <w:jc w:val="right"/>
              <w:rPr>
                <w:ins w:id="2506" w:author="Eduardo" w:date="2014-06-12T13:19:00Z"/>
                <w:rFonts w:ascii="Calibri" w:eastAsia="Times New Roman" w:hAnsi="Calibri" w:cs="Times New Roman"/>
                <w:color w:val="000000"/>
                <w:sz w:val="18"/>
                <w:szCs w:val="18"/>
                <w:lang w:val="en-CA" w:eastAsia="en-CA"/>
              </w:rPr>
            </w:pPr>
            <w:ins w:id="2507" w:author="Eduardo" w:date="2014-06-12T13:19:00Z">
              <w:r w:rsidRPr="00D01269">
                <w:rPr>
                  <w:rFonts w:ascii="Calibri" w:eastAsia="Times New Roman" w:hAnsi="Calibri" w:cs="Times New Roman"/>
                  <w:color w:val="000000"/>
                  <w:sz w:val="18"/>
                  <w:szCs w:val="18"/>
                  <w:lang w:val="en-CA" w:eastAsia="en-CA"/>
                </w:rPr>
                <w:t>1.85</w:t>
              </w:r>
            </w:ins>
          </w:p>
        </w:tc>
      </w:tr>
      <w:tr w:rsidR="00D01269" w:rsidRPr="00D01269" w14:paraId="3ACC866D" w14:textId="77777777" w:rsidTr="00D01269">
        <w:trPr>
          <w:trHeight w:val="300"/>
          <w:ins w:id="2508"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2CA4FFA9" w14:textId="77777777" w:rsidR="00D01269" w:rsidRPr="00D01269" w:rsidRDefault="00D01269" w:rsidP="00D01269">
            <w:pPr>
              <w:spacing w:line="240" w:lineRule="auto"/>
              <w:jc w:val="center"/>
              <w:rPr>
                <w:ins w:id="2509" w:author="Eduardo" w:date="2014-06-12T13:19:00Z"/>
                <w:rFonts w:ascii="Calibri" w:eastAsia="Times New Roman" w:hAnsi="Calibri" w:cs="Times New Roman"/>
                <w:b/>
                <w:bCs/>
                <w:color w:val="000000"/>
                <w:sz w:val="18"/>
                <w:szCs w:val="18"/>
                <w:lang w:val="en-CA" w:eastAsia="en-CA"/>
              </w:rPr>
            </w:pPr>
            <w:ins w:id="2510" w:author="Eduardo" w:date="2014-06-12T13:19:00Z">
              <w:r w:rsidRPr="00D01269">
                <w:rPr>
                  <w:rFonts w:ascii="Calibri" w:eastAsia="Times New Roman" w:hAnsi="Calibri" w:cs="Times New Roman"/>
                  <w:b/>
                  <w:bCs/>
                  <w:color w:val="000000"/>
                  <w:sz w:val="18"/>
                  <w:szCs w:val="18"/>
                  <w:lang w:val="en-CA" w:eastAsia="en-CA"/>
                </w:rPr>
                <w:t>Cer</w:t>
              </w:r>
              <w:r w:rsidRPr="00D01269">
                <w:rPr>
                  <w:rFonts w:ascii="Calibri" w:eastAsia="Times New Roman" w:hAnsi="Calibri" w:cs="Times New Roman"/>
                  <w:b/>
                  <w:bCs/>
                  <w:color w:val="000000"/>
                  <w:sz w:val="18"/>
                  <w:szCs w:val="18"/>
                  <w:lang w:val="en-CA" w:eastAsia="en-CA"/>
                </w:rPr>
                <w:t>e</w:t>
              </w:r>
              <w:r w:rsidRPr="00D01269">
                <w:rPr>
                  <w:rFonts w:ascii="Calibri" w:eastAsia="Times New Roman" w:hAnsi="Calibri" w:cs="Times New Roman"/>
                  <w:b/>
                  <w:bCs/>
                  <w:color w:val="000000"/>
                  <w:sz w:val="18"/>
                  <w:szCs w:val="18"/>
                  <w:lang w:val="en-CA" w:eastAsia="en-CA"/>
                </w:rPr>
                <w:t>al/Root Crop Mixed</w:t>
              </w:r>
            </w:ins>
          </w:p>
        </w:tc>
        <w:tc>
          <w:tcPr>
            <w:tcW w:w="0" w:type="auto"/>
            <w:tcBorders>
              <w:top w:val="nil"/>
              <w:left w:val="nil"/>
              <w:bottom w:val="single" w:sz="4" w:space="0" w:color="000000"/>
              <w:right w:val="single" w:sz="4" w:space="0" w:color="000000"/>
            </w:tcBorders>
            <w:shd w:val="clear" w:color="auto" w:fill="auto"/>
            <w:hideMark/>
          </w:tcPr>
          <w:p w14:paraId="50F0CDE9" w14:textId="77777777" w:rsidR="00D01269" w:rsidRPr="00D01269" w:rsidRDefault="00D01269" w:rsidP="00D01269">
            <w:pPr>
              <w:spacing w:line="240" w:lineRule="auto"/>
              <w:jc w:val="center"/>
              <w:rPr>
                <w:ins w:id="2511" w:author="Eduardo" w:date="2014-06-12T13:19:00Z"/>
                <w:rFonts w:ascii="Calibri" w:eastAsia="Times New Roman" w:hAnsi="Calibri" w:cs="Times New Roman"/>
                <w:b/>
                <w:bCs/>
                <w:color w:val="000000"/>
                <w:sz w:val="18"/>
                <w:szCs w:val="18"/>
                <w:lang w:val="en-CA" w:eastAsia="en-CA"/>
              </w:rPr>
            </w:pPr>
            <w:ins w:id="2512"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4118437A" w14:textId="77777777" w:rsidR="00D01269" w:rsidRPr="00D01269" w:rsidRDefault="00D01269" w:rsidP="00D01269">
            <w:pPr>
              <w:spacing w:line="240" w:lineRule="auto"/>
              <w:jc w:val="center"/>
              <w:rPr>
                <w:ins w:id="2513" w:author="Eduardo" w:date="2014-06-12T13:19:00Z"/>
                <w:rFonts w:ascii="Calibri" w:eastAsia="Times New Roman" w:hAnsi="Calibri" w:cs="Times New Roman"/>
                <w:b/>
                <w:bCs/>
                <w:color w:val="000000"/>
                <w:sz w:val="18"/>
                <w:szCs w:val="18"/>
                <w:lang w:val="en-CA" w:eastAsia="en-CA"/>
              </w:rPr>
            </w:pPr>
            <w:ins w:id="2514"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5AE1855F" w14:textId="77777777" w:rsidR="00D01269" w:rsidRPr="00D01269" w:rsidRDefault="00D01269" w:rsidP="00D01269">
            <w:pPr>
              <w:spacing w:line="240" w:lineRule="auto"/>
              <w:rPr>
                <w:ins w:id="2515" w:author="Eduardo" w:date="2014-06-12T13:19:00Z"/>
                <w:rFonts w:ascii="Calibri" w:eastAsia="Times New Roman" w:hAnsi="Calibri" w:cs="Times New Roman"/>
                <w:color w:val="000000"/>
                <w:sz w:val="18"/>
                <w:szCs w:val="18"/>
                <w:lang w:val="en-CA" w:eastAsia="en-CA"/>
              </w:rPr>
            </w:pPr>
            <w:ins w:id="2516"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8C6767D" w14:textId="77777777" w:rsidR="00D01269" w:rsidRPr="00D01269" w:rsidRDefault="00D01269" w:rsidP="00D01269">
            <w:pPr>
              <w:spacing w:line="240" w:lineRule="auto"/>
              <w:rPr>
                <w:ins w:id="2517" w:author="Eduardo" w:date="2014-06-12T13:19:00Z"/>
                <w:rFonts w:ascii="Calibri" w:eastAsia="Times New Roman" w:hAnsi="Calibri" w:cs="Times New Roman"/>
                <w:color w:val="000000"/>
                <w:sz w:val="18"/>
                <w:szCs w:val="18"/>
                <w:lang w:val="en-CA" w:eastAsia="en-CA"/>
              </w:rPr>
            </w:pPr>
            <w:ins w:id="2518"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10BC5F3F" w14:textId="77777777" w:rsidR="00D01269" w:rsidRPr="00D01269" w:rsidRDefault="00D01269" w:rsidP="00D01269">
            <w:pPr>
              <w:spacing w:line="240" w:lineRule="auto"/>
              <w:jc w:val="right"/>
              <w:rPr>
                <w:ins w:id="2519" w:author="Eduardo" w:date="2014-06-12T13:19:00Z"/>
                <w:rFonts w:ascii="Calibri" w:eastAsia="Times New Roman" w:hAnsi="Calibri" w:cs="Times New Roman"/>
                <w:color w:val="000000"/>
                <w:sz w:val="18"/>
                <w:szCs w:val="18"/>
                <w:lang w:val="en-CA" w:eastAsia="en-CA"/>
              </w:rPr>
            </w:pPr>
            <w:ins w:id="2520"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4" w:space="0" w:color="000000"/>
            </w:tcBorders>
            <w:shd w:val="clear" w:color="auto" w:fill="auto"/>
            <w:hideMark/>
          </w:tcPr>
          <w:p w14:paraId="259EB274" w14:textId="77777777" w:rsidR="00D01269" w:rsidRPr="00D01269" w:rsidRDefault="00D01269" w:rsidP="00D01269">
            <w:pPr>
              <w:spacing w:line="240" w:lineRule="auto"/>
              <w:rPr>
                <w:ins w:id="2521" w:author="Eduardo" w:date="2014-06-12T13:19:00Z"/>
                <w:rFonts w:ascii="Calibri" w:eastAsia="Times New Roman" w:hAnsi="Calibri" w:cs="Times New Roman"/>
                <w:color w:val="000000"/>
                <w:sz w:val="18"/>
                <w:szCs w:val="18"/>
                <w:lang w:val="en-CA" w:eastAsia="en-CA"/>
              </w:rPr>
            </w:pPr>
            <w:ins w:id="2522"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5430D951" w14:textId="77777777" w:rsidR="00D01269" w:rsidRPr="00D01269" w:rsidRDefault="00D01269" w:rsidP="00D01269">
            <w:pPr>
              <w:spacing w:line="240" w:lineRule="auto"/>
              <w:rPr>
                <w:ins w:id="2523" w:author="Eduardo" w:date="2014-06-12T13:19:00Z"/>
                <w:rFonts w:ascii="Calibri" w:eastAsia="Times New Roman" w:hAnsi="Calibri" w:cs="Times New Roman"/>
                <w:color w:val="000000"/>
                <w:sz w:val="18"/>
                <w:szCs w:val="18"/>
                <w:lang w:val="en-CA" w:eastAsia="en-CA"/>
              </w:rPr>
            </w:pPr>
            <w:ins w:id="2524"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710DD5B5" w14:textId="77777777" w:rsidR="00D01269" w:rsidRPr="00D01269" w:rsidRDefault="00D01269" w:rsidP="00D01269">
            <w:pPr>
              <w:spacing w:line="240" w:lineRule="auto"/>
              <w:jc w:val="right"/>
              <w:rPr>
                <w:ins w:id="2525" w:author="Eduardo" w:date="2014-06-12T13:19:00Z"/>
                <w:rFonts w:ascii="Calibri" w:eastAsia="Times New Roman" w:hAnsi="Calibri" w:cs="Times New Roman"/>
                <w:color w:val="000000"/>
                <w:sz w:val="18"/>
                <w:szCs w:val="18"/>
                <w:lang w:val="en-CA" w:eastAsia="en-CA"/>
              </w:rPr>
            </w:pPr>
            <w:ins w:id="2526" w:author="Eduardo" w:date="2014-06-12T13:19:00Z">
              <w:r w:rsidRPr="00D01269">
                <w:rPr>
                  <w:rFonts w:ascii="Calibri" w:eastAsia="Times New Roman" w:hAnsi="Calibri" w:cs="Times New Roman"/>
                  <w:color w:val="000000"/>
                  <w:sz w:val="18"/>
                  <w:szCs w:val="18"/>
                  <w:lang w:val="en-CA" w:eastAsia="en-CA"/>
                </w:rPr>
                <w:t>0</w:t>
              </w:r>
            </w:ins>
          </w:p>
        </w:tc>
      </w:tr>
      <w:tr w:rsidR="00D01269" w:rsidRPr="00D01269" w14:paraId="3E8422E9" w14:textId="77777777" w:rsidTr="00D01269">
        <w:trPr>
          <w:trHeight w:val="300"/>
          <w:ins w:id="2527"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534DDF3C" w14:textId="77777777" w:rsidR="00D01269" w:rsidRPr="00D01269" w:rsidRDefault="00D01269" w:rsidP="00D01269">
            <w:pPr>
              <w:spacing w:line="240" w:lineRule="auto"/>
              <w:rPr>
                <w:ins w:id="2528"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6D79E041" w14:textId="77777777" w:rsidR="00D01269" w:rsidRPr="00D01269" w:rsidRDefault="00D01269" w:rsidP="00D01269">
            <w:pPr>
              <w:spacing w:line="240" w:lineRule="auto"/>
              <w:jc w:val="center"/>
              <w:rPr>
                <w:ins w:id="2529" w:author="Eduardo" w:date="2014-06-12T13:19:00Z"/>
                <w:rFonts w:ascii="Calibri" w:eastAsia="Times New Roman" w:hAnsi="Calibri" w:cs="Times New Roman"/>
                <w:b/>
                <w:bCs/>
                <w:color w:val="000000"/>
                <w:sz w:val="18"/>
                <w:szCs w:val="18"/>
                <w:lang w:val="en-CA" w:eastAsia="en-CA"/>
              </w:rPr>
            </w:pPr>
            <w:ins w:id="2530"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779D072F" w14:textId="77777777" w:rsidR="00D01269" w:rsidRPr="00D01269" w:rsidRDefault="00D01269" w:rsidP="00D01269">
            <w:pPr>
              <w:spacing w:line="240" w:lineRule="auto"/>
              <w:jc w:val="center"/>
              <w:rPr>
                <w:ins w:id="2531" w:author="Eduardo" w:date="2014-06-12T13:19:00Z"/>
                <w:rFonts w:ascii="Calibri" w:eastAsia="Times New Roman" w:hAnsi="Calibri" w:cs="Times New Roman"/>
                <w:b/>
                <w:bCs/>
                <w:color w:val="000000"/>
                <w:sz w:val="18"/>
                <w:szCs w:val="18"/>
                <w:lang w:val="en-CA" w:eastAsia="en-CA"/>
              </w:rPr>
            </w:pPr>
            <w:ins w:id="2532"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5E2993BA" w14:textId="77777777" w:rsidR="00D01269" w:rsidRPr="00D01269" w:rsidRDefault="00D01269" w:rsidP="00D01269">
            <w:pPr>
              <w:spacing w:line="240" w:lineRule="auto"/>
              <w:rPr>
                <w:ins w:id="2533" w:author="Eduardo" w:date="2014-06-12T13:19:00Z"/>
                <w:rFonts w:ascii="Calibri" w:eastAsia="Times New Roman" w:hAnsi="Calibri" w:cs="Times New Roman"/>
                <w:color w:val="000000"/>
                <w:sz w:val="18"/>
                <w:szCs w:val="18"/>
                <w:lang w:val="en-CA" w:eastAsia="en-CA"/>
              </w:rPr>
            </w:pPr>
            <w:ins w:id="2534"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7C1537EF" w14:textId="77777777" w:rsidR="00D01269" w:rsidRPr="00D01269" w:rsidRDefault="00D01269" w:rsidP="00D01269">
            <w:pPr>
              <w:spacing w:line="240" w:lineRule="auto"/>
              <w:rPr>
                <w:ins w:id="2535" w:author="Eduardo" w:date="2014-06-12T13:19:00Z"/>
                <w:rFonts w:ascii="Calibri" w:eastAsia="Times New Roman" w:hAnsi="Calibri" w:cs="Times New Roman"/>
                <w:color w:val="000000"/>
                <w:sz w:val="18"/>
                <w:szCs w:val="18"/>
                <w:lang w:val="en-CA" w:eastAsia="en-CA"/>
              </w:rPr>
            </w:pPr>
            <w:ins w:id="2536"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550FC535" w14:textId="77777777" w:rsidR="00D01269" w:rsidRPr="00D01269" w:rsidRDefault="00D01269" w:rsidP="00D01269">
            <w:pPr>
              <w:spacing w:line="240" w:lineRule="auto"/>
              <w:jc w:val="right"/>
              <w:rPr>
                <w:ins w:id="2537" w:author="Eduardo" w:date="2014-06-12T13:19:00Z"/>
                <w:rFonts w:ascii="Calibri" w:eastAsia="Times New Roman" w:hAnsi="Calibri" w:cs="Times New Roman"/>
                <w:color w:val="000000"/>
                <w:sz w:val="18"/>
                <w:szCs w:val="18"/>
                <w:lang w:val="en-CA" w:eastAsia="en-CA"/>
              </w:rPr>
            </w:pPr>
            <w:ins w:id="2538" w:author="Eduardo" w:date="2014-06-12T13:19:00Z">
              <w:r w:rsidRPr="00D01269">
                <w:rPr>
                  <w:rFonts w:ascii="Calibri" w:eastAsia="Times New Roman" w:hAnsi="Calibri" w:cs="Times New Roman"/>
                  <w:color w:val="000000"/>
                  <w:sz w:val="18"/>
                  <w:szCs w:val="18"/>
                  <w:lang w:val="en-CA" w:eastAsia="en-CA"/>
                </w:rPr>
                <w:t>2.28</w:t>
              </w:r>
            </w:ins>
          </w:p>
        </w:tc>
        <w:tc>
          <w:tcPr>
            <w:tcW w:w="0" w:type="auto"/>
            <w:tcBorders>
              <w:top w:val="nil"/>
              <w:left w:val="nil"/>
              <w:bottom w:val="single" w:sz="4" w:space="0" w:color="000000"/>
              <w:right w:val="single" w:sz="4" w:space="0" w:color="000000"/>
            </w:tcBorders>
            <w:shd w:val="clear" w:color="auto" w:fill="auto"/>
            <w:hideMark/>
          </w:tcPr>
          <w:p w14:paraId="590D65FB" w14:textId="77777777" w:rsidR="00D01269" w:rsidRPr="00D01269" w:rsidRDefault="00D01269" w:rsidP="00D01269">
            <w:pPr>
              <w:spacing w:line="240" w:lineRule="auto"/>
              <w:jc w:val="right"/>
              <w:rPr>
                <w:ins w:id="2539" w:author="Eduardo" w:date="2014-06-12T13:19:00Z"/>
                <w:rFonts w:ascii="Calibri" w:eastAsia="Times New Roman" w:hAnsi="Calibri" w:cs="Times New Roman"/>
                <w:color w:val="000000"/>
                <w:sz w:val="18"/>
                <w:szCs w:val="18"/>
                <w:lang w:val="en-CA" w:eastAsia="en-CA"/>
              </w:rPr>
            </w:pPr>
            <w:ins w:id="2540" w:author="Eduardo" w:date="2014-06-12T13:19:00Z">
              <w:r w:rsidRPr="00D01269">
                <w:rPr>
                  <w:rFonts w:ascii="Calibri" w:eastAsia="Times New Roman" w:hAnsi="Calibri" w:cs="Times New Roman"/>
                  <w:color w:val="000000"/>
                  <w:sz w:val="18"/>
                  <w:szCs w:val="18"/>
                  <w:lang w:val="en-CA" w:eastAsia="en-CA"/>
                </w:rPr>
                <w:t>77.27</w:t>
              </w:r>
            </w:ins>
          </w:p>
        </w:tc>
        <w:tc>
          <w:tcPr>
            <w:tcW w:w="0" w:type="auto"/>
            <w:tcBorders>
              <w:top w:val="nil"/>
              <w:left w:val="nil"/>
              <w:bottom w:val="single" w:sz="4" w:space="0" w:color="000000"/>
              <w:right w:val="single" w:sz="4" w:space="0" w:color="000000"/>
            </w:tcBorders>
            <w:shd w:val="clear" w:color="auto" w:fill="auto"/>
            <w:hideMark/>
          </w:tcPr>
          <w:p w14:paraId="720E4551" w14:textId="77777777" w:rsidR="00D01269" w:rsidRPr="00D01269" w:rsidRDefault="00D01269" w:rsidP="00D01269">
            <w:pPr>
              <w:spacing w:line="240" w:lineRule="auto"/>
              <w:jc w:val="right"/>
              <w:rPr>
                <w:ins w:id="2541" w:author="Eduardo" w:date="2014-06-12T13:19:00Z"/>
                <w:rFonts w:ascii="Calibri" w:eastAsia="Times New Roman" w:hAnsi="Calibri" w:cs="Times New Roman"/>
                <w:color w:val="000000"/>
                <w:sz w:val="18"/>
                <w:szCs w:val="18"/>
                <w:lang w:val="en-CA" w:eastAsia="en-CA"/>
              </w:rPr>
            </w:pPr>
            <w:ins w:id="2542" w:author="Eduardo" w:date="2014-06-12T13:19:00Z">
              <w:r w:rsidRPr="00D01269">
                <w:rPr>
                  <w:rFonts w:ascii="Calibri" w:eastAsia="Times New Roman" w:hAnsi="Calibri" w:cs="Times New Roman"/>
                  <w:color w:val="000000"/>
                  <w:sz w:val="18"/>
                  <w:szCs w:val="18"/>
                  <w:lang w:val="en-CA" w:eastAsia="en-CA"/>
                </w:rPr>
                <w:t>9.81</w:t>
              </w:r>
            </w:ins>
          </w:p>
        </w:tc>
        <w:tc>
          <w:tcPr>
            <w:tcW w:w="0" w:type="auto"/>
            <w:tcBorders>
              <w:top w:val="nil"/>
              <w:left w:val="nil"/>
              <w:bottom w:val="single" w:sz="4" w:space="0" w:color="000000"/>
              <w:right w:val="single" w:sz="4" w:space="0" w:color="000000"/>
            </w:tcBorders>
            <w:shd w:val="clear" w:color="auto" w:fill="auto"/>
            <w:hideMark/>
          </w:tcPr>
          <w:p w14:paraId="28862D49" w14:textId="77777777" w:rsidR="00D01269" w:rsidRPr="00D01269" w:rsidRDefault="00D01269" w:rsidP="00D01269">
            <w:pPr>
              <w:spacing w:line="240" w:lineRule="auto"/>
              <w:jc w:val="right"/>
              <w:rPr>
                <w:ins w:id="2543" w:author="Eduardo" w:date="2014-06-12T13:19:00Z"/>
                <w:rFonts w:ascii="Calibri" w:eastAsia="Times New Roman" w:hAnsi="Calibri" w:cs="Times New Roman"/>
                <w:color w:val="000000"/>
                <w:sz w:val="18"/>
                <w:szCs w:val="18"/>
                <w:lang w:val="en-CA" w:eastAsia="en-CA"/>
              </w:rPr>
            </w:pPr>
            <w:ins w:id="2544" w:author="Eduardo" w:date="2014-06-12T13:19:00Z">
              <w:r w:rsidRPr="00D01269">
                <w:rPr>
                  <w:rFonts w:ascii="Calibri" w:eastAsia="Times New Roman" w:hAnsi="Calibri" w:cs="Times New Roman"/>
                  <w:color w:val="000000"/>
                  <w:sz w:val="18"/>
                  <w:szCs w:val="18"/>
                  <w:lang w:val="en-CA" w:eastAsia="en-CA"/>
                </w:rPr>
                <w:t>2.28</w:t>
              </w:r>
            </w:ins>
          </w:p>
        </w:tc>
      </w:tr>
      <w:tr w:rsidR="00D01269" w:rsidRPr="00D01269" w14:paraId="7F2B0037" w14:textId="77777777" w:rsidTr="00D01269">
        <w:trPr>
          <w:trHeight w:val="300"/>
          <w:ins w:id="2545" w:author="Eduardo" w:date="2014-06-12T13:19:00Z"/>
        </w:trPr>
        <w:tc>
          <w:tcPr>
            <w:tcW w:w="0" w:type="auto"/>
            <w:vMerge w:val="restart"/>
            <w:tcBorders>
              <w:top w:val="nil"/>
              <w:left w:val="single" w:sz="8" w:space="0" w:color="000000"/>
              <w:bottom w:val="single" w:sz="8" w:space="0" w:color="000000"/>
              <w:right w:val="single" w:sz="4" w:space="0" w:color="000000"/>
            </w:tcBorders>
            <w:shd w:val="clear" w:color="auto" w:fill="auto"/>
            <w:hideMark/>
          </w:tcPr>
          <w:p w14:paraId="6E3C12DE" w14:textId="77777777" w:rsidR="00D01269" w:rsidRPr="00D01269" w:rsidRDefault="00D01269" w:rsidP="00D01269">
            <w:pPr>
              <w:spacing w:line="240" w:lineRule="auto"/>
              <w:jc w:val="center"/>
              <w:rPr>
                <w:ins w:id="2546" w:author="Eduardo" w:date="2014-06-12T13:19:00Z"/>
                <w:rFonts w:ascii="Calibri" w:eastAsia="Times New Roman" w:hAnsi="Calibri" w:cs="Times New Roman"/>
                <w:b/>
                <w:bCs/>
                <w:color w:val="000000"/>
                <w:sz w:val="18"/>
                <w:szCs w:val="18"/>
                <w:lang w:val="en-CA" w:eastAsia="en-CA"/>
              </w:rPr>
            </w:pPr>
            <w:ins w:id="2547" w:author="Eduardo" w:date="2014-06-12T13:19:00Z">
              <w:r w:rsidRPr="00D01269">
                <w:rPr>
                  <w:rFonts w:ascii="Calibri" w:eastAsia="Times New Roman" w:hAnsi="Calibri" w:cs="Times New Roman"/>
                  <w:b/>
                  <w:bCs/>
                  <w:color w:val="000000"/>
                  <w:sz w:val="18"/>
                  <w:szCs w:val="18"/>
                  <w:lang w:val="en-CA" w:eastAsia="en-CA"/>
                </w:rPr>
                <w:t>Maize Mixed</w:t>
              </w:r>
            </w:ins>
          </w:p>
        </w:tc>
        <w:tc>
          <w:tcPr>
            <w:tcW w:w="0" w:type="auto"/>
            <w:tcBorders>
              <w:top w:val="nil"/>
              <w:left w:val="nil"/>
              <w:bottom w:val="single" w:sz="4" w:space="0" w:color="000000"/>
              <w:right w:val="single" w:sz="4" w:space="0" w:color="000000"/>
            </w:tcBorders>
            <w:shd w:val="clear" w:color="auto" w:fill="auto"/>
            <w:hideMark/>
          </w:tcPr>
          <w:p w14:paraId="11ACC0C4" w14:textId="77777777" w:rsidR="00D01269" w:rsidRPr="00D01269" w:rsidRDefault="00D01269" w:rsidP="00D01269">
            <w:pPr>
              <w:spacing w:line="240" w:lineRule="auto"/>
              <w:jc w:val="center"/>
              <w:rPr>
                <w:ins w:id="2548" w:author="Eduardo" w:date="2014-06-12T13:19:00Z"/>
                <w:rFonts w:ascii="Calibri" w:eastAsia="Times New Roman" w:hAnsi="Calibri" w:cs="Times New Roman"/>
                <w:b/>
                <w:bCs/>
                <w:color w:val="000000"/>
                <w:sz w:val="18"/>
                <w:szCs w:val="18"/>
                <w:lang w:val="en-CA" w:eastAsia="en-CA"/>
              </w:rPr>
            </w:pPr>
            <w:ins w:id="2549"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2B6BEB42" w14:textId="77777777" w:rsidR="00D01269" w:rsidRPr="00D01269" w:rsidRDefault="00D01269" w:rsidP="00D01269">
            <w:pPr>
              <w:spacing w:line="240" w:lineRule="auto"/>
              <w:jc w:val="center"/>
              <w:rPr>
                <w:ins w:id="2550" w:author="Eduardo" w:date="2014-06-12T13:19:00Z"/>
                <w:rFonts w:ascii="Calibri" w:eastAsia="Times New Roman" w:hAnsi="Calibri" w:cs="Times New Roman"/>
                <w:b/>
                <w:bCs/>
                <w:color w:val="000000"/>
                <w:sz w:val="18"/>
                <w:szCs w:val="18"/>
                <w:lang w:val="en-CA" w:eastAsia="en-CA"/>
              </w:rPr>
            </w:pPr>
            <w:ins w:id="2551"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662D0476" w14:textId="77777777" w:rsidR="00D01269" w:rsidRPr="00D01269" w:rsidRDefault="00D01269" w:rsidP="00D01269">
            <w:pPr>
              <w:spacing w:line="240" w:lineRule="auto"/>
              <w:rPr>
                <w:ins w:id="2552" w:author="Eduardo" w:date="2014-06-12T13:19:00Z"/>
                <w:rFonts w:ascii="Calibri" w:eastAsia="Times New Roman" w:hAnsi="Calibri" w:cs="Times New Roman"/>
                <w:color w:val="000000"/>
                <w:sz w:val="18"/>
                <w:szCs w:val="18"/>
                <w:lang w:val="en-CA" w:eastAsia="en-CA"/>
              </w:rPr>
            </w:pPr>
            <w:ins w:id="255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681119A0" w14:textId="77777777" w:rsidR="00D01269" w:rsidRPr="00D01269" w:rsidRDefault="00D01269" w:rsidP="00D01269">
            <w:pPr>
              <w:spacing w:line="240" w:lineRule="auto"/>
              <w:rPr>
                <w:ins w:id="2554" w:author="Eduardo" w:date="2014-06-12T13:19:00Z"/>
                <w:rFonts w:ascii="Calibri" w:eastAsia="Times New Roman" w:hAnsi="Calibri" w:cs="Times New Roman"/>
                <w:color w:val="000000"/>
                <w:sz w:val="18"/>
                <w:szCs w:val="18"/>
                <w:lang w:val="en-CA" w:eastAsia="en-CA"/>
              </w:rPr>
            </w:pPr>
            <w:ins w:id="2555"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73110B81" w14:textId="77777777" w:rsidR="00D01269" w:rsidRPr="00D01269" w:rsidRDefault="00D01269" w:rsidP="00D01269">
            <w:pPr>
              <w:spacing w:line="240" w:lineRule="auto"/>
              <w:jc w:val="right"/>
              <w:rPr>
                <w:ins w:id="2556" w:author="Eduardo" w:date="2014-06-12T13:19:00Z"/>
                <w:rFonts w:ascii="Calibri" w:eastAsia="Times New Roman" w:hAnsi="Calibri" w:cs="Times New Roman"/>
                <w:color w:val="000000"/>
                <w:sz w:val="18"/>
                <w:szCs w:val="18"/>
                <w:lang w:val="en-CA" w:eastAsia="en-CA"/>
              </w:rPr>
            </w:pPr>
            <w:ins w:id="2557" w:author="Eduardo" w:date="2014-06-12T13:19:00Z">
              <w:r w:rsidRPr="00D01269">
                <w:rPr>
                  <w:rFonts w:ascii="Calibri" w:eastAsia="Times New Roman" w:hAnsi="Calibri" w:cs="Times New Roman"/>
                  <w:color w:val="000000"/>
                  <w:sz w:val="18"/>
                  <w:szCs w:val="18"/>
                  <w:lang w:val="en-CA" w:eastAsia="en-CA"/>
                </w:rPr>
                <w:t>0.92</w:t>
              </w:r>
            </w:ins>
          </w:p>
        </w:tc>
        <w:tc>
          <w:tcPr>
            <w:tcW w:w="0" w:type="auto"/>
            <w:tcBorders>
              <w:top w:val="nil"/>
              <w:left w:val="nil"/>
              <w:bottom w:val="single" w:sz="4" w:space="0" w:color="000000"/>
              <w:right w:val="single" w:sz="4" w:space="0" w:color="000000"/>
            </w:tcBorders>
            <w:shd w:val="clear" w:color="auto" w:fill="auto"/>
            <w:hideMark/>
          </w:tcPr>
          <w:p w14:paraId="6FF341C8" w14:textId="77777777" w:rsidR="00D01269" w:rsidRPr="00D01269" w:rsidRDefault="00D01269" w:rsidP="00D01269">
            <w:pPr>
              <w:spacing w:line="240" w:lineRule="auto"/>
              <w:rPr>
                <w:ins w:id="2558" w:author="Eduardo" w:date="2014-06-12T13:19:00Z"/>
                <w:rFonts w:ascii="Calibri" w:eastAsia="Times New Roman" w:hAnsi="Calibri" w:cs="Times New Roman"/>
                <w:color w:val="000000"/>
                <w:sz w:val="18"/>
                <w:szCs w:val="18"/>
                <w:lang w:val="en-CA" w:eastAsia="en-CA"/>
              </w:rPr>
            </w:pPr>
            <w:ins w:id="2559"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622F817A" w14:textId="77777777" w:rsidR="00D01269" w:rsidRPr="00D01269" w:rsidRDefault="00D01269" w:rsidP="00D01269">
            <w:pPr>
              <w:spacing w:line="240" w:lineRule="auto"/>
              <w:rPr>
                <w:ins w:id="2560" w:author="Eduardo" w:date="2014-06-12T13:19:00Z"/>
                <w:rFonts w:ascii="Calibri" w:eastAsia="Times New Roman" w:hAnsi="Calibri" w:cs="Times New Roman"/>
                <w:color w:val="000000"/>
                <w:sz w:val="18"/>
                <w:szCs w:val="18"/>
                <w:lang w:val="en-CA" w:eastAsia="en-CA"/>
              </w:rPr>
            </w:pPr>
            <w:ins w:id="2561"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53870DD8" w14:textId="77777777" w:rsidR="00D01269" w:rsidRPr="00D01269" w:rsidRDefault="00D01269" w:rsidP="00D01269">
            <w:pPr>
              <w:spacing w:line="240" w:lineRule="auto"/>
              <w:jc w:val="right"/>
              <w:rPr>
                <w:ins w:id="2562" w:author="Eduardo" w:date="2014-06-12T13:19:00Z"/>
                <w:rFonts w:ascii="Calibri" w:eastAsia="Times New Roman" w:hAnsi="Calibri" w:cs="Times New Roman"/>
                <w:color w:val="000000"/>
                <w:sz w:val="18"/>
                <w:szCs w:val="18"/>
                <w:lang w:val="en-CA" w:eastAsia="en-CA"/>
              </w:rPr>
            </w:pPr>
            <w:ins w:id="2563" w:author="Eduardo" w:date="2014-06-12T13:19:00Z">
              <w:r w:rsidRPr="00D01269">
                <w:rPr>
                  <w:rFonts w:ascii="Calibri" w:eastAsia="Times New Roman" w:hAnsi="Calibri" w:cs="Times New Roman"/>
                  <w:color w:val="000000"/>
                  <w:sz w:val="18"/>
                  <w:szCs w:val="18"/>
                  <w:lang w:val="en-CA" w:eastAsia="en-CA"/>
                </w:rPr>
                <w:t>0.92</w:t>
              </w:r>
            </w:ins>
          </w:p>
        </w:tc>
      </w:tr>
      <w:tr w:rsidR="00D01269" w:rsidRPr="00D01269" w14:paraId="1E84538C" w14:textId="77777777" w:rsidTr="00D01269">
        <w:trPr>
          <w:trHeight w:val="300"/>
          <w:ins w:id="2564" w:author="Eduardo" w:date="2014-06-12T13:19:00Z"/>
        </w:trPr>
        <w:tc>
          <w:tcPr>
            <w:tcW w:w="0" w:type="auto"/>
            <w:vMerge/>
            <w:tcBorders>
              <w:top w:val="nil"/>
              <w:left w:val="single" w:sz="8" w:space="0" w:color="000000"/>
              <w:bottom w:val="single" w:sz="8" w:space="0" w:color="000000"/>
              <w:right w:val="single" w:sz="4" w:space="0" w:color="000000"/>
            </w:tcBorders>
            <w:vAlign w:val="center"/>
            <w:hideMark/>
          </w:tcPr>
          <w:p w14:paraId="2FB43BA3" w14:textId="77777777" w:rsidR="00D01269" w:rsidRPr="00D01269" w:rsidRDefault="00D01269" w:rsidP="00D01269">
            <w:pPr>
              <w:spacing w:line="240" w:lineRule="auto"/>
              <w:rPr>
                <w:ins w:id="2565"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8" w:space="0" w:color="000000"/>
              <w:right w:val="single" w:sz="4" w:space="0" w:color="000000"/>
            </w:tcBorders>
            <w:shd w:val="clear" w:color="auto" w:fill="auto"/>
            <w:hideMark/>
          </w:tcPr>
          <w:p w14:paraId="3060A738" w14:textId="77777777" w:rsidR="00D01269" w:rsidRPr="00D01269" w:rsidRDefault="00D01269" w:rsidP="00D01269">
            <w:pPr>
              <w:spacing w:line="240" w:lineRule="auto"/>
              <w:jc w:val="center"/>
              <w:rPr>
                <w:ins w:id="2566" w:author="Eduardo" w:date="2014-06-12T13:19:00Z"/>
                <w:rFonts w:ascii="Calibri" w:eastAsia="Times New Roman" w:hAnsi="Calibri" w:cs="Times New Roman"/>
                <w:b/>
                <w:bCs/>
                <w:color w:val="000000"/>
                <w:sz w:val="18"/>
                <w:szCs w:val="18"/>
                <w:lang w:val="en-CA" w:eastAsia="en-CA"/>
              </w:rPr>
            </w:pPr>
            <w:ins w:id="2567"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06FBE25E" w14:textId="77777777" w:rsidR="00D01269" w:rsidRPr="00D01269" w:rsidRDefault="00D01269" w:rsidP="00D01269">
            <w:pPr>
              <w:spacing w:line="240" w:lineRule="auto"/>
              <w:jc w:val="center"/>
              <w:rPr>
                <w:ins w:id="2568" w:author="Eduardo" w:date="2014-06-12T13:19:00Z"/>
                <w:rFonts w:ascii="Calibri" w:eastAsia="Times New Roman" w:hAnsi="Calibri" w:cs="Times New Roman"/>
                <w:b/>
                <w:bCs/>
                <w:color w:val="000000"/>
                <w:sz w:val="18"/>
                <w:szCs w:val="18"/>
                <w:lang w:val="en-CA" w:eastAsia="en-CA"/>
              </w:rPr>
            </w:pPr>
            <w:ins w:id="2569"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0827ED85" w14:textId="77777777" w:rsidR="00D01269" w:rsidRPr="00D01269" w:rsidRDefault="00D01269" w:rsidP="00D01269">
            <w:pPr>
              <w:spacing w:line="240" w:lineRule="auto"/>
              <w:jc w:val="right"/>
              <w:rPr>
                <w:ins w:id="2570" w:author="Eduardo" w:date="2014-06-12T13:19:00Z"/>
                <w:rFonts w:ascii="Calibri" w:eastAsia="Times New Roman" w:hAnsi="Calibri" w:cs="Times New Roman"/>
                <w:color w:val="000000"/>
                <w:sz w:val="18"/>
                <w:szCs w:val="18"/>
                <w:lang w:val="en-CA" w:eastAsia="en-CA"/>
              </w:rPr>
            </w:pPr>
            <w:ins w:id="2571" w:author="Eduardo" w:date="2014-06-12T13:19:00Z">
              <w:r w:rsidRPr="00D01269">
                <w:rPr>
                  <w:rFonts w:ascii="Calibri" w:eastAsia="Times New Roman" w:hAnsi="Calibri" w:cs="Times New Roman"/>
                  <w:color w:val="000000"/>
                  <w:sz w:val="18"/>
                  <w:szCs w:val="18"/>
                  <w:lang w:val="en-CA" w:eastAsia="en-CA"/>
                </w:rPr>
                <w:t>30</w:t>
              </w:r>
            </w:ins>
          </w:p>
        </w:tc>
        <w:tc>
          <w:tcPr>
            <w:tcW w:w="0" w:type="auto"/>
            <w:tcBorders>
              <w:top w:val="nil"/>
              <w:left w:val="nil"/>
              <w:bottom w:val="single" w:sz="4" w:space="0" w:color="000000"/>
              <w:right w:val="single" w:sz="4" w:space="0" w:color="000000"/>
            </w:tcBorders>
            <w:shd w:val="clear" w:color="auto" w:fill="auto"/>
            <w:hideMark/>
          </w:tcPr>
          <w:p w14:paraId="7ECFB1B9" w14:textId="77777777" w:rsidR="00D01269" w:rsidRPr="00D01269" w:rsidRDefault="00D01269" w:rsidP="00D01269">
            <w:pPr>
              <w:spacing w:line="240" w:lineRule="auto"/>
              <w:jc w:val="right"/>
              <w:rPr>
                <w:ins w:id="2572" w:author="Eduardo" w:date="2014-06-12T13:19:00Z"/>
                <w:rFonts w:ascii="Calibri" w:eastAsia="Times New Roman" w:hAnsi="Calibri" w:cs="Times New Roman"/>
                <w:color w:val="000000"/>
                <w:sz w:val="18"/>
                <w:szCs w:val="18"/>
                <w:lang w:val="en-CA" w:eastAsia="en-CA"/>
              </w:rPr>
            </w:pPr>
            <w:ins w:id="2573" w:author="Eduardo" w:date="2014-06-12T13:19:00Z">
              <w:r w:rsidRPr="00D01269">
                <w:rPr>
                  <w:rFonts w:ascii="Calibri" w:eastAsia="Times New Roman" w:hAnsi="Calibri" w:cs="Times New Roman"/>
                  <w:color w:val="000000"/>
                  <w:sz w:val="18"/>
                  <w:szCs w:val="18"/>
                  <w:lang w:val="en-CA" w:eastAsia="en-CA"/>
                </w:rPr>
                <w:t>22.5</w:t>
              </w:r>
            </w:ins>
          </w:p>
        </w:tc>
        <w:tc>
          <w:tcPr>
            <w:tcW w:w="0" w:type="auto"/>
            <w:tcBorders>
              <w:top w:val="nil"/>
              <w:left w:val="nil"/>
              <w:bottom w:val="single" w:sz="4" w:space="0" w:color="000000"/>
              <w:right w:val="single" w:sz="4" w:space="0" w:color="000000"/>
            </w:tcBorders>
            <w:shd w:val="clear" w:color="auto" w:fill="auto"/>
            <w:hideMark/>
          </w:tcPr>
          <w:p w14:paraId="00E1FF12" w14:textId="77777777" w:rsidR="00D01269" w:rsidRPr="00D01269" w:rsidRDefault="00D01269" w:rsidP="00D01269">
            <w:pPr>
              <w:spacing w:line="240" w:lineRule="auto"/>
              <w:jc w:val="right"/>
              <w:rPr>
                <w:ins w:id="2574" w:author="Eduardo" w:date="2014-06-12T13:19:00Z"/>
                <w:rFonts w:ascii="Calibri" w:eastAsia="Times New Roman" w:hAnsi="Calibri" w:cs="Times New Roman"/>
                <w:color w:val="000000"/>
                <w:sz w:val="18"/>
                <w:szCs w:val="18"/>
                <w:lang w:val="en-CA" w:eastAsia="en-CA"/>
              </w:rPr>
            </w:pPr>
            <w:ins w:id="2575" w:author="Eduardo" w:date="2014-06-12T13:19:00Z">
              <w:r w:rsidRPr="00D01269">
                <w:rPr>
                  <w:rFonts w:ascii="Calibri" w:eastAsia="Times New Roman" w:hAnsi="Calibri" w:cs="Times New Roman"/>
                  <w:color w:val="000000"/>
                  <w:sz w:val="18"/>
                  <w:szCs w:val="18"/>
                  <w:lang w:val="en-CA" w:eastAsia="en-CA"/>
                </w:rPr>
                <w:t>0.83</w:t>
              </w:r>
            </w:ins>
          </w:p>
        </w:tc>
        <w:tc>
          <w:tcPr>
            <w:tcW w:w="0" w:type="auto"/>
            <w:tcBorders>
              <w:top w:val="nil"/>
              <w:left w:val="nil"/>
              <w:bottom w:val="single" w:sz="4" w:space="0" w:color="000000"/>
              <w:right w:val="single" w:sz="4" w:space="0" w:color="000000"/>
            </w:tcBorders>
            <w:shd w:val="clear" w:color="auto" w:fill="auto"/>
            <w:hideMark/>
          </w:tcPr>
          <w:p w14:paraId="79030890" w14:textId="77777777" w:rsidR="00D01269" w:rsidRPr="00D01269" w:rsidRDefault="00D01269" w:rsidP="00D01269">
            <w:pPr>
              <w:spacing w:line="240" w:lineRule="auto"/>
              <w:rPr>
                <w:ins w:id="2576" w:author="Eduardo" w:date="2014-06-12T13:19:00Z"/>
                <w:rFonts w:ascii="Calibri" w:eastAsia="Times New Roman" w:hAnsi="Calibri" w:cs="Times New Roman"/>
                <w:color w:val="000000"/>
                <w:sz w:val="18"/>
                <w:szCs w:val="18"/>
                <w:lang w:val="en-CA" w:eastAsia="en-CA"/>
              </w:rPr>
            </w:pPr>
            <w:ins w:id="257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046C70E8" w14:textId="77777777" w:rsidR="00D01269" w:rsidRPr="00D01269" w:rsidRDefault="00D01269" w:rsidP="00D01269">
            <w:pPr>
              <w:spacing w:line="240" w:lineRule="auto"/>
              <w:rPr>
                <w:ins w:id="2578" w:author="Eduardo" w:date="2014-06-12T13:19:00Z"/>
                <w:rFonts w:ascii="Calibri" w:eastAsia="Times New Roman" w:hAnsi="Calibri" w:cs="Times New Roman"/>
                <w:color w:val="000000"/>
                <w:sz w:val="18"/>
                <w:szCs w:val="18"/>
                <w:lang w:val="en-CA" w:eastAsia="en-CA"/>
              </w:rPr>
            </w:pPr>
            <w:ins w:id="2579"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4F342535" w14:textId="77777777" w:rsidR="00D01269" w:rsidRPr="00D01269" w:rsidRDefault="00D01269" w:rsidP="00D01269">
            <w:pPr>
              <w:spacing w:line="240" w:lineRule="auto"/>
              <w:jc w:val="right"/>
              <w:rPr>
                <w:ins w:id="2580" w:author="Eduardo" w:date="2014-06-12T13:19:00Z"/>
                <w:rFonts w:ascii="Calibri" w:eastAsia="Times New Roman" w:hAnsi="Calibri" w:cs="Times New Roman"/>
                <w:color w:val="000000"/>
                <w:sz w:val="18"/>
                <w:szCs w:val="18"/>
                <w:lang w:val="en-CA" w:eastAsia="en-CA"/>
              </w:rPr>
            </w:pPr>
            <w:ins w:id="2581" w:author="Eduardo" w:date="2014-06-12T13:19:00Z">
              <w:r w:rsidRPr="00D01269">
                <w:rPr>
                  <w:rFonts w:ascii="Calibri" w:eastAsia="Times New Roman" w:hAnsi="Calibri" w:cs="Times New Roman"/>
                  <w:color w:val="000000"/>
                  <w:sz w:val="18"/>
                  <w:szCs w:val="18"/>
                  <w:lang w:val="en-CA" w:eastAsia="en-CA"/>
                </w:rPr>
                <w:t>0.83</w:t>
              </w:r>
            </w:ins>
          </w:p>
        </w:tc>
      </w:tr>
      <w:tr w:rsidR="00D01269" w:rsidRPr="00D01269" w14:paraId="1838F57F" w14:textId="77777777" w:rsidTr="00D01269">
        <w:trPr>
          <w:trHeight w:val="315"/>
          <w:ins w:id="2582" w:author="Eduardo" w:date="2014-06-12T13:19:00Z"/>
        </w:trPr>
        <w:tc>
          <w:tcPr>
            <w:tcW w:w="0" w:type="auto"/>
            <w:vMerge/>
            <w:tcBorders>
              <w:top w:val="nil"/>
              <w:left w:val="single" w:sz="8" w:space="0" w:color="000000"/>
              <w:bottom w:val="single" w:sz="8" w:space="0" w:color="000000"/>
              <w:right w:val="single" w:sz="4" w:space="0" w:color="000000"/>
            </w:tcBorders>
            <w:vAlign w:val="center"/>
            <w:hideMark/>
          </w:tcPr>
          <w:p w14:paraId="5585EDE9" w14:textId="77777777" w:rsidR="00D01269" w:rsidRPr="00D01269" w:rsidRDefault="00D01269" w:rsidP="00D01269">
            <w:pPr>
              <w:spacing w:line="240" w:lineRule="auto"/>
              <w:rPr>
                <w:ins w:id="2583"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8" w:space="0" w:color="000000"/>
              <w:right w:val="single" w:sz="4" w:space="0" w:color="000000"/>
            </w:tcBorders>
            <w:vAlign w:val="center"/>
            <w:hideMark/>
          </w:tcPr>
          <w:p w14:paraId="0E04EB80" w14:textId="77777777" w:rsidR="00D01269" w:rsidRPr="00D01269" w:rsidRDefault="00D01269" w:rsidP="00D01269">
            <w:pPr>
              <w:spacing w:line="240" w:lineRule="auto"/>
              <w:rPr>
                <w:ins w:id="2584"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8" w:space="0" w:color="000000"/>
              <w:right w:val="single" w:sz="4" w:space="0" w:color="000000"/>
            </w:tcBorders>
            <w:shd w:val="clear" w:color="auto" w:fill="auto"/>
            <w:hideMark/>
          </w:tcPr>
          <w:p w14:paraId="6DCB3788" w14:textId="77777777" w:rsidR="00D01269" w:rsidRPr="00D01269" w:rsidRDefault="00D01269" w:rsidP="00D01269">
            <w:pPr>
              <w:spacing w:line="240" w:lineRule="auto"/>
              <w:jc w:val="center"/>
              <w:rPr>
                <w:ins w:id="2585" w:author="Eduardo" w:date="2014-06-12T13:19:00Z"/>
                <w:rFonts w:ascii="Calibri" w:eastAsia="Times New Roman" w:hAnsi="Calibri" w:cs="Times New Roman"/>
                <w:b/>
                <w:bCs/>
                <w:color w:val="000000"/>
                <w:sz w:val="18"/>
                <w:szCs w:val="18"/>
                <w:lang w:val="en-CA" w:eastAsia="en-CA"/>
              </w:rPr>
            </w:pPr>
            <w:ins w:id="2586"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8" w:space="0" w:color="000000"/>
              <w:right w:val="single" w:sz="4" w:space="0" w:color="000000"/>
            </w:tcBorders>
            <w:shd w:val="clear" w:color="auto" w:fill="auto"/>
            <w:hideMark/>
          </w:tcPr>
          <w:p w14:paraId="281E58CA" w14:textId="77777777" w:rsidR="00D01269" w:rsidRPr="00D01269" w:rsidRDefault="00D01269" w:rsidP="00D01269">
            <w:pPr>
              <w:spacing w:line="240" w:lineRule="auto"/>
              <w:jc w:val="right"/>
              <w:rPr>
                <w:ins w:id="2587" w:author="Eduardo" w:date="2014-06-12T13:19:00Z"/>
                <w:rFonts w:ascii="Calibri" w:eastAsia="Times New Roman" w:hAnsi="Calibri" w:cs="Times New Roman"/>
                <w:color w:val="000000"/>
                <w:sz w:val="18"/>
                <w:szCs w:val="18"/>
                <w:lang w:val="en-CA" w:eastAsia="en-CA"/>
              </w:rPr>
            </w:pPr>
            <w:ins w:id="2588" w:author="Eduardo" w:date="2014-06-12T13:19:00Z">
              <w:r w:rsidRPr="00D01269">
                <w:rPr>
                  <w:rFonts w:ascii="Calibri" w:eastAsia="Times New Roman" w:hAnsi="Calibri" w:cs="Times New Roman"/>
                  <w:color w:val="000000"/>
                  <w:sz w:val="18"/>
                  <w:szCs w:val="18"/>
                  <w:lang w:val="en-CA" w:eastAsia="en-CA"/>
                </w:rPr>
                <w:t>90</w:t>
              </w:r>
            </w:ins>
          </w:p>
        </w:tc>
        <w:tc>
          <w:tcPr>
            <w:tcW w:w="0" w:type="auto"/>
            <w:tcBorders>
              <w:top w:val="nil"/>
              <w:left w:val="nil"/>
              <w:bottom w:val="single" w:sz="8" w:space="0" w:color="000000"/>
              <w:right w:val="single" w:sz="4" w:space="0" w:color="000000"/>
            </w:tcBorders>
            <w:shd w:val="clear" w:color="auto" w:fill="auto"/>
            <w:hideMark/>
          </w:tcPr>
          <w:p w14:paraId="2F4104F1" w14:textId="77777777" w:rsidR="00D01269" w:rsidRPr="00D01269" w:rsidRDefault="00D01269" w:rsidP="00D01269">
            <w:pPr>
              <w:spacing w:line="240" w:lineRule="auto"/>
              <w:jc w:val="right"/>
              <w:rPr>
                <w:ins w:id="2589" w:author="Eduardo" w:date="2014-06-12T13:19:00Z"/>
                <w:rFonts w:ascii="Calibri" w:eastAsia="Times New Roman" w:hAnsi="Calibri" w:cs="Times New Roman"/>
                <w:color w:val="000000"/>
                <w:sz w:val="18"/>
                <w:szCs w:val="18"/>
                <w:lang w:val="en-CA" w:eastAsia="en-CA"/>
              </w:rPr>
            </w:pPr>
            <w:ins w:id="2590"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8" w:space="0" w:color="000000"/>
              <w:right w:val="single" w:sz="4" w:space="0" w:color="000000"/>
            </w:tcBorders>
            <w:shd w:val="clear" w:color="auto" w:fill="auto"/>
            <w:hideMark/>
          </w:tcPr>
          <w:p w14:paraId="6C6756EF" w14:textId="77777777" w:rsidR="00D01269" w:rsidRPr="00D01269" w:rsidRDefault="00D01269" w:rsidP="00D01269">
            <w:pPr>
              <w:spacing w:line="240" w:lineRule="auto"/>
              <w:jc w:val="right"/>
              <w:rPr>
                <w:ins w:id="2591" w:author="Eduardo" w:date="2014-06-12T13:19:00Z"/>
                <w:rFonts w:ascii="Calibri" w:eastAsia="Times New Roman" w:hAnsi="Calibri" w:cs="Times New Roman"/>
                <w:color w:val="000000"/>
                <w:sz w:val="18"/>
                <w:szCs w:val="18"/>
                <w:lang w:val="en-CA" w:eastAsia="en-CA"/>
              </w:rPr>
            </w:pPr>
            <w:ins w:id="2592" w:author="Eduardo" w:date="2014-06-12T13:19:00Z">
              <w:r w:rsidRPr="00D01269">
                <w:rPr>
                  <w:rFonts w:ascii="Calibri" w:eastAsia="Times New Roman" w:hAnsi="Calibri" w:cs="Times New Roman"/>
                  <w:color w:val="000000"/>
                  <w:sz w:val="18"/>
                  <w:szCs w:val="18"/>
                  <w:lang w:val="en-CA" w:eastAsia="en-CA"/>
                </w:rPr>
                <w:t>1.21</w:t>
              </w:r>
            </w:ins>
          </w:p>
        </w:tc>
        <w:tc>
          <w:tcPr>
            <w:tcW w:w="0" w:type="auto"/>
            <w:tcBorders>
              <w:top w:val="nil"/>
              <w:left w:val="nil"/>
              <w:bottom w:val="single" w:sz="8" w:space="0" w:color="000000"/>
              <w:right w:val="single" w:sz="4" w:space="0" w:color="000000"/>
            </w:tcBorders>
            <w:shd w:val="clear" w:color="auto" w:fill="auto"/>
            <w:hideMark/>
          </w:tcPr>
          <w:p w14:paraId="537EF04E" w14:textId="77777777" w:rsidR="00D01269" w:rsidRPr="00D01269" w:rsidRDefault="00D01269" w:rsidP="00D01269">
            <w:pPr>
              <w:spacing w:line="240" w:lineRule="auto"/>
              <w:jc w:val="right"/>
              <w:rPr>
                <w:ins w:id="2593" w:author="Eduardo" w:date="2014-06-12T13:19:00Z"/>
                <w:rFonts w:ascii="Calibri" w:eastAsia="Times New Roman" w:hAnsi="Calibri" w:cs="Times New Roman"/>
                <w:color w:val="000000"/>
                <w:sz w:val="18"/>
                <w:szCs w:val="18"/>
                <w:lang w:val="en-CA" w:eastAsia="en-CA"/>
              </w:rPr>
            </w:pPr>
            <w:ins w:id="2594" w:author="Eduardo" w:date="2014-06-12T13:19:00Z">
              <w:r w:rsidRPr="00D01269">
                <w:rPr>
                  <w:rFonts w:ascii="Calibri" w:eastAsia="Times New Roman" w:hAnsi="Calibri" w:cs="Times New Roman"/>
                  <w:color w:val="000000"/>
                  <w:sz w:val="18"/>
                  <w:szCs w:val="18"/>
                  <w:lang w:val="en-CA" w:eastAsia="en-CA"/>
                </w:rPr>
                <w:t>81.63</w:t>
              </w:r>
            </w:ins>
          </w:p>
        </w:tc>
        <w:tc>
          <w:tcPr>
            <w:tcW w:w="0" w:type="auto"/>
            <w:tcBorders>
              <w:top w:val="nil"/>
              <w:left w:val="nil"/>
              <w:bottom w:val="single" w:sz="8" w:space="0" w:color="000000"/>
              <w:right w:val="single" w:sz="4" w:space="0" w:color="000000"/>
            </w:tcBorders>
            <w:shd w:val="clear" w:color="auto" w:fill="auto"/>
            <w:hideMark/>
          </w:tcPr>
          <w:p w14:paraId="47D5C650" w14:textId="77777777" w:rsidR="00D01269" w:rsidRPr="00D01269" w:rsidRDefault="00D01269" w:rsidP="00D01269">
            <w:pPr>
              <w:spacing w:line="240" w:lineRule="auto"/>
              <w:jc w:val="right"/>
              <w:rPr>
                <w:ins w:id="2595" w:author="Eduardo" w:date="2014-06-12T13:19:00Z"/>
                <w:rFonts w:ascii="Calibri" w:eastAsia="Times New Roman" w:hAnsi="Calibri" w:cs="Times New Roman"/>
                <w:color w:val="000000"/>
                <w:sz w:val="18"/>
                <w:szCs w:val="18"/>
                <w:lang w:val="en-CA" w:eastAsia="en-CA"/>
              </w:rPr>
            </w:pPr>
            <w:ins w:id="2596" w:author="Eduardo" w:date="2014-06-12T13:19:00Z">
              <w:r w:rsidRPr="00D01269">
                <w:rPr>
                  <w:rFonts w:ascii="Calibri" w:eastAsia="Times New Roman" w:hAnsi="Calibri" w:cs="Times New Roman"/>
                  <w:color w:val="000000"/>
                  <w:sz w:val="18"/>
                  <w:szCs w:val="18"/>
                  <w:lang w:val="en-CA" w:eastAsia="en-CA"/>
                </w:rPr>
                <w:t>1.65</w:t>
              </w:r>
            </w:ins>
          </w:p>
        </w:tc>
        <w:tc>
          <w:tcPr>
            <w:tcW w:w="0" w:type="auto"/>
            <w:tcBorders>
              <w:top w:val="nil"/>
              <w:left w:val="nil"/>
              <w:bottom w:val="single" w:sz="8" w:space="0" w:color="000000"/>
              <w:right w:val="single" w:sz="4" w:space="0" w:color="000000"/>
            </w:tcBorders>
            <w:shd w:val="clear" w:color="auto" w:fill="auto"/>
            <w:hideMark/>
          </w:tcPr>
          <w:p w14:paraId="6F25CD11" w14:textId="77777777" w:rsidR="00D01269" w:rsidRPr="00D01269" w:rsidRDefault="00D01269" w:rsidP="00D01269">
            <w:pPr>
              <w:spacing w:line="240" w:lineRule="auto"/>
              <w:jc w:val="right"/>
              <w:rPr>
                <w:ins w:id="2597" w:author="Eduardo" w:date="2014-06-12T13:19:00Z"/>
                <w:rFonts w:ascii="Calibri" w:eastAsia="Times New Roman" w:hAnsi="Calibri" w:cs="Times New Roman"/>
                <w:color w:val="000000"/>
                <w:sz w:val="18"/>
                <w:szCs w:val="18"/>
                <w:lang w:val="en-CA" w:eastAsia="en-CA"/>
              </w:rPr>
            </w:pPr>
            <w:ins w:id="2598" w:author="Eduardo" w:date="2014-06-12T13:19:00Z">
              <w:r w:rsidRPr="00D01269">
                <w:rPr>
                  <w:rFonts w:ascii="Calibri" w:eastAsia="Times New Roman" w:hAnsi="Calibri" w:cs="Times New Roman"/>
                  <w:color w:val="000000"/>
                  <w:sz w:val="18"/>
                  <w:szCs w:val="18"/>
                  <w:lang w:val="en-CA" w:eastAsia="en-CA"/>
                </w:rPr>
                <w:t>1.21</w:t>
              </w:r>
            </w:ins>
          </w:p>
        </w:tc>
      </w:tr>
      <w:tr w:rsidR="00D01269" w:rsidRPr="00D01269" w14:paraId="220FA9CD" w14:textId="77777777" w:rsidTr="00D01269">
        <w:trPr>
          <w:trHeight w:val="300"/>
          <w:ins w:id="2599" w:author="Eduardo" w:date="2014-06-12T13:19:00Z"/>
        </w:trPr>
        <w:tc>
          <w:tcPr>
            <w:tcW w:w="0" w:type="auto"/>
            <w:tcBorders>
              <w:top w:val="nil"/>
              <w:left w:val="nil"/>
              <w:bottom w:val="nil"/>
              <w:right w:val="nil"/>
            </w:tcBorders>
            <w:shd w:val="clear" w:color="auto" w:fill="auto"/>
            <w:noWrap/>
            <w:vAlign w:val="bottom"/>
            <w:hideMark/>
          </w:tcPr>
          <w:p w14:paraId="5C2EC767" w14:textId="77777777" w:rsidR="00D01269" w:rsidRPr="00D01269" w:rsidRDefault="00D01269" w:rsidP="00D01269">
            <w:pPr>
              <w:spacing w:line="240" w:lineRule="auto"/>
              <w:rPr>
                <w:ins w:id="2600"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09A49216" w14:textId="77777777" w:rsidR="00D01269" w:rsidRPr="00D01269" w:rsidRDefault="00D01269" w:rsidP="00D01269">
            <w:pPr>
              <w:spacing w:line="240" w:lineRule="auto"/>
              <w:rPr>
                <w:ins w:id="2601"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09851D67" w14:textId="77777777" w:rsidR="00D01269" w:rsidRPr="00D01269" w:rsidRDefault="00D01269" w:rsidP="00D01269">
            <w:pPr>
              <w:spacing w:line="240" w:lineRule="auto"/>
              <w:rPr>
                <w:ins w:id="2602"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52C5AFDD" w14:textId="77777777" w:rsidR="00D01269" w:rsidRPr="00D01269" w:rsidRDefault="00D01269" w:rsidP="00D01269">
            <w:pPr>
              <w:spacing w:line="240" w:lineRule="auto"/>
              <w:rPr>
                <w:ins w:id="2603"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04F89B03" w14:textId="77777777" w:rsidR="00D01269" w:rsidRPr="00D01269" w:rsidRDefault="00D01269" w:rsidP="00D01269">
            <w:pPr>
              <w:spacing w:line="240" w:lineRule="auto"/>
              <w:rPr>
                <w:ins w:id="2604"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505F80E1" w14:textId="77777777" w:rsidR="00D01269" w:rsidRPr="00D01269" w:rsidRDefault="00D01269" w:rsidP="00D01269">
            <w:pPr>
              <w:spacing w:line="240" w:lineRule="auto"/>
              <w:rPr>
                <w:ins w:id="2605"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7AE019D1" w14:textId="77777777" w:rsidR="00D01269" w:rsidRPr="00D01269" w:rsidRDefault="00D01269" w:rsidP="00D01269">
            <w:pPr>
              <w:spacing w:line="240" w:lineRule="auto"/>
              <w:rPr>
                <w:ins w:id="2606"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024B5E37" w14:textId="77777777" w:rsidR="00D01269" w:rsidRPr="00D01269" w:rsidRDefault="00D01269" w:rsidP="00D01269">
            <w:pPr>
              <w:spacing w:line="240" w:lineRule="auto"/>
              <w:rPr>
                <w:ins w:id="2607"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06A1E0D" w14:textId="77777777" w:rsidR="00D01269" w:rsidRPr="00D01269" w:rsidRDefault="00D01269" w:rsidP="00D01269">
            <w:pPr>
              <w:spacing w:line="240" w:lineRule="auto"/>
              <w:rPr>
                <w:ins w:id="2608" w:author="Eduardo" w:date="2014-06-12T13:19:00Z"/>
                <w:rFonts w:ascii="Calibri" w:eastAsia="Times New Roman" w:hAnsi="Calibri" w:cs="Times New Roman"/>
                <w:color w:val="000000"/>
                <w:sz w:val="22"/>
                <w:szCs w:val="22"/>
                <w:lang w:val="en-CA" w:eastAsia="en-CA"/>
              </w:rPr>
            </w:pPr>
          </w:p>
        </w:tc>
      </w:tr>
    </w:tbl>
    <w:p w14:paraId="0488D07A" w14:textId="77777777" w:rsidR="00D01269" w:rsidRDefault="00D01269">
      <w:pPr>
        <w:rPr>
          <w:ins w:id="2609" w:author="Eduardo" w:date="2014-06-12T13:21:00Z"/>
        </w:rPr>
      </w:pPr>
    </w:p>
    <w:p w14:paraId="6D0CD133" w14:textId="77777777" w:rsidR="00D01269" w:rsidRDefault="00D01269">
      <w:pPr>
        <w:rPr>
          <w:ins w:id="2610" w:author="Eduardo" w:date="2014-06-12T13:20:00Z"/>
        </w:rPr>
      </w:pPr>
      <w:ins w:id="2611" w:author="Eduardo" w:date="2014-06-12T13:20:00Z">
        <w:r>
          <w:br w:type="page"/>
        </w:r>
      </w:ins>
    </w:p>
    <w:tbl>
      <w:tblPr>
        <w:tblW w:w="0" w:type="auto"/>
        <w:tblInd w:w="98" w:type="dxa"/>
        <w:tblLook w:val="04A0" w:firstRow="1" w:lastRow="0" w:firstColumn="1" w:lastColumn="0" w:noHBand="0" w:noVBand="1"/>
        <w:tblDescription w:val="Page Layout"/>
      </w:tblPr>
      <w:tblGrid>
        <w:gridCol w:w="1616"/>
        <w:gridCol w:w="1121"/>
        <w:gridCol w:w="1219"/>
        <w:gridCol w:w="1244"/>
        <w:gridCol w:w="1168"/>
        <w:gridCol w:w="1384"/>
        <w:gridCol w:w="222"/>
        <w:gridCol w:w="222"/>
        <w:gridCol w:w="222"/>
        <w:tblGridChange w:id="2612">
          <w:tblGrid>
            <w:gridCol w:w="1616"/>
            <w:gridCol w:w="1121"/>
            <w:gridCol w:w="1219"/>
            <w:gridCol w:w="1244"/>
            <w:gridCol w:w="1168"/>
            <w:gridCol w:w="1384"/>
            <w:gridCol w:w="222"/>
            <w:gridCol w:w="222"/>
            <w:gridCol w:w="222"/>
          </w:tblGrid>
        </w:tblGridChange>
      </w:tblGrid>
      <w:tr w:rsidR="00D01269" w:rsidRPr="00D01269" w14:paraId="0F97030B" w14:textId="77777777" w:rsidTr="00D01269">
        <w:trPr>
          <w:trHeight w:val="300"/>
          <w:ins w:id="2613" w:author="Eduardo" w:date="2014-06-12T13:19:00Z"/>
        </w:trPr>
        <w:tc>
          <w:tcPr>
            <w:tcW w:w="0" w:type="auto"/>
            <w:tcBorders>
              <w:top w:val="nil"/>
              <w:left w:val="nil"/>
              <w:bottom w:val="nil"/>
              <w:right w:val="nil"/>
            </w:tcBorders>
            <w:shd w:val="clear" w:color="auto" w:fill="auto"/>
            <w:noWrap/>
            <w:vAlign w:val="bottom"/>
            <w:hideMark/>
          </w:tcPr>
          <w:p w14:paraId="4DF1D61E" w14:textId="2598AC0A" w:rsidR="00D01269" w:rsidRPr="00D01269" w:rsidRDefault="00D01269" w:rsidP="00D01269">
            <w:pPr>
              <w:spacing w:line="240" w:lineRule="auto"/>
              <w:rPr>
                <w:ins w:id="2614"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51B02306" w14:textId="77777777" w:rsidR="00D01269" w:rsidRPr="00D01269" w:rsidRDefault="00D01269" w:rsidP="00D01269">
            <w:pPr>
              <w:spacing w:line="240" w:lineRule="auto"/>
              <w:rPr>
                <w:ins w:id="2615"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6D3C8D1F" w14:textId="77777777" w:rsidR="00D01269" w:rsidRPr="00D01269" w:rsidRDefault="00D01269" w:rsidP="00D01269">
            <w:pPr>
              <w:spacing w:line="240" w:lineRule="auto"/>
              <w:rPr>
                <w:ins w:id="2616"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46FEC656" w14:textId="77777777" w:rsidR="00D01269" w:rsidRPr="00D01269" w:rsidRDefault="00D01269" w:rsidP="00D01269">
            <w:pPr>
              <w:spacing w:line="240" w:lineRule="auto"/>
              <w:rPr>
                <w:ins w:id="2617"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370BB69F" w14:textId="77777777" w:rsidR="00D01269" w:rsidRPr="00D01269" w:rsidRDefault="00D01269" w:rsidP="00D01269">
            <w:pPr>
              <w:spacing w:line="240" w:lineRule="auto"/>
              <w:rPr>
                <w:ins w:id="2618"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5769C262" w14:textId="77777777" w:rsidR="00D01269" w:rsidRPr="00D01269" w:rsidRDefault="00D01269" w:rsidP="00D01269">
            <w:pPr>
              <w:spacing w:line="240" w:lineRule="auto"/>
              <w:rPr>
                <w:ins w:id="2619"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0F531487" w14:textId="77777777" w:rsidR="00D01269" w:rsidRPr="00D01269" w:rsidRDefault="00D01269" w:rsidP="00D01269">
            <w:pPr>
              <w:spacing w:line="240" w:lineRule="auto"/>
              <w:rPr>
                <w:ins w:id="2620"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01473A3E" w14:textId="77777777" w:rsidR="00D01269" w:rsidRPr="00D01269" w:rsidRDefault="00D01269" w:rsidP="00D01269">
            <w:pPr>
              <w:spacing w:line="240" w:lineRule="auto"/>
              <w:rPr>
                <w:ins w:id="2621"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491FCAB" w14:textId="77777777" w:rsidR="00D01269" w:rsidRPr="00D01269" w:rsidRDefault="00D01269" w:rsidP="00D01269">
            <w:pPr>
              <w:spacing w:line="240" w:lineRule="auto"/>
              <w:rPr>
                <w:ins w:id="2622" w:author="Eduardo" w:date="2014-06-12T13:19:00Z"/>
                <w:rFonts w:ascii="Calibri" w:eastAsia="Times New Roman" w:hAnsi="Calibri" w:cs="Times New Roman"/>
                <w:color w:val="000000"/>
                <w:sz w:val="22"/>
                <w:szCs w:val="22"/>
                <w:lang w:val="en-CA" w:eastAsia="en-CA"/>
              </w:rPr>
            </w:pPr>
          </w:p>
        </w:tc>
      </w:tr>
      <w:tr w:rsidR="00D01269" w:rsidRPr="00D01269" w14:paraId="47C73A68" w14:textId="77777777" w:rsidTr="00D01269">
        <w:trPr>
          <w:trHeight w:val="315"/>
          <w:ins w:id="2623" w:author="Eduardo" w:date="2014-06-12T13:19:00Z"/>
        </w:trPr>
        <w:tc>
          <w:tcPr>
            <w:tcW w:w="0" w:type="auto"/>
            <w:tcBorders>
              <w:top w:val="nil"/>
              <w:left w:val="nil"/>
              <w:bottom w:val="nil"/>
              <w:right w:val="nil"/>
            </w:tcBorders>
            <w:shd w:val="clear" w:color="auto" w:fill="auto"/>
            <w:noWrap/>
            <w:vAlign w:val="bottom"/>
            <w:hideMark/>
          </w:tcPr>
          <w:p w14:paraId="2F5C7096" w14:textId="77777777" w:rsidR="00D01269" w:rsidRPr="00D01269" w:rsidRDefault="00D01269" w:rsidP="00D01269">
            <w:pPr>
              <w:spacing w:line="240" w:lineRule="auto"/>
              <w:rPr>
                <w:ins w:id="2624"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0857F370" w14:textId="77777777" w:rsidR="00D01269" w:rsidRPr="00D01269" w:rsidRDefault="00D01269" w:rsidP="00D01269">
            <w:pPr>
              <w:spacing w:line="240" w:lineRule="auto"/>
              <w:rPr>
                <w:ins w:id="2625"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3122CFB7" w14:textId="77777777" w:rsidR="00D01269" w:rsidRPr="00D01269" w:rsidRDefault="00D01269" w:rsidP="00D01269">
            <w:pPr>
              <w:spacing w:line="240" w:lineRule="auto"/>
              <w:rPr>
                <w:ins w:id="2626"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1F876E45" w14:textId="77777777" w:rsidR="00D01269" w:rsidRPr="00D01269" w:rsidRDefault="00D01269" w:rsidP="00D01269">
            <w:pPr>
              <w:spacing w:line="240" w:lineRule="auto"/>
              <w:rPr>
                <w:ins w:id="2627"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99E138A" w14:textId="77777777" w:rsidR="00D01269" w:rsidRPr="00D01269" w:rsidRDefault="00D01269" w:rsidP="00D01269">
            <w:pPr>
              <w:spacing w:line="240" w:lineRule="auto"/>
              <w:rPr>
                <w:ins w:id="2628"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30605563" w14:textId="77777777" w:rsidR="00D01269" w:rsidRPr="00D01269" w:rsidRDefault="00D01269" w:rsidP="00D01269">
            <w:pPr>
              <w:spacing w:line="240" w:lineRule="auto"/>
              <w:rPr>
                <w:ins w:id="2629"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7AB8744A" w14:textId="77777777" w:rsidR="00D01269" w:rsidRPr="00D01269" w:rsidRDefault="00D01269" w:rsidP="00D01269">
            <w:pPr>
              <w:spacing w:line="240" w:lineRule="auto"/>
              <w:rPr>
                <w:ins w:id="2630"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115241B8" w14:textId="77777777" w:rsidR="00D01269" w:rsidRPr="00D01269" w:rsidRDefault="00D01269" w:rsidP="00D01269">
            <w:pPr>
              <w:spacing w:line="240" w:lineRule="auto"/>
              <w:rPr>
                <w:ins w:id="2631"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1BAFF142" w14:textId="77777777" w:rsidR="00D01269" w:rsidRPr="00D01269" w:rsidRDefault="00D01269" w:rsidP="00D01269">
            <w:pPr>
              <w:spacing w:line="240" w:lineRule="auto"/>
              <w:rPr>
                <w:ins w:id="2632" w:author="Eduardo" w:date="2014-06-12T13:19:00Z"/>
                <w:rFonts w:ascii="Calibri" w:eastAsia="Times New Roman" w:hAnsi="Calibri" w:cs="Times New Roman"/>
                <w:color w:val="000000"/>
                <w:sz w:val="22"/>
                <w:szCs w:val="22"/>
                <w:lang w:val="en-CA" w:eastAsia="en-CA"/>
              </w:rPr>
            </w:pPr>
          </w:p>
        </w:tc>
      </w:tr>
      <w:tr w:rsidR="00D01269" w:rsidRPr="00D01269" w14:paraId="33B19424" w14:textId="77777777" w:rsidTr="00D01269">
        <w:trPr>
          <w:trHeight w:val="300"/>
          <w:ins w:id="2633" w:author="Eduardo" w:date="2014-06-12T13:19:00Z"/>
        </w:trPr>
        <w:tc>
          <w:tcPr>
            <w:tcW w:w="0" w:type="auto"/>
            <w:gridSpan w:val="3"/>
            <w:vMerge w:val="restart"/>
            <w:tcBorders>
              <w:top w:val="single" w:sz="8" w:space="0" w:color="000000"/>
              <w:left w:val="single" w:sz="8" w:space="0" w:color="000000"/>
              <w:bottom w:val="single" w:sz="4" w:space="0" w:color="000000"/>
              <w:right w:val="single" w:sz="4" w:space="0" w:color="000000"/>
            </w:tcBorders>
            <w:shd w:val="clear" w:color="auto" w:fill="auto"/>
            <w:hideMark/>
          </w:tcPr>
          <w:p w14:paraId="411881EC" w14:textId="77777777" w:rsidR="00D01269" w:rsidRPr="00D01269" w:rsidRDefault="00D01269" w:rsidP="00D01269">
            <w:pPr>
              <w:spacing w:line="240" w:lineRule="auto"/>
              <w:jc w:val="center"/>
              <w:rPr>
                <w:ins w:id="2634" w:author="Eduardo" w:date="2014-06-12T13:19:00Z"/>
                <w:rFonts w:ascii="Calibri" w:eastAsia="Times New Roman" w:hAnsi="Calibri" w:cs="Times New Roman"/>
                <w:b/>
                <w:bCs/>
                <w:color w:val="000000"/>
                <w:sz w:val="18"/>
                <w:szCs w:val="18"/>
                <w:lang w:val="en-CA" w:eastAsia="en-CA"/>
              </w:rPr>
            </w:pPr>
            <w:ins w:id="2635"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single" w:sz="8" w:space="0" w:color="000000"/>
              <w:left w:val="nil"/>
              <w:bottom w:val="nil"/>
              <w:right w:val="single" w:sz="4" w:space="0" w:color="000000"/>
            </w:tcBorders>
            <w:shd w:val="clear" w:color="auto" w:fill="auto"/>
            <w:hideMark/>
          </w:tcPr>
          <w:p w14:paraId="643D01EA" w14:textId="77777777" w:rsidR="00D01269" w:rsidRPr="00D01269" w:rsidRDefault="00D01269" w:rsidP="00D01269">
            <w:pPr>
              <w:spacing w:line="240" w:lineRule="auto"/>
              <w:jc w:val="center"/>
              <w:rPr>
                <w:ins w:id="2636" w:author="Eduardo" w:date="2014-06-12T13:19:00Z"/>
                <w:rFonts w:ascii="Calibri" w:eastAsia="Times New Roman" w:hAnsi="Calibri" w:cs="Times New Roman"/>
                <w:b/>
                <w:bCs/>
                <w:color w:val="000000"/>
                <w:sz w:val="18"/>
                <w:szCs w:val="18"/>
                <w:lang w:val="en-CA" w:eastAsia="en-CA"/>
              </w:rPr>
            </w:pPr>
            <w:ins w:id="2637" w:author="Eduardo" w:date="2014-06-12T13:19:00Z">
              <w:r w:rsidRPr="00D01269">
                <w:rPr>
                  <w:rFonts w:ascii="Calibri" w:eastAsia="Times New Roman" w:hAnsi="Calibri" w:cs="Times New Roman"/>
                  <w:b/>
                  <w:bCs/>
                  <w:color w:val="000000"/>
                  <w:sz w:val="18"/>
                  <w:szCs w:val="18"/>
                  <w:lang w:val="en-CA" w:eastAsia="en-CA"/>
                </w:rPr>
                <w:t>Proportion</w:t>
              </w:r>
            </w:ins>
          </w:p>
        </w:tc>
        <w:tc>
          <w:tcPr>
            <w:tcW w:w="0" w:type="auto"/>
            <w:tcBorders>
              <w:top w:val="single" w:sz="8" w:space="0" w:color="000000"/>
              <w:left w:val="nil"/>
              <w:bottom w:val="nil"/>
              <w:right w:val="single" w:sz="4" w:space="0" w:color="000000"/>
            </w:tcBorders>
            <w:shd w:val="clear" w:color="auto" w:fill="auto"/>
            <w:hideMark/>
          </w:tcPr>
          <w:p w14:paraId="137F5D48" w14:textId="77777777" w:rsidR="00D01269" w:rsidRPr="00D01269" w:rsidRDefault="00D01269" w:rsidP="00D01269">
            <w:pPr>
              <w:spacing w:line="240" w:lineRule="auto"/>
              <w:jc w:val="center"/>
              <w:rPr>
                <w:ins w:id="2638" w:author="Eduardo" w:date="2014-06-12T13:19:00Z"/>
                <w:rFonts w:ascii="Calibri" w:eastAsia="Times New Roman" w:hAnsi="Calibri" w:cs="Times New Roman"/>
                <w:b/>
                <w:bCs/>
                <w:color w:val="000000"/>
                <w:sz w:val="18"/>
                <w:szCs w:val="18"/>
                <w:lang w:val="en-CA" w:eastAsia="en-CA"/>
              </w:rPr>
            </w:pPr>
            <w:ins w:id="2639" w:author="Eduardo" w:date="2014-06-12T13:19:00Z">
              <w:r w:rsidRPr="00D01269">
                <w:rPr>
                  <w:rFonts w:ascii="Calibri" w:eastAsia="Times New Roman" w:hAnsi="Calibri" w:cs="Times New Roman"/>
                  <w:b/>
                  <w:bCs/>
                  <w:color w:val="000000"/>
                  <w:sz w:val="18"/>
                  <w:szCs w:val="18"/>
                  <w:lang w:val="en-CA" w:eastAsia="en-CA"/>
                </w:rPr>
                <w:t>Propo</w:t>
              </w:r>
              <w:r w:rsidRPr="00D01269">
                <w:rPr>
                  <w:rFonts w:ascii="Calibri" w:eastAsia="Times New Roman" w:hAnsi="Calibri" w:cs="Times New Roman"/>
                  <w:b/>
                  <w:bCs/>
                  <w:color w:val="000000"/>
                  <w:sz w:val="18"/>
                  <w:szCs w:val="18"/>
                  <w:lang w:val="en-CA" w:eastAsia="en-CA"/>
                </w:rPr>
                <w:t>r</w:t>
              </w:r>
              <w:r w:rsidRPr="00D01269">
                <w:rPr>
                  <w:rFonts w:ascii="Calibri" w:eastAsia="Times New Roman" w:hAnsi="Calibri" w:cs="Times New Roman"/>
                  <w:b/>
                  <w:bCs/>
                  <w:color w:val="000000"/>
                  <w:sz w:val="18"/>
                  <w:szCs w:val="18"/>
                  <w:lang w:val="en-CA" w:eastAsia="en-CA"/>
                </w:rPr>
                <w:t>tion</w:t>
              </w:r>
            </w:ins>
          </w:p>
        </w:tc>
        <w:tc>
          <w:tcPr>
            <w:tcW w:w="0" w:type="auto"/>
            <w:tcBorders>
              <w:top w:val="single" w:sz="8" w:space="0" w:color="000000"/>
              <w:left w:val="nil"/>
              <w:bottom w:val="nil"/>
              <w:right w:val="single" w:sz="4" w:space="0" w:color="000000"/>
            </w:tcBorders>
            <w:shd w:val="clear" w:color="auto" w:fill="auto"/>
            <w:hideMark/>
          </w:tcPr>
          <w:p w14:paraId="182A3C85" w14:textId="77777777" w:rsidR="00D01269" w:rsidRPr="00D01269" w:rsidRDefault="00D01269" w:rsidP="00D01269">
            <w:pPr>
              <w:spacing w:line="240" w:lineRule="auto"/>
              <w:rPr>
                <w:ins w:id="2640" w:author="Eduardo" w:date="2014-06-12T13:19:00Z"/>
                <w:rFonts w:ascii="Calibri" w:eastAsia="Times New Roman" w:hAnsi="Calibri" w:cs="Times New Roman"/>
                <w:b/>
                <w:bCs/>
                <w:color w:val="000000"/>
                <w:sz w:val="18"/>
                <w:szCs w:val="18"/>
                <w:lang w:val="en-CA" w:eastAsia="en-CA"/>
              </w:rPr>
            </w:pPr>
            <w:ins w:id="2641" w:author="Eduardo" w:date="2014-06-12T13:19:00Z">
              <w:r w:rsidRPr="00D01269">
                <w:rPr>
                  <w:rFonts w:ascii="Calibri" w:eastAsia="Times New Roman" w:hAnsi="Calibri" w:cs="Times New Roman"/>
                  <w:b/>
                  <w:bCs/>
                  <w:color w:val="000000"/>
                  <w:sz w:val="18"/>
                  <w:szCs w:val="18"/>
                  <w:lang w:val="en-CA" w:eastAsia="en-CA"/>
                </w:rPr>
                <w:t>Cultiva</w:t>
              </w:r>
              <w:r w:rsidRPr="00D01269">
                <w:rPr>
                  <w:rFonts w:ascii="Calibri" w:eastAsia="Times New Roman" w:hAnsi="Calibri" w:cs="Times New Roman"/>
                  <w:b/>
                  <w:bCs/>
                  <w:color w:val="000000"/>
                  <w:sz w:val="18"/>
                  <w:szCs w:val="18"/>
                  <w:lang w:val="en-CA" w:eastAsia="en-CA"/>
                </w:rPr>
                <w:t>t</w:t>
              </w:r>
              <w:r w:rsidRPr="00D01269">
                <w:rPr>
                  <w:rFonts w:ascii="Calibri" w:eastAsia="Times New Roman" w:hAnsi="Calibri" w:cs="Times New Roman"/>
                  <w:b/>
                  <w:bCs/>
                  <w:color w:val="000000"/>
                  <w:sz w:val="18"/>
                  <w:szCs w:val="18"/>
                  <w:lang w:val="en-CA" w:eastAsia="en-CA"/>
                </w:rPr>
                <w:t>ed Land (ha)</w:t>
              </w:r>
            </w:ins>
          </w:p>
        </w:tc>
        <w:tc>
          <w:tcPr>
            <w:tcW w:w="0" w:type="auto"/>
            <w:tcBorders>
              <w:top w:val="nil"/>
              <w:left w:val="nil"/>
              <w:bottom w:val="nil"/>
              <w:right w:val="nil"/>
            </w:tcBorders>
            <w:shd w:val="clear" w:color="auto" w:fill="auto"/>
            <w:noWrap/>
            <w:vAlign w:val="bottom"/>
            <w:hideMark/>
          </w:tcPr>
          <w:p w14:paraId="276077FC" w14:textId="77777777" w:rsidR="00D01269" w:rsidRPr="00D01269" w:rsidRDefault="00D01269" w:rsidP="00D01269">
            <w:pPr>
              <w:spacing w:line="240" w:lineRule="auto"/>
              <w:rPr>
                <w:ins w:id="2642"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3AE7C4D5" w14:textId="77777777" w:rsidR="00D01269" w:rsidRPr="00D01269" w:rsidRDefault="00D01269" w:rsidP="00D01269">
            <w:pPr>
              <w:spacing w:line="240" w:lineRule="auto"/>
              <w:rPr>
                <w:ins w:id="2643"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6876E163" w14:textId="77777777" w:rsidR="00D01269" w:rsidRPr="00D01269" w:rsidRDefault="00D01269" w:rsidP="00D01269">
            <w:pPr>
              <w:spacing w:line="240" w:lineRule="auto"/>
              <w:rPr>
                <w:ins w:id="2644" w:author="Eduardo" w:date="2014-06-12T13:19:00Z"/>
                <w:rFonts w:ascii="Calibri" w:eastAsia="Times New Roman" w:hAnsi="Calibri" w:cs="Times New Roman"/>
                <w:color w:val="000000"/>
                <w:sz w:val="22"/>
                <w:szCs w:val="22"/>
                <w:lang w:val="en-CA" w:eastAsia="en-CA"/>
              </w:rPr>
            </w:pPr>
          </w:p>
        </w:tc>
      </w:tr>
      <w:tr w:rsidR="00D01269" w:rsidRPr="00D01269" w14:paraId="608F45EA" w14:textId="77777777" w:rsidTr="00D01269">
        <w:trPr>
          <w:trHeight w:val="300"/>
          <w:ins w:id="2645"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3E8D089D" w14:textId="77777777" w:rsidR="00D01269" w:rsidRPr="00D01269" w:rsidRDefault="00D01269" w:rsidP="00D01269">
            <w:pPr>
              <w:spacing w:line="240" w:lineRule="auto"/>
              <w:rPr>
                <w:ins w:id="2646"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43903937" w14:textId="77777777" w:rsidR="00D01269" w:rsidRPr="00D01269" w:rsidRDefault="00D01269" w:rsidP="00D01269">
            <w:pPr>
              <w:spacing w:line="240" w:lineRule="auto"/>
              <w:jc w:val="center"/>
              <w:rPr>
                <w:ins w:id="2647" w:author="Eduardo" w:date="2014-06-12T13:19:00Z"/>
                <w:rFonts w:ascii="Calibri" w:eastAsia="Times New Roman" w:hAnsi="Calibri" w:cs="Times New Roman"/>
                <w:b/>
                <w:bCs/>
                <w:color w:val="000000"/>
                <w:sz w:val="18"/>
                <w:szCs w:val="18"/>
                <w:lang w:val="en-CA" w:eastAsia="en-CA"/>
              </w:rPr>
            </w:pPr>
            <w:ins w:id="2648"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4" w:space="0" w:color="000000"/>
            </w:tcBorders>
            <w:shd w:val="clear" w:color="auto" w:fill="auto"/>
            <w:hideMark/>
          </w:tcPr>
          <w:p w14:paraId="0EEFC614" w14:textId="77777777" w:rsidR="00D01269" w:rsidRPr="00D01269" w:rsidRDefault="00D01269" w:rsidP="00D01269">
            <w:pPr>
              <w:spacing w:line="240" w:lineRule="auto"/>
              <w:jc w:val="center"/>
              <w:rPr>
                <w:ins w:id="2649" w:author="Eduardo" w:date="2014-06-12T13:19:00Z"/>
                <w:rFonts w:ascii="Calibri" w:eastAsia="Times New Roman" w:hAnsi="Calibri" w:cs="Times New Roman"/>
                <w:b/>
                <w:bCs/>
                <w:color w:val="000000"/>
                <w:sz w:val="18"/>
                <w:szCs w:val="18"/>
                <w:lang w:val="en-CA" w:eastAsia="en-CA"/>
              </w:rPr>
            </w:pPr>
            <w:ins w:id="2650" w:author="Eduardo" w:date="2014-06-12T13:19:00Z">
              <w:r w:rsidRPr="00D01269">
                <w:rPr>
                  <w:rFonts w:ascii="Calibri" w:eastAsia="Times New Roman" w:hAnsi="Calibri" w:cs="Times New Roman"/>
                  <w:b/>
                  <w:bCs/>
                  <w:color w:val="000000"/>
                  <w:sz w:val="18"/>
                  <w:szCs w:val="18"/>
                  <w:lang w:val="en-CA" w:eastAsia="en-CA"/>
                </w:rPr>
                <w:t>of crop</w:t>
              </w:r>
            </w:ins>
          </w:p>
        </w:tc>
        <w:tc>
          <w:tcPr>
            <w:tcW w:w="0" w:type="auto"/>
            <w:tcBorders>
              <w:top w:val="nil"/>
              <w:left w:val="nil"/>
              <w:bottom w:val="nil"/>
              <w:right w:val="single" w:sz="8" w:space="0" w:color="000000"/>
            </w:tcBorders>
            <w:shd w:val="clear" w:color="auto" w:fill="auto"/>
            <w:noWrap/>
            <w:hideMark/>
          </w:tcPr>
          <w:p w14:paraId="1F8EB19A" w14:textId="77777777" w:rsidR="00D01269" w:rsidRPr="00D01269" w:rsidRDefault="00D01269" w:rsidP="00D01269">
            <w:pPr>
              <w:spacing w:line="240" w:lineRule="auto"/>
              <w:rPr>
                <w:ins w:id="2651" w:author="Eduardo" w:date="2014-06-12T13:19:00Z"/>
                <w:rFonts w:ascii="Calibri" w:eastAsia="Times New Roman" w:hAnsi="Calibri" w:cs="Times New Roman"/>
                <w:b/>
                <w:bCs/>
                <w:color w:val="000000"/>
                <w:sz w:val="18"/>
                <w:szCs w:val="18"/>
                <w:lang w:val="en-CA" w:eastAsia="en-CA"/>
              </w:rPr>
            </w:pPr>
            <w:ins w:id="2652"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nil"/>
              <w:left w:val="nil"/>
              <w:bottom w:val="nil"/>
              <w:right w:val="nil"/>
            </w:tcBorders>
            <w:shd w:val="clear" w:color="auto" w:fill="auto"/>
            <w:noWrap/>
            <w:vAlign w:val="bottom"/>
            <w:hideMark/>
          </w:tcPr>
          <w:p w14:paraId="40402D99" w14:textId="77777777" w:rsidR="00D01269" w:rsidRPr="00D01269" w:rsidRDefault="00D01269" w:rsidP="00D01269">
            <w:pPr>
              <w:spacing w:line="240" w:lineRule="auto"/>
              <w:rPr>
                <w:ins w:id="2653"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79221973" w14:textId="77777777" w:rsidR="00D01269" w:rsidRPr="00D01269" w:rsidRDefault="00D01269" w:rsidP="00D01269">
            <w:pPr>
              <w:spacing w:line="240" w:lineRule="auto"/>
              <w:rPr>
                <w:ins w:id="2654"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C374CEF" w14:textId="77777777" w:rsidR="00D01269" w:rsidRPr="00D01269" w:rsidRDefault="00D01269" w:rsidP="00D01269">
            <w:pPr>
              <w:spacing w:line="240" w:lineRule="auto"/>
              <w:rPr>
                <w:ins w:id="2655" w:author="Eduardo" w:date="2014-06-12T13:19:00Z"/>
                <w:rFonts w:ascii="Calibri" w:eastAsia="Times New Roman" w:hAnsi="Calibri" w:cs="Times New Roman"/>
                <w:color w:val="000000"/>
                <w:sz w:val="22"/>
                <w:szCs w:val="22"/>
                <w:lang w:val="en-CA" w:eastAsia="en-CA"/>
              </w:rPr>
            </w:pPr>
          </w:p>
        </w:tc>
      </w:tr>
      <w:tr w:rsidR="00D01269" w:rsidRPr="00D01269" w14:paraId="75EB5827" w14:textId="77777777" w:rsidTr="00D01269">
        <w:trPr>
          <w:trHeight w:val="300"/>
          <w:ins w:id="2656"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7379FAB8" w14:textId="77777777" w:rsidR="00D01269" w:rsidRPr="00D01269" w:rsidRDefault="00D01269" w:rsidP="00D01269">
            <w:pPr>
              <w:spacing w:line="240" w:lineRule="auto"/>
              <w:rPr>
                <w:ins w:id="2657"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29946772" w14:textId="77777777" w:rsidR="00D01269" w:rsidRPr="00D01269" w:rsidRDefault="00D01269" w:rsidP="00D01269">
            <w:pPr>
              <w:spacing w:line="240" w:lineRule="auto"/>
              <w:jc w:val="center"/>
              <w:rPr>
                <w:ins w:id="2658" w:author="Eduardo" w:date="2014-06-12T13:19:00Z"/>
                <w:rFonts w:ascii="Calibri" w:eastAsia="Times New Roman" w:hAnsi="Calibri" w:cs="Times New Roman"/>
                <w:b/>
                <w:bCs/>
                <w:color w:val="000000"/>
                <w:sz w:val="18"/>
                <w:szCs w:val="18"/>
                <w:lang w:val="en-CA" w:eastAsia="en-CA"/>
              </w:rPr>
            </w:pPr>
            <w:ins w:id="2659"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4" w:space="0" w:color="000000"/>
            </w:tcBorders>
            <w:shd w:val="clear" w:color="auto" w:fill="auto"/>
            <w:hideMark/>
          </w:tcPr>
          <w:p w14:paraId="3D514AF8" w14:textId="77777777" w:rsidR="00D01269" w:rsidRPr="00D01269" w:rsidRDefault="00D01269" w:rsidP="00D01269">
            <w:pPr>
              <w:spacing w:line="240" w:lineRule="auto"/>
              <w:jc w:val="center"/>
              <w:rPr>
                <w:ins w:id="2660" w:author="Eduardo" w:date="2014-06-12T13:19:00Z"/>
                <w:rFonts w:ascii="Calibri" w:eastAsia="Times New Roman" w:hAnsi="Calibri" w:cs="Times New Roman"/>
                <w:b/>
                <w:bCs/>
                <w:color w:val="000000"/>
                <w:sz w:val="18"/>
                <w:szCs w:val="18"/>
                <w:lang w:val="en-CA" w:eastAsia="en-CA"/>
              </w:rPr>
            </w:pPr>
            <w:ins w:id="2661" w:author="Eduardo" w:date="2014-06-12T13:19:00Z">
              <w:r w:rsidRPr="00D01269">
                <w:rPr>
                  <w:rFonts w:ascii="Calibri" w:eastAsia="Times New Roman" w:hAnsi="Calibri" w:cs="Times New Roman"/>
                  <w:b/>
                  <w:bCs/>
                  <w:color w:val="000000"/>
                  <w:sz w:val="18"/>
                  <w:szCs w:val="18"/>
                  <w:lang w:val="en-CA" w:eastAsia="en-CA"/>
                </w:rPr>
                <w:t>used for</w:t>
              </w:r>
            </w:ins>
          </w:p>
        </w:tc>
        <w:tc>
          <w:tcPr>
            <w:tcW w:w="0" w:type="auto"/>
            <w:tcBorders>
              <w:top w:val="nil"/>
              <w:left w:val="nil"/>
              <w:bottom w:val="nil"/>
              <w:right w:val="single" w:sz="8" w:space="0" w:color="000000"/>
            </w:tcBorders>
            <w:shd w:val="clear" w:color="auto" w:fill="auto"/>
            <w:noWrap/>
            <w:hideMark/>
          </w:tcPr>
          <w:p w14:paraId="72B5DBAA" w14:textId="77777777" w:rsidR="00D01269" w:rsidRPr="00D01269" w:rsidRDefault="00D01269" w:rsidP="00D01269">
            <w:pPr>
              <w:spacing w:line="240" w:lineRule="auto"/>
              <w:rPr>
                <w:ins w:id="2662" w:author="Eduardo" w:date="2014-06-12T13:19:00Z"/>
                <w:rFonts w:ascii="Calibri" w:eastAsia="Times New Roman" w:hAnsi="Calibri" w:cs="Times New Roman"/>
                <w:b/>
                <w:bCs/>
                <w:color w:val="000000"/>
                <w:sz w:val="18"/>
                <w:szCs w:val="18"/>
                <w:lang w:val="en-CA" w:eastAsia="en-CA"/>
              </w:rPr>
            </w:pPr>
            <w:ins w:id="2663"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nil"/>
              <w:left w:val="nil"/>
              <w:bottom w:val="nil"/>
              <w:right w:val="nil"/>
            </w:tcBorders>
            <w:shd w:val="clear" w:color="auto" w:fill="auto"/>
            <w:noWrap/>
            <w:vAlign w:val="bottom"/>
            <w:hideMark/>
          </w:tcPr>
          <w:p w14:paraId="45B90537" w14:textId="77777777" w:rsidR="00D01269" w:rsidRPr="00D01269" w:rsidRDefault="00D01269" w:rsidP="00D01269">
            <w:pPr>
              <w:spacing w:line="240" w:lineRule="auto"/>
              <w:rPr>
                <w:ins w:id="2664"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6609DD94" w14:textId="77777777" w:rsidR="00D01269" w:rsidRPr="00D01269" w:rsidRDefault="00D01269" w:rsidP="00D01269">
            <w:pPr>
              <w:spacing w:line="240" w:lineRule="auto"/>
              <w:rPr>
                <w:ins w:id="2665"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386655D" w14:textId="77777777" w:rsidR="00D01269" w:rsidRPr="00D01269" w:rsidRDefault="00D01269" w:rsidP="00D01269">
            <w:pPr>
              <w:spacing w:line="240" w:lineRule="auto"/>
              <w:rPr>
                <w:ins w:id="2666" w:author="Eduardo" w:date="2014-06-12T13:19:00Z"/>
                <w:rFonts w:ascii="Calibri" w:eastAsia="Times New Roman" w:hAnsi="Calibri" w:cs="Times New Roman"/>
                <w:color w:val="000000"/>
                <w:sz w:val="22"/>
                <w:szCs w:val="22"/>
                <w:lang w:val="en-CA" w:eastAsia="en-CA"/>
              </w:rPr>
            </w:pPr>
          </w:p>
        </w:tc>
      </w:tr>
      <w:tr w:rsidR="00D01269" w:rsidRPr="00D01269" w14:paraId="7776785B" w14:textId="77777777" w:rsidTr="00D01269">
        <w:trPr>
          <w:trHeight w:val="300"/>
          <w:ins w:id="2667"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60A1D949" w14:textId="77777777" w:rsidR="00D01269" w:rsidRPr="00D01269" w:rsidRDefault="00D01269" w:rsidP="00D01269">
            <w:pPr>
              <w:spacing w:line="240" w:lineRule="auto"/>
              <w:rPr>
                <w:ins w:id="2668"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3C19AEF2" w14:textId="77777777" w:rsidR="00D01269" w:rsidRPr="00D01269" w:rsidRDefault="00D01269" w:rsidP="00D01269">
            <w:pPr>
              <w:spacing w:line="240" w:lineRule="auto"/>
              <w:jc w:val="center"/>
              <w:rPr>
                <w:ins w:id="2669" w:author="Eduardo" w:date="2014-06-12T13:19:00Z"/>
                <w:rFonts w:ascii="Calibri" w:eastAsia="Times New Roman" w:hAnsi="Calibri" w:cs="Times New Roman"/>
                <w:b/>
                <w:bCs/>
                <w:color w:val="000000"/>
                <w:sz w:val="18"/>
                <w:szCs w:val="18"/>
                <w:lang w:val="en-CA" w:eastAsia="en-CA"/>
              </w:rPr>
            </w:pPr>
            <w:ins w:id="2670" w:author="Eduardo" w:date="2014-06-12T13:19:00Z">
              <w:r w:rsidRPr="00D01269">
                <w:rPr>
                  <w:rFonts w:ascii="Calibri" w:eastAsia="Times New Roman" w:hAnsi="Calibri" w:cs="Times New Roman"/>
                  <w:b/>
                  <w:bCs/>
                  <w:color w:val="000000"/>
                  <w:sz w:val="18"/>
                  <w:szCs w:val="18"/>
                  <w:lang w:val="en-CA" w:eastAsia="en-CA"/>
                </w:rPr>
                <w:t>consum</w:t>
              </w:r>
              <w:r w:rsidRPr="00D01269">
                <w:rPr>
                  <w:rFonts w:ascii="Calibri" w:eastAsia="Times New Roman" w:hAnsi="Calibri" w:cs="Times New Roman"/>
                  <w:b/>
                  <w:bCs/>
                  <w:color w:val="000000"/>
                  <w:sz w:val="18"/>
                  <w:szCs w:val="18"/>
                  <w:lang w:val="en-CA" w:eastAsia="en-CA"/>
                </w:rPr>
                <w:t>p</w:t>
              </w:r>
              <w:r w:rsidRPr="00D01269">
                <w:rPr>
                  <w:rFonts w:ascii="Calibri" w:eastAsia="Times New Roman" w:hAnsi="Calibri" w:cs="Times New Roman"/>
                  <w:b/>
                  <w:bCs/>
                  <w:color w:val="000000"/>
                  <w:sz w:val="18"/>
                  <w:szCs w:val="18"/>
                  <w:lang w:val="en-CA" w:eastAsia="en-CA"/>
                </w:rPr>
                <w:t>tion</w:t>
              </w:r>
            </w:ins>
          </w:p>
        </w:tc>
        <w:tc>
          <w:tcPr>
            <w:tcW w:w="0" w:type="auto"/>
            <w:tcBorders>
              <w:top w:val="nil"/>
              <w:left w:val="nil"/>
              <w:bottom w:val="nil"/>
              <w:right w:val="single" w:sz="4" w:space="0" w:color="000000"/>
            </w:tcBorders>
            <w:shd w:val="clear" w:color="auto" w:fill="auto"/>
            <w:hideMark/>
          </w:tcPr>
          <w:p w14:paraId="40594332" w14:textId="77777777" w:rsidR="00D01269" w:rsidRPr="00D01269" w:rsidRDefault="00D01269" w:rsidP="00D01269">
            <w:pPr>
              <w:spacing w:line="240" w:lineRule="auto"/>
              <w:jc w:val="center"/>
              <w:rPr>
                <w:ins w:id="2671" w:author="Eduardo" w:date="2014-06-12T13:19:00Z"/>
                <w:rFonts w:ascii="Calibri" w:eastAsia="Times New Roman" w:hAnsi="Calibri" w:cs="Times New Roman"/>
                <w:b/>
                <w:bCs/>
                <w:color w:val="000000"/>
                <w:sz w:val="18"/>
                <w:szCs w:val="18"/>
                <w:lang w:val="en-CA" w:eastAsia="en-CA"/>
              </w:rPr>
            </w:pPr>
            <w:ins w:id="2672" w:author="Eduardo" w:date="2014-06-12T13:19:00Z">
              <w:r w:rsidRPr="00D01269">
                <w:rPr>
                  <w:rFonts w:ascii="Calibri" w:eastAsia="Times New Roman" w:hAnsi="Calibri" w:cs="Times New Roman"/>
                  <w:b/>
                  <w:bCs/>
                  <w:color w:val="000000"/>
                  <w:sz w:val="18"/>
                  <w:szCs w:val="18"/>
                  <w:lang w:val="en-CA" w:eastAsia="en-CA"/>
                </w:rPr>
                <w:t>sale</w:t>
              </w:r>
            </w:ins>
          </w:p>
        </w:tc>
        <w:tc>
          <w:tcPr>
            <w:tcW w:w="0" w:type="auto"/>
            <w:tcBorders>
              <w:top w:val="nil"/>
              <w:left w:val="nil"/>
              <w:bottom w:val="nil"/>
              <w:right w:val="single" w:sz="8" w:space="0" w:color="000000"/>
            </w:tcBorders>
            <w:shd w:val="clear" w:color="auto" w:fill="auto"/>
            <w:noWrap/>
            <w:hideMark/>
          </w:tcPr>
          <w:p w14:paraId="3B73A15E" w14:textId="77777777" w:rsidR="00D01269" w:rsidRPr="00D01269" w:rsidRDefault="00D01269" w:rsidP="00D01269">
            <w:pPr>
              <w:spacing w:line="240" w:lineRule="auto"/>
              <w:rPr>
                <w:ins w:id="2673" w:author="Eduardo" w:date="2014-06-12T13:19:00Z"/>
                <w:rFonts w:ascii="Calibri" w:eastAsia="Times New Roman" w:hAnsi="Calibri" w:cs="Times New Roman"/>
                <w:b/>
                <w:bCs/>
                <w:color w:val="000000"/>
                <w:sz w:val="18"/>
                <w:szCs w:val="18"/>
                <w:lang w:val="en-CA" w:eastAsia="en-CA"/>
              </w:rPr>
            </w:pPr>
            <w:ins w:id="2674" w:author="Eduardo" w:date="2014-06-12T13:19:00Z">
              <w:r w:rsidRPr="00D01269">
                <w:rPr>
                  <w:rFonts w:ascii="Calibri" w:eastAsia="Times New Roman" w:hAnsi="Calibri" w:cs="Times New Roman"/>
                  <w:b/>
                  <w:bCs/>
                  <w:color w:val="000000"/>
                  <w:sz w:val="18"/>
                  <w:szCs w:val="18"/>
                  <w:lang w:val="en-CA" w:eastAsia="en-CA"/>
                </w:rPr>
                <w:t> </w:t>
              </w:r>
            </w:ins>
          </w:p>
        </w:tc>
        <w:tc>
          <w:tcPr>
            <w:tcW w:w="0" w:type="auto"/>
            <w:tcBorders>
              <w:top w:val="nil"/>
              <w:left w:val="nil"/>
              <w:bottom w:val="nil"/>
              <w:right w:val="nil"/>
            </w:tcBorders>
            <w:shd w:val="clear" w:color="auto" w:fill="auto"/>
            <w:noWrap/>
            <w:vAlign w:val="bottom"/>
            <w:hideMark/>
          </w:tcPr>
          <w:p w14:paraId="5E026292" w14:textId="77777777" w:rsidR="00D01269" w:rsidRPr="00D01269" w:rsidRDefault="00D01269" w:rsidP="00D01269">
            <w:pPr>
              <w:spacing w:line="240" w:lineRule="auto"/>
              <w:rPr>
                <w:ins w:id="2675"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1C8C6990" w14:textId="77777777" w:rsidR="00D01269" w:rsidRPr="00D01269" w:rsidRDefault="00D01269" w:rsidP="00D01269">
            <w:pPr>
              <w:spacing w:line="240" w:lineRule="auto"/>
              <w:rPr>
                <w:ins w:id="2676"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51BA69B7" w14:textId="77777777" w:rsidR="00D01269" w:rsidRPr="00D01269" w:rsidRDefault="00D01269" w:rsidP="00D01269">
            <w:pPr>
              <w:spacing w:line="240" w:lineRule="auto"/>
              <w:rPr>
                <w:ins w:id="2677" w:author="Eduardo" w:date="2014-06-12T13:19:00Z"/>
                <w:rFonts w:ascii="Calibri" w:eastAsia="Times New Roman" w:hAnsi="Calibri" w:cs="Times New Roman"/>
                <w:color w:val="000000"/>
                <w:sz w:val="22"/>
                <w:szCs w:val="22"/>
                <w:lang w:val="en-CA" w:eastAsia="en-CA"/>
              </w:rPr>
            </w:pPr>
          </w:p>
        </w:tc>
      </w:tr>
      <w:tr w:rsidR="00D01269" w:rsidRPr="00D01269" w14:paraId="46B7A3D1" w14:textId="77777777" w:rsidTr="00D01269">
        <w:trPr>
          <w:trHeight w:val="300"/>
          <w:ins w:id="2678"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16F423F6" w14:textId="77777777" w:rsidR="00D01269" w:rsidRPr="00D01269" w:rsidRDefault="00D01269" w:rsidP="00D01269">
            <w:pPr>
              <w:spacing w:line="240" w:lineRule="auto"/>
              <w:rPr>
                <w:ins w:id="2679"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2F14533C" w14:textId="77777777" w:rsidR="00D01269" w:rsidRPr="00D01269" w:rsidRDefault="00D01269" w:rsidP="00D01269">
            <w:pPr>
              <w:spacing w:line="240" w:lineRule="auto"/>
              <w:jc w:val="center"/>
              <w:rPr>
                <w:ins w:id="2680" w:author="Eduardo" w:date="2014-06-12T13:19:00Z"/>
                <w:rFonts w:ascii="Calibri" w:eastAsia="Times New Roman" w:hAnsi="Calibri" w:cs="Times New Roman"/>
                <w:b/>
                <w:bCs/>
                <w:color w:val="000000"/>
                <w:sz w:val="18"/>
                <w:szCs w:val="18"/>
                <w:lang w:val="en-CA" w:eastAsia="en-CA"/>
              </w:rPr>
            </w:pPr>
            <w:ins w:id="2681" w:author="Eduardo" w:date="2014-06-12T13:19:00Z">
              <w:r w:rsidRPr="00D01269">
                <w:rPr>
                  <w:rFonts w:ascii="Calibri" w:eastAsia="Times New Roman" w:hAnsi="Calibri" w:cs="Times New Roman"/>
                  <w:b/>
                  <w:bCs/>
                  <w:color w:val="000000"/>
                  <w:sz w:val="18"/>
                  <w:szCs w:val="18"/>
                  <w:lang w:val="en-CA" w:eastAsia="en-CA"/>
                </w:rPr>
                <w:t>Coffee</w:t>
              </w:r>
            </w:ins>
          </w:p>
        </w:tc>
        <w:tc>
          <w:tcPr>
            <w:tcW w:w="0" w:type="auto"/>
            <w:tcBorders>
              <w:top w:val="nil"/>
              <w:left w:val="nil"/>
              <w:bottom w:val="single" w:sz="4" w:space="0" w:color="000000"/>
              <w:right w:val="single" w:sz="4" w:space="0" w:color="000000"/>
            </w:tcBorders>
            <w:shd w:val="clear" w:color="auto" w:fill="auto"/>
            <w:hideMark/>
          </w:tcPr>
          <w:p w14:paraId="39C9E77C" w14:textId="77777777" w:rsidR="00D01269" w:rsidRPr="00D01269" w:rsidRDefault="00D01269" w:rsidP="00D01269">
            <w:pPr>
              <w:spacing w:line="240" w:lineRule="auto"/>
              <w:jc w:val="center"/>
              <w:rPr>
                <w:ins w:id="2682" w:author="Eduardo" w:date="2014-06-12T13:19:00Z"/>
                <w:rFonts w:ascii="Calibri" w:eastAsia="Times New Roman" w:hAnsi="Calibri" w:cs="Times New Roman"/>
                <w:b/>
                <w:bCs/>
                <w:color w:val="000000"/>
                <w:sz w:val="18"/>
                <w:szCs w:val="18"/>
                <w:lang w:val="en-CA" w:eastAsia="en-CA"/>
              </w:rPr>
            </w:pPr>
            <w:ins w:id="2683" w:author="Eduardo" w:date="2014-06-12T13:19:00Z">
              <w:r w:rsidRPr="00D01269">
                <w:rPr>
                  <w:rFonts w:ascii="Calibri" w:eastAsia="Times New Roman" w:hAnsi="Calibri" w:cs="Times New Roman"/>
                  <w:b/>
                  <w:bCs/>
                  <w:color w:val="000000"/>
                  <w:sz w:val="18"/>
                  <w:szCs w:val="18"/>
                  <w:lang w:val="en-CA" w:eastAsia="en-CA"/>
                </w:rPr>
                <w:t>Coffee</w:t>
              </w:r>
            </w:ins>
          </w:p>
        </w:tc>
        <w:tc>
          <w:tcPr>
            <w:tcW w:w="0" w:type="auto"/>
            <w:tcBorders>
              <w:top w:val="nil"/>
              <w:left w:val="nil"/>
              <w:bottom w:val="single" w:sz="4" w:space="0" w:color="000000"/>
              <w:right w:val="single" w:sz="8" w:space="0" w:color="000000"/>
            </w:tcBorders>
            <w:shd w:val="clear" w:color="auto" w:fill="auto"/>
            <w:noWrap/>
            <w:hideMark/>
          </w:tcPr>
          <w:p w14:paraId="11C24CDA" w14:textId="77777777" w:rsidR="00D01269" w:rsidRPr="00D01269" w:rsidRDefault="00D01269" w:rsidP="00D01269">
            <w:pPr>
              <w:spacing w:line="240" w:lineRule="auto"/>
              <w:rPr>
                <w:ins w:id="2684" w:author="Eduardo" w:date="2014-06-12T13:19:00Z"/>
                <w:rFonts w:ascii="Calibri" w:eastAsia="Times New Roman" w:hAnsi="Calibri" w:cs="Times New Roman"/>
                <w:b/>
                <w:bCs/>
                <w:color w:val="000000"/>
                <w:sz w:val="18"/>
                <w:szCs w:val="18"/>
                <w:lang w:val="en-CA" w:eastAsia="en-CA"/>
              </w:rPr>
            </w:pPr>
            <w:ins w:id="2685" w:author="Eduardo" w:date="2014-06-12T13:19:00Z">
              <w:r w:rsidRPr="00D01269">
                <w:rPr>
                  <w:rFonts w:ascii="Calibri" w:eastAsia="Times New Roman" w:hAnsi="Calibri" w:cs="Times New Roman"/>
                  <w:b/>
                  <w:bCs/>
                  <w:color w:val="000000"/>
                  <w:sz w:val="18"/>
                  <w:szCs w:val="18"/>
                  <w:lang w:val="en-CA" w:eastAsia="en-CA"/>
                </w:rPr>
                <w:t>Coffee</w:t>
              </w:r>
            </w:ins>
          </w:p>
        </w:tc>
        <w:tc>
          <w:tcPr>
            <w:tcW w:w="0" w:type="auto"/>
            <w:tcBorders>
              <w:top w:val="nil"/>
              <w:left w:val="nil"/>
              <w:bottom w:val="nil"/>
              <w:right w:val="nil"/>
            </w:tcBorders>
            <w:shd w:val="clear" w:color="auto" w:fill="auto"/>
            <w:noWrap/>
            <w:vAlign w:val="bottom"/>
            <w:hideMark/>
          </w:tcPr>
          <w:p w14:paraId="660B01A3" w14:textId="77777777" w:rsidR="00D01269" w:rsidRPr="00D01269" w:rsidRDefault="00D01269" w:rsidP="00D01269">
            <w:pPr>
              <w:spacing w:line="240" w:lineRule="auto"/>
              <w:rPr>
                <w:ins w:id="2686"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4F4ABE21" w14:textId="77777777" w:rsidR="00D01269" w:rsidRPr="00D01269" w:rsidRDefault="00D01269" w:rsidP="00D01269">
            <w:pPr>
              <w:spacing w:line="240" w:lineRule="auto"/>
              <w:rPr>
                <w:ins w:id="2687"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016CD1C2" w14:textId="77777777" w:rsidR="00D01269" w:rsidRPr="00D01269" w:rsidRDefault="00D01269" w:rsidP="00D01269">
            <w:pPr>
              <w:spacing w:line="240" w:lineRule="auto"/>
              <w:rPr>
                <w:ins w:id="2688" w:author="Eduardo" w:date="2014-06-12T13:19:00Z"/>
                <w:rFonts w:ascii="Calibri" w:eastAsia="Times New Roman" w:hAnsi="Calibri" w:cs="Times New Roman"/>
                <w:color w:val="000000"/>
                <w:sz w:val="22"/>
                <w:szCs w:val="22"/>
                <w:lang w:val="en-CA" w:eastAsia="en-CA"/>
              </w:rPr>
            </w:pPr>
          </w:p>
        </w:tc>
      </w:tr>
      <w:tr w:rsidR="00D01269" w:rsidRPr="00D01269" w14:paraId="7F7DB458" w14:textId="77777777" w:rsidTr="00D01269">
        <w:trPr>
          <w:trHeight w:val="300"/>
          <w:ins w:id="2689" w:author="Eduardo" w:date="2014-06-12T13:19:00Z"/>
        </w:trPr>
        <w:tc>
          <w:tcPr>
            <w:tcW w:w="0" w:type="auto"/>
            <w:gridSpan w:val="3"/>
            <w:vMerge/>
            <w:tcBorders>
              <w:top w:val="single" w:sz="8" w:space="0" w:color="000000"/>
              <w:left w:val="single" w:sz="8" w:space="0" w:color="000000"/>
              <w:bottom w:val="single" w:sz="4" w:space="0" w:color="000000"/>
              <w:right w:val="single" w:sz="4" w:space="0" w:color="000000"/>
            </w:tcBorders>
            <w:vAlign w:val="center"/>
            <w:hideMark/>
          </w:tcPr>
          <w:p w14:paraId="0E146671" w14:textId="77777777" w:rsidR="00D01269" w:rsidRPr="00D01269" w:rsidRDefault="00D01269" w:rsidP="00D01269">
            <w:pPr>
              <w:spacing w:line="240" w:lineRule="auto"/>
              <w:rPr>
                <w:ins w:id="2690"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nil"/>
              <w:right w:val="single" w:sz="4" w:space="0" w:color="000000"/>
            </w:tcBorders>
            <w:shd w:val="clear" w:color="auto" w:fill="auto"/>
            <w:hideMark/>
          </w:tcPr>
          <w:p w14:paraId="3FAAB001" w14:textId="77777777" w:rsidR="00D01269" w:rsidRPr="00D01269" w:rsidRDefault="00D01269" w:rsidP="00D01269">
            <w:pPr>
              <w:spacing w:line="240" w:lineRule="auto"/>
              <w:jc w:val="center"/>
              <w:rPr>
                <w:ins w:id="2691" w:author="Eduardo" w:date="2014-06-12T13:19:00Z"/>
                <w:rFonts w:ascii="Calibri" w:eastAsia="Times New Roman" w:hAnsi="Calibri" w:cs="Times New Roman"/>
                <w:b/>
                <w:bCs/>
                <w:color w:val="000000"/>
                <w:sz w:val="18"/>
                <w:szCs w:val="18"/>
                <w:lang w:val="en-CA" w:eastAsia="en-CA"/>
              </w:rPr>
            </w:pPr>
            <w:ins w:id="2692"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nil"/>
              <w:right w:val="single" w:sz="4" w:space="0" w:color="000000"/>
            </w:tcBorders>
            <w:shd w:val="clear" w:color="auto" w:fill="auto"/>
            <w:hideMark/>
          </w:tcPr>
          <w:p w14:paraId="122EDDA0" w14:textId="77777777" w:rsidR="00D01269" w:rsidRPr="00D01269" w:rsidRDefault="00D01269" w:rsidP="00D01269">
            <w:pPr>
              <w:spacing w:line="240" w:lineRule="auto"/>
              <w:jc w:val="center"/>
              <w:rPr>
                <w:ins w:id="2693" w:author="Eduardo" w:date="2014-06-12T13:19:00Z"/>
                <w:rFonts w:ascii="Calibri" w:eastAsia="Times New Roman" w:hAnsi="Calibri" w:cs="Times New Roman"/>
                <w:b/>
                <w:bCs/>
                <w:color w:val="000000"/>
                <w:sz w:val="18"/>
                <w:szCs w:val="18"/>
                <w:lang w:val="en-CA" w:eastAsia="en-CA"/>
              </w:rPr>
            </w:pPr>
            <w:ins w:id="2694" w:author="Eduardo" w:date="2014-06-12T13:19:00Z">
              <w:r w:rsidRPr="00D01269">
                <w:rPr>
                  <w:rFonts w:ascii="Calibri" w:eastAsia="Times New Roman" w:hAnsi="Calibri" w:cs="Times New Roman"/>
                  <w:b/>
                  <w:bCs/>
                  <w:color w:val="000000"/>
                  <w:sz w:val="18"/>
                  <w:szCs w:val="18"/>
                  <w:lang w:val="en-CA" w:eastAsia="en-CA"/>
                </w:rPr>
                <w:t>Average share</w:t>
              </w:r>
            </w:ins>
          </w:p>
        </w:tc>
        <w:tc>
          <w:tcPr>
            <w:tcW w:w="0" w:type="auto"/>
            <w:tcBorders>
              <w:top w:val="nil"/>
              <w:left w:val="nil"/>
              <w:bottom w:val="nil"/>
              <w:right w:val="single" w:sz="4" w:space="0" w:color="000000"/>
            </w:tcBorders>
            <w:shd w:val="clear" w:color="auto" w:fill="auto"/>
            <w:hideMark/>
          </w:tcPr>
          <w:p w14:paraId="2AF8ECA3" w14:textId="77777777" w:rsidR="00D01269" w:rsidRPr="00D01269" w:rsidRDefault="00D01269" w:rsidP="00D01269">
            <w:pPr>
              <w:spacing w:line="240" w:lineRule="auto"/>
              <w:jc w:val="center"/>
              <w:rPr>
                <w:ins w:id="2695" w:author="Eduardo" w:date="2014-06-12T13:19:00Z"/>
                <w:rFonts w:ascii="Calibri" w:eastAsia="Times New Roman" w:hAnsi="Calibri" w:cs="Times New Roman"/>
                <w:b/>
                <w:bCs/>
                <w:color w:val="000000"/>
                <w:sz w:val="18"/>
                <w:szCs w:val="18"/>
                <w:lang w:val="en-CA" w:eastAsia="en-CA"/>
              </w:rPr>
            </w:pPr>
            <w:ins w:id="2696" w:author="Eduardo" w:date="2014-06-12T13:19:00Z">
              <w:r w:rsidRPr="00D01269">
                <w:rPr>
                  <w:rFonts w:ascii="Calibri" w:eastAsia="Times New Roman" w:hAnsi="Calibri" w:cs="Times New Roman"/>
                  <w:b/>
                  <w:bCs/>
                  <w:color w:val="000000"/>
                  <w:sz w:val="18"/>
                  <w:szCs w:val="18"/>
                  <w:lang w:val="en-CA" w:eastAsia="en-CA"/>
                </w:rPr>
                <w:t>Average (ha)</w:t>
              </w:r>
            </w:ins>
          </w:p>
        </w:tc>
        <w:tc>
          <w:tcPr>
            <w:tcW w:w="0" w:type="auto"/>
            <w:tcBorders>
              <w:top w:val="nil"/>
              <w:left w:val="nil"/>
              <w:bottom w:val="nil"/>
              <w:right w:val="nil"/>
            </w:tcBorders>
            <w:shd w:val="clear" w:color="auto" w:fill="auto"/>
            <w:noWrap/>
            <w:vAlign w:val="bottom"/>
            <w:hideMark/>
          </w:tcPr>
          <w:p w14:paraId="2A9AF4D2" w14:textId="77777777" w:rsidR="00D01269" w:rsidRPr="00D01269" w:rsidRDefault="00D01269" w:rsidP="00D01269">
            <w:pPr>
              <w:spacing w:line="240" w:lineRule="auto"/>
              <w:rPr>
                <w:ins w:id="2697"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15AEDA55" w14:textId="77777777" w:rsidR="00D01269" w:rsidRPr="00D01269" w:rsidRDefault="00D01269" w:rsidP="00D01269">
            <w:pPr>
              <w:spacing w:line="240" w:lineRule="auto"/>
              <w:rPr>
                <w:ins w:id="2698"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6FFAB1A3" w14:textId="77777777" w:rsidR="00D01269" w:rsidRPr="00D01269" w:rsidRDefault="00D01269" w:rsidP="00D01269">
            <w:pPr>
              <w:spacing w:line="240" w:lineRule="auto"/>
              <w:rPr>
                <w:ins w:id="2699" w:author="Eduardo" w:date="2014-06-12T13:19:00Z"/>
                <w:rFonts w:ascii="Calibri" w:eastAsia="Times New Roman" w:hAnsi="Calibri" w:cs="Times New Roman"/>
                <w:color w:val="000000"/>
                <w:sz w:val="22"/>
                <w:szCs w:val="22"/>
                <w:lang w:val="en-CA" w:eastAsia="en-CA"/>
              </w:rPr>
            </w:pPr>
          </w:p>
        </w:tc>
      </w:tr>
      <w:tr w:rsidR="00D01269" w:rsidRPr="00D01269" w14:paraId="248886D9" w14:textId="77777777" w:rsidTr="00D01269">
        <w:trPr>
          <w:trHeight w:val="300"/>
          <w:ins w:id="2700" w:author="Eduardo" w:date="2014-06-12T13:19:00Z"/>
        </w:trPr>
        <w:tc>
          <w:tcPr>
            <w:tcW w:w="0" w:type="auto"/>
            <w:tcBorders>
              <w:top w:val="nil"/>
              <w:left w:val="single" w:sz="8" w:space="0" w:color="000000"/>
              <w:bottom w:val="single" w:sz="4" w:space="0" w:color="000000"/>
              <w:right w:val="single" w:sz="4" w:space="0" w:color="000000"/>
            </w:tcBorders>
            <w:shd w:val="clear" w:color="auto" w:fill="auto"/>
            <w:hideMark/>
          </w:tcPr>
          <w:p w14:paraId="147C972C" w14:textId="77777777" w:rsidR="00D01269" w:rsidRPr="00D01269" w:rsidRDefault="00D01269" w:rsidP="00D01269">
            <w:pPr>
              <w:spacing w:line="240" w:lineRule="auto"/>
              <w:jc w:val="center"/>
              <w:rPr>
                <w:ins w:id="2701" w:author="Eduardo" w:date="2014-06-12T13:19:00Z"/>
                <w:rFonts w:ascii="Calibri" w:eastAsia="Times New Roman" w:hAnsi="Calibri" w:cs="Times New Roman"/>
                <w:b/>
                <w:bCs/>
                <w:color w:val="000000"/>
                <w:sz w:val="18"/>
                <w:szCs w:val="18"/>
                <w:lang w:val="en-CA" w:eastAsia="en-CA"/>
              </w:rPr>
            </w:pPr>
            <w:ins w:id="2702" w:author="Eduardo" w:date="2014-06-12T13:19:00Z">
              <w:r w:rsidRPr="00D01269">
                <w:rPr>
                  <w:rFonts w:ascii="Calibri" w:eastAsia="Times New Roman" w:hAnsi="Calibri" w:cs="Times New Roman"/>
                  <w:b/>
                  <w:bCs/>
                  <w:color w:val="000000"/>
                  <w:sz w:val="18"/>
                  <w:szCs w:val="18"/>
                  <w:lang w:val="en-CA" w:eastAsia="en-CA"/>
                </w:rPr>
                <w:t>Farming System</w:t>
              </w:r>
            </w:ins>
          </w:p>
        </w:tc>
        <w:tc>
          <w:tcPr>
            <w:tcW w:w="0" w:type="auto"/>
            <w:tcBorders>
              <w:top w:val="nil"/>
              <w:left w:val="nil"/>
              <w:bottom w:val="single" w:sz="4" w:space="0" w:color="000000"/>
              <w:right w:val="single" w:sz="4" w:space="0" w:color="000000"/>
            </w:tcBorders>
            <w:shd w:val="clear" w:color="auto" w:fill="auto"/>
            <w:hideMark/>
          </w:tcPr>
          <w:p w14:paraId="0AC02890" w14:textId="77777777" w:rsidR="00D01269" w:rsidRPr="00D01269" w:rsidRDefault="00D01269" w:rsidP="00D01269">
            <w:pPr>
              <w:spacing w:line="240" w:lineRule="auto"/>
              <w:jc w:val="center"/>
              <w:rPr>
                <w:ins w:id="2703" w:author="Eduardo" w:date="2014-06-12T13:19:00Z"/>
                <w:rFonts w:ascii="Calibri" w:eastAsia="Times New Roman" w:hAnsi="Calibri" w:cs="Times New Roman"/>
                <w:b/>
                <w:bCs/>
                <w:color w:val="000000"/>
                <w:sz w:val="18"/>
                <w:szCs w:val="18"/>
                <w:lang w:val="en-CA" w:eastAsia="en-CA"/>
              </w:rPr>
            </w:pPr>
            <w:ins w:id="2704" w:author="Eduardo" w:date="2014-06-12T13:19:00Z">
              <w:r w:rsidRPr="00D01269">
                <w:rPr>
                  <w:rFonts w:ascii="Calibri" w:eastAsia="Times New Roman" w:hAnsi="Calibri" w:cs="Times New Roman"/>
                  <w:b/>
                  <w:bCs/>
                  <w:color w:val="000000"/>
                  <w:sz w:val="18"/>
                  <w:szCs w:val="18"/>
                  <w:lang w:val="en-CA" w:eastAsia="en-CA"/>
                </w:rPr>
                <w:t>Yield P</w:t>
              </w:r>
              <w:r w:rsidRPr="00D01269">
                <w:rPr>
                  <w:rFonts w:ascii="Calibri" w:eastAsia="Times New Roman" w:hAnsi="Calibri" w:cs="Times New Roman"/>
                  <w:b/>
                  <w:bCs/>
                  <w:color w:val="000000"/>
                  <w:sz w:val="18"/>
                  <w:szCs w:val="18"/>
                  <w:lang w:val="en-CA" w:eastAsia="en-CA"/>
                </w:rPr>
                <w:t>o</w:t>
              </w:r>
              <w:r w:rsidRPr="00D01269">
                <w:rPr>
                  <w:rFonts w:ascii="Calibri" w:eastAsia="Times New Roman" w:hAnsi="Calibri" w:cs="Times New Roman"/>
                  <w:b/>
                  <w:bCs/>
                  <w:color w:val="000000"/>
                  <w:sz w:val="18"/>
                  <w:szCs w:val="18"/>
                  <w:lang w:val="en-CA" w:eastAsia="en-CA"/>
                </w:rPr>
                <w:t>tential</w:t>
              </w:r>
            </w:ins>
          </w:p>
        </w:tc>
        <w:tc>
          <w:tcPr>
            <w:tcW w:w="0" w:type="auto"/>
            <w:tcBorders>
              <w:top w:val="nil"/>
              <w:left w:val="nil"/>
              <w:bottom w:val="single" w:sz="4" w:space="0" w:color="000000"/>
              <w:right w:val="single" w:sz="4" w:space="0" w:color="000000"/>
            </w:tcBorders>
            <w:shd w:val="clear" w:color="auto" w:fill="auto"/>
            <w:hideMark/>
          </w:tcPr>
          <w:p w14:paraId="08E0CAEC" w14:textId="77777777" w:rsidR="00D01269" w:rsidRPr="00D01269" w:rsidRDefault="00D01269" w:rsidP="00D01269">
            <w:pPr>
              <w:spacing w:line="240" w:lineRule="auto"/>
              <w:jc w:val="center"/>
              <w:rPr>
                <w:ins w:id="2705" w:author="Eduardo" w:date="2014-06-12T13:19:00Z"/>
                <w:rFonts w:ascii="Calibri" w:eastAsia="Times New Roman" w:hAnsi="Calibri" w:cs="Times New Roman"/>
                <w:b/>
                <w:bCs/>
                <w:color w:val="000000"/>
                <w:sz w:val="18"/>
                <w:szCs w:val="18"/>
                <w:lang w:val="en-CA" w:eastAsia="en-CA"/>
              </w:rPr>
            </w:pPr>
            <w:ins w:id="2706" w:author="Eduardo" w:date="2014-06-12T13:19:00Z">
              <w:r w:rsidRPr="00D01269">
                <w:rPr>
                  <w:rFonts w:ascii="Calibri" w:eastAsia="Times New Roman" w:hAnsi="Calibri" w:cs="Times New Roman"/>
                  <w:b/>
                  <w:bCs/>
                  <w:color w:val="000000"/>
                  <w:sz w:val="18"/>
                  <w:szCs w:val="18"/>
                  <w:lang w:val="en-CA" w:eastAsia="en-CA"/>
                </w:rPr>
                <w:t>Market P</w:t>
              </w:r>
              <w:r w:rsidRPr="00D01269">
                <w:rPr>
                  <w:rFonts w:ascii="Calibri" w:eastAsia="Times New Roman" w:hAnsi="Calibri" w:cs="Times New Roman"/>
                  <w:b/>
                  <w:bCs/>
                  <w:color w:val="000000"/>
                  <w:sz w:val="18"/>
                  <w:szCs w:val="18"/>
                  <w:lang w:val="en-CA" w:eastAsia="en-CA"/>
                </w:rPr>
                <w:t>o</w:t>
              </w:r>
              <w:r w:rsidRPr="00D01269">
                <w:rPr>
                  <w:rFonts w:ascii="Calibri" w:eastAsia="Times New Roman" w:hAnsi="Calibri" w:cs="Times New Roman"/>
                  <w:b/>
                  <w:bCs/>
                  <w:color w:val="000000"/>
                  <w:sz w:val="18"/>
                  <w:szCs w:val="18"/>
                  <w:lang w:val="en-CA" w:eastAsia="en-CA"/>
                </w:rPr>
                <w:t>tential</w:t>
              </w:r>
            </w:ins>
          </w:p>
        </w:tc>
        <w:tc>
          <w:tcPr>
            <w:tcW w:w="0" w:type="auto"/>
            <w:tcBorders>
              <w:top w:val="single" w:sz="4" w:space="0" w:color="auto"/>
              <w:left w:val="nil"/>
              <w:bottom w:val="single" w:sz="4" w:space="0" w:color="auto"/>
              <w:right w:val="nil"/>
            </w:tcBorders>
            <w:shd w:val="clear" w:color="000000" w:fill="EEECE1"/>
            <w:noWrap/>
            <w:hideMark/>
          </w:tcPr>
          <w:p w14:paraId="32D57276" w14:textId="77777777" w:rsidR="00D01269" w:rsidRPr="00D01269" w:rsidRDefault="00D01269" w:rsidP="00D01269">
            <w:pPr>
              <w:spacing w:line="240" w:lineRule="auto"/>
              <w:rPr>
                <w:ins w:id="2707" w:author="Eduardo" w:date="2014-06-12T13:19:00Z"/>
                <w:rFonts w:ascii="Calibri" w:eastAsia="Times New Roman" w:hAnsi="Calibri" w:cs="Times New Roman"/>
                <w:color w:val="000000"/>
                <w:sz w:val="18"/>
                <w:szCs w:val="18"/>
                <w:lang w:val="en-CA" w:eastAsia="en-CA"/>
              </w:rPr>
            </w:pPr>
            <w:ins w:id="2708"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single" w:sz="4" w:space="0" w:color="auto"/>
              <w:left w:val="nil"/>
              <w:bottom w:val="single" w:sz="4" w:space="0" w:color="auto"/>
              <w:right w:val="nil"/>
            </w:tcBorders>
            <w:shd w:val="clear" w:color="000000" w:fill="EEECE1"/>
            <w:noWrap/>
            <w:hideMark/>
          </w:tcPr>
          <w:p w14:paraId="4194F195" w14:textId="77777777" w:rsidR="00D01269" w:rsidRPr="00D01269" w:rsidRDefault="00D01269" w:rsidP="00D01269">
            <w:pPr>
              <w:spacing w:line="240" w:lineRule="auto"/>
              <w:rPr>
                <w:ins w:id="2709" w:author="Eduardo" w:date="2014-06-12T13:19:00Z"/>
                <w:rFonts w:ascii="Calibri" w:eastAsia="Times New Roman" w:hAnsi="Calibri" w:cs="Times New Roman"/>
                <w:color w:val="000000"/>
                <w:sz w:val="18"/>
                <w:szCs w:val="18"/>
                <w:lang w:val="en-CA" w:eastAsia="en-CA"/>
              </w:rPr>
            </w:pPr>
            <w:ins w:id="2710"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single" w:sz="4" w:space="0" w:color="auto"/>
              <w:left w:val="nil"/>
              <w:bottom w:val="single" w:sz="4" w:space="0" w:color="auto"/>
              <w:right w:val="single" w:sz="4" w:space="0" w:color="auto"/>
            </w:tcBorders>
            <w:shd w:val="clear" w:color="000000" w:fill="EEECE1"/>
            <w:noWrap/>
            <w:hideMark/>
          </w:tcPr>
          <w:p w14:paraId="0A04BD5F" w14:textId="77777777" w:rsidR="00D01269" w:rsidRPr="00D01269" w:rsidRDefault="00D01269" w:rsidP="00D01269">
            <w:pPr>
              <w:spacing w:line="240" w:lineRule="auto"/>
              <w:rPr>
                <w:ins w:id="2711" w:author="Eduardo" w:date="2014-06-12T13:19:00Z"/>
                <w:rFonts w:ascii="Calibri" w:eastAsia="Times New Roman" w:hAnsi="Calibri" w:cs="Times New Roman"/>
                <w:color w:val="000000"/>
                <w:sz w:val="18"/>
                <w:szCs w:val="18"/>
                <w:lang w:val="en-CA" w:eastAsia="en-CA"/>
              </w:rPr>
            </w:pPr>
            <w:ins w:id="2712"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nil"/>
              <w:right w:val="nil"/>
            </w:tcBorders>
            <w:shd w:val="clear" w:color="auto" w:fill="auto"/>
            <w:noWrap/>
            <w:vAlign w:val="bottom"/>
            <w:hideMark/>
          </w:tcPr>
          <w:p w14:paraId="72E189A0" w14:textId="77777777" w:rsidR="00D01269" w:rsidRPr="00D01269" w:rsidRDefault="00D01269" w:rsidP="00D01269">
            <w:pPr>
              <w:spacing w:line="240" w:lineRule="auto"/>
              <w:rPr>
                <w:ins w:id="2713"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5169AE18" w14:textId="77777777" w:rsidR="00D01269" w:rsidRPr="00D01269" w:rsidRDefault="00D01269" w:rsidP="00D01269">
            <w:pPr>
              <w:spacing w:line="240" w:lineRule="auto"/>
              <w:rPr>
                <w:ins w:id="2714"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5E48A901" w14:textId="77777777" w:rsidR="00D01269" w:rsidRPr="00D01269" w:rsidRDefault="00D01269" w:rsidP="00D01269">
            <w:pPr>
              <w:spacing w:line="240" w:lineRule="auto"/>
              <w:rPr>
                <w:ins w:id="2715" w:author="Eduardo" w:date="2014-06-12T13:19:00Z"/>
                <w:rFonts w:ascii="Calibri" w:eastAsia="Times New Roman" w:hAnsi="Calibri" w:cs="Times New Roman"/>
                <w:color w:val="000000"/>
                <w:sz w:val="22"/>
                <w:szCs w:val="22"/>
                <w:lang w:val="en-CA" w:eastAsia="en-CA"/>
              </w:rPr>
            </w:pPr>
          </w:p>
        </w:tc>
      </w:tr>
      <w:tr w:rsidR="00D01269" w:rsidRPr="00D01269" w14:paraId="42DAAED0" w14:textId="77777777" w:rsidTr="00D01269">
        <w:trPr>
          <w:trHeight w:val="300"/>
          <w:ins w:id="2716"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24A9F37F" w14:textId="77777777" w:rsidR="00D01269" w:rsidRPr="00D01269" w:rsidRDefault="00D01269" w:rsidP="00D01269">
            <w:pPr>
              <w:spacing w:line="240" w:lineRule="auto"/>
              <w:jc w:val="center"/>
              <w:rPr>
                <w:ins w:id="2717" w:author="Eduardo" w:date="2014-06-12T13:19:00Z"/>
                <w:rFonts w:ascii="Calibri" w:eastAsia="Times New Roman" w:hAnsi="Calibri" w:cs="Times New Roman"/>
                <w:b/>
                <w:bCs/>
                <w:color w:val="000000"/>
                <w:sz w:val="18"/>
                <w:szCs w:val="18"/>
                <w:lang w:val="en-CA" w:eastAsia="en-CA"/>
              </w:rPr>
            </w:pPr>
            <w:ins w:id="2718" w:author="Eduardo" w:date="2014-06-12T13:19:00Z">
              <w:r w:rsidRPr="00D01269">
                <w:rPr>
                  <w:rFonts w:ascii="Calibri" w:eastAsia="Times New Roman" w:hAnsi="Calibri" w:cs="Times New Roman"/>
                  <w:b/>
                  <w:bCs/>
                  <w:color w:val="000000"/>
                  <w:sz w:val="18"/>
                  <w:szCs w:val="18"/>
                  <w:lang w:val="en-CA" w:eastAsia="en-CA"/>
                </w:rPr>
                <w:t>Agro-pastoral</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26EF1F9D" w14:textId="77777777" w:rsidR="00D01269" w:rsidRPr="00D01269" w:rsidRDefault="00D01269" w:rsidP="00D01269">
            <w:pPr>
              <w:spacing w:line="240" w:lineRule="auto"/>
              <w:jc w:val="center"/>
              <w:rPr>
                <w:ins w:id="2719" w:author="Eduardo" w:date="2014-06-12T13:19:00Z"/>
                <w:rFonts w:ascii="Calibri" w:eastAsia="Times New Roman" w:hAnsi="Calibri" w:cs="Times New Roman"/>
                <w:b/>
                <w:bCs/>
                <w:color w:val="000000"/>
                <w:sz w:val="18"/>
                <w:szCs w:val="18"/>
                <w:lang w:val="en-CA" w:eastAsia="en-CA"/>
              </w:rPr>
            </w:pPr>
            <w:ins w:id="2720"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3E9C80A9" w14:textId="77777777" w:rsidR="00D01269" w:rsidRPr="00D01269" w:rsidRDefault="00D01269" w:rsidP="00D01269">
            <w:pPr>
              <w:spacing w:line="240" w:lineRule="auto"/>
              <w:jc w:val="center"/>
              <w:rPr>
                <w:ins w:id="2721" w:author="Eduardo" w:date="2014-06-12T13:19:00Z"/>
                <w:rFonts w:ascii="Calibri" w:eastAsia="Times New Roman" w:hAnsi="Calibri" w:cs="Times New Roman"/>
                <w:b/>
                <w:bCs/>
                <w:color w:val="000000"/>
                <w:sz w:val="18"/>
                <w:szCs w:val="18"/>
                <w:lang w:val="en-CA" w:eastAsia="en-CA"/>
              </w:rPr>
            </w:pPr>
            <w:ins w:id="2722"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noWrap/>
            <w:hideMark/>
          </w:tcPr>
          <w:p w14:paraId="150096D5" w14:textId="77777777" w:rsidR="00D01269" w:rsidRPr="00D01269" w:rsidRDefault="00D01269" w:rsidP="00D01269">
            <w:pPr>
              <w:spacing w:line="240" w:lineRule="auto"/>
              <w:rPr>
                <w:ins w:id="2723" w:author="Eduardo" w:date="2014-06-12T13:19:00Z"/>
                <w:rFonts w:ascii="Calibri" w:eastAsia="Times New Roman" w:hAnsi="Calibri" w:cs="Times New Roman"/>
                <w:color w:val="000000"/>
                <w:sz w:val="18"/>
                <w:szCs w:val="18"/>
                <w:lang w:val="en-CA" w:eastAsia="en-CA"/>
              </w:rPr>
            </w:pPr>
            <w:ins w:id="2724"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single" w:sz="4" w:space="0" w:color="000000"/>
              <w:right w:val="single" w:sz="4" w:space="0" w:color="000000"/>
            </w:tcBorders>
            <w:shd w:val="clear" w:color="auto" w:fill="auto"/>
            <w:noWrap/>
            <w:hideMark/>
          </w:tcPr>
          <w:p w14:paraId="52A72F23" w14:textId="77777777" w:rsidR="00D01269" w:rsidRPr="00D01269" w:rsidRDefault="00D01269" w:rsidP="00D01269">
            <w:pPr>
              <w:spacing w:line="240" w:lineRule="auto"/>
              <w:rPr>
                <w:ins w:id="2725" w:author="Eduardo" w:date="2014-06-12T13:19:00Z"/>
                <w:rFonts w:ascii="Calibri" w:eastAsia="Times New Roman" w:hAnsi="Calibri" w:cs="Times New Roman"/>
                <w:color w:val="000000"/>
                <w:sz w:val="18"/>
                <w:szCs w:val="18"/>
                <w:lang w:val="en-CA" w:eastAsia="en-CA"/>
              </w:rPr>
            </w:pPr>
            <w:ins w:id="2726" w:author="Eduardo" w:date="2014-06-12T13:19:00Z">
              <w:r w:rsidRPr="00D01269">
                <w:rPr>
                  <w:rFonts w:ascii="Calibri" w:eastAsia="Times New Roman" w:hAnsi="Calibri" w:cs="Times New Roman"/>
                  <w:color w:val="000000"/>
                  <w:sz w:val="18"/>
                  <w:szCs w:val="18"/>
                  <w:lang w:val="en-CA" w:eastAsia="en-CA"/>
                </w:rPr>
                <w:t> </w:t>
              </w:r>
            </w:ins>
          </w:p>
        </w:tc>
        <w:tc>
          <w:tcPr>
            <w:tcW w:w="0" w:type="auto"/>
            <w:tcBorders>
              <w:top w:val="nil"/>
              <w:left w:val="nil"/>
              <w:bottom w:val="nil"/>
              <w:right w:val="single" w:sz="8" w:space="0" w:color="000000"/>
            </w:tcBorders>
            <w:shd w:val="clear" w:color="auto" w:fill="auto"/>
            <w:noWrap/>
            <w:hideMark/>
          </w:tcPr>
          <w:p w14:paraId="72C82FAC" w14:textId="77777777" w:rsidR="00D01269" w:rsidRPr="00D01269" w:rsidRDefault="00D01269" w:rsidP="00D01269">
            <w:pPr>
              <w:spacing w:line="240" w:lineRule="auto"/>
              <w:jc w:val="right"/>
              <w:rPr>
                <w:ins w:id="2727" w:author="Eduardo" w:date="2014-06-12T13:19:00Z"/>
                <w:rFonts w:ascii="Calibri" w:eastAsia="Times New Roman" w:hAnsi="Calibri" w:cs="Times New Roman"/>
                <w:color w:val="000000"/>
                <w:sz w:val="18"/>
                <w:szCs w:val="18"/>
                <w:lang w:val="en-CA" w:eastAsia="en-CA"/>
              </w:rPr>
            </w:pPr>
            <w:ins w:id="2728" w:author="Eduardo" w:date="2014-06-12T13:19:00Z">
              <w:r w:rsidRPr="00D01269">
                <w:rPr>
                  <w:rFonts w:ascii="Calibri" w:eastAsia="Times New Roman" w:hAnsi="Calibri" w:cs="Times New Roman"/>
                  <w:color w:val="000000"/>
                  <w:sz w:val="18"/>
                  <w:szCs w:val="18"/>
                  <w:lang w:val="en-CA" w:eastAsia="en-CA"/>
                </w:rPr>
                <w:t>0.83</w:t>
              </w:r>
            </w:ins>
          </w:p>
        </w:tc>
        <w:tc>
          <w:tcPr>
            <w:tcW w:w="0" w:type="auto"/>
            <w:tcBorders>
              <w:top w:val="nil"/>
              <w:left w:val="nil"/>
              <w:bottom w:val="nil"/>
              <w:right w:val="nil"/>
            </w:tcBorders>
            <w:shd w:val="clear" w:color="auto" w:fill="auto"/>
            <w:noWrap/>
            <w:vAlign w:val="bottom"/>
            <w:hideMark/>
          </w:tcPr>
          <w:p w14:paraId="04D9D126" w14:textId="77777777" w:rsidR="00D01269" w:rsidRPr="00D01269" w:rsidRDefault="00D01269" w:rsidP="00D01269">
            <w:pPr>
              <w:spacing w:line="240" w:lineRule="auto"/>
              <w:rPr>
                <w:ins w:id="2729"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3339556E" w14:textId="77777777" w:rsidR="00D01269" w:rsidRPr="00D01269" w:rsidRDefault="00D01269" w:rsidP="00D01269">
            <w:pPr>
              <w:spacing w:line="240" w:lineRule="auto"/>
              <w:rPr>
                <w:ins w:id="2730"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398F2066" w14:textId="77777777" w:rsidR="00D01269" w:rsidRPr="00D01269" w:rsidRDefault="00D01269" w:rsidP="00D01269">
            <w:pPr>
              <w:spacing w:line="240" w:lineRule="auto"/>
              <w:rPr>
                <w:ins w:id="2731" w:author="Eduardo" w:date="2014-06-12T13:19:00Z"/>
                <w:rFonts w:ascii="Calibri" w:eastAsia="Times New Roman" w:hAnsi="Calibri" w:cs="Times New Roman"/>
                <w:color w:val="000000"/>
                <w:sz w:val="22"/>
                <w:szCs w:val="22"/>
                <w:lang w:val="en-CA" w:eastAsia="en-CA"/>
              </w:rPr>
            </w:pPr>
          </w:p>
        </w:tc>
      </w:tr>
      <w:tr w:rsidR="00D01269" w:rsidRPr="00D01269" w14:paraId="18F9AF07" w14:textId="77777777" w:rsidTr="00D01269">
        <w:trPr>
          <w:trHeight w:val="300"/>
          <w:ins w:id="2732"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5A713F85" w14:textId="77777777" w:rsidR="00D01269" w:rsidRPr="00D01269" w:rsidRDefault="00D01269" w:rsidP="00D01269">
            <w:pPr>
              <w:spacing w:line="240" w:lineRule="auto"/>
              <w:rPr>
                <w:ins w:id="2733"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459EC8FA" w14:textId="77777777" w:rsidR="00D01269" w:rsidRPr="00D01269" w:rsidRDefault="00D01269" w:rsidP="00D01269">
            <w:pPr>
              <w:spacing w:line="240" w:lineRule="auto"/>
              <w:rPr>
                <w:ins w:id="2734"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7790FBBA" w14:textId="77777777" w:rsidR="00D01269" w:rsidRPr="00D01269" w:rsidRDefault="00D01269" w:rsidP="00D01269">
            <w:pPr>
              <w:spacing w:line="240" w:lineRule="auto"/>
              <w:jc w:val="center"/>
              <w:rPr>
                <w:ins w:id="2735" w:author="Eduardo" w:date="2014-06-12T13:19:00Z"/>
                <w:rFonts w:ascii="Calibri" w:eastAsia="Times New Roman" w:hAnsi="Calibri" w:cs="Times New Roman"/>
                <w:b/>
                <w:bCs/>
                <w:color w:val="000000"/>
                <w:sz w:val="18"/>
                <w:szCs w:val="18"/>
                <w:lang w:val="en-CA" w:eastAsia="en-CA"/>
              </w:rPr>
            </w:pPr>
            <w:ins w:id="2736"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101617C4" w14:textId="77777777" w:rsidR="00D01269" w:rsidRPr="00D01269" w:rsidRDefault="00D01269" w:rsidP="00D01269">
            <w:pPr>
              <w:spacing w:line="240" w:lineRule="auto"/>
              <w:rPr>
                <w:ins w:id="2737" w:author="Eduardo" w:date="2014-06-12T13:19:00Z"/>
                <w:rFonts w:ascii="Calibri" w:eastAsia="Times New Roman" w:hAnsi="Calibri" w:cs="Times New Roman"/>
                <w:color w:val="000000"/>
                <w:sz w:val="18"/>
                <w:szCs w:val="18"/>
                <w:lang w:val="en-CA" w:eastAsia="en-CA"/>
              </w:rPr>
            </w:pPr>
            <w:ins w:id="2738"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3A9A8428" w14:textId="77777777" w:rsidR="00D01269" w:rsidRPr="00D01269" w:rsidRDefault="00D01269" w:rsidP="00D01269">
            <w:pPr>
              <w:spacing w:line="240" w:lineRule="auto"/>
              <w:rPr>
                <w:ins w:id="2739" w:author="Eduardo" w:date="2014-06-12T13:19:00Z"/>
                <w:rFonts w:ascii="Calibri" w:eastAsia="Times New Roman" w:hAnsi="Calibri" w:cs="Times New Roman"/>
                <w:color w:val="000000"/>
                <w:sz w:val="18"/>
                <w:szCs w:val="18"/>
                <w:lang w:val="en-CA" w:eastAsia="en-CA"/>
              </w:rPr>
            </w:pPr>
            <w:ins w:id="2740"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single" w:sz="4" w:space="0" w:color="000000"/>
              <w:left w:val="nil"/>
              <w:bottom w:val="single" w:sz="4" w:space="0" w:color="000000"/>
              <w:right w:val="single" w:sz="8" w:space="0" w:color="000000"/>
            </w:tcBorders>
            <w:shd w:val="clear" w:color="auto" w:fill="auto"/>
            <w:hideMark/>
          </w:tcPr>
          <w:p w14:paraId="54CCD716" w14:textId="77777777" w:rsidR="00D01269" w:rsidRPr="00D01269" w:rsidRDefault="00D01269" w:rsidP="00D01269">
            <w:pPr>
              <w:spacing w:line="240" w:lineRule="auto"/>
              <w:jc w:val="right"/>
              <w:rPr>
                <w:ins w:id="2741" w:author="Eduardo" w:date="2014-06-12T13:19:00Z"/>
                <w:rFonts w:ascii="Calibri" w:eastAsia="Times New Roman" w:hAnsi="Calibri" w:cs="Times New Roman"/>
                <w:color w:val="000000"/>
                <w:sz w:val="18"/>
                <w:szCs w:val="18"/>
                <w:lang w:val="en-CA" w:eastAsia="en-CA"/>
              </w:rPr>
            </w:pPr>
            <w:ins w:id="2742" w:author="Eduardo" w:date="2014-06-12T13:19:00Z">
              <w:r w:rsidRPr="00D01269">
                <w:rPr>
                  <w:rFonts w:ascii="Calibri" w:eastAsia="Times New Roman" w:hAnsi="Calibri" w:cs="Times New Roman"/>
                  <w:color w:val="000000"/>
                  <w:sz w:val="18"/>
                  <w:szCs w:val="18"/>
                  <w:lang w:val="en-CA" w:eastAsia="en-CA"/>
                </w:rPr>
                <w:t>0.82</w:t>
              </w:r>
            </w:ins>
          </w:p>
        </w:tc>
        <w:tc>
          <w:tcPr>
            <w:tcW w:w="0" w:type="auto"/>
            <w:tcBorders>
              <w:top w:val="nil"/>
              <w:left w:val="nil"/>
              <w:bottom w:val="nil"/>
              <w:right w:val="nil"/>
            </w:tcBorders>
            <w:shd w:val="clear" w:color="auto" w:fill="auto"/>
            <w:noWrap/>
            <w:vAlign w:val="bottom"/>
            <w:hideMark/>
          </w:tcPr>
          <w:p w14:paraId="516437B0" w14:textId="77777777" w:rsidR="00D01269" w:rsidRPr="00D01269" w:rsidRDefault="00D01269" w:rsidP="00D01269">
            <w:pPr>
              <w:spacing w:line="240" w:lineRule="auto"/>
              <w:rPr>
                <w:ins w:id="2743"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0CB94CD5" w14:textId="77777777" w:rsidR="00D01269" w:rsidRPr="00D01269" w:rsidRDefault="00D01269" w:rsidP="00D01269">
            <w:pPr>
              <w:spacing w:line="240" w:lineRule="auto"/>
              <w:rPr>
                <w:ins w:id="2744"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3BC53E74" w14:textId="77777777" w:rsidR="00D01269" w:rsidRPr="00D01269" w:rsidRDefault="00D01269" w:rsidP="00D01269">
            <w:pPr>
              <w:spacing w:line="240" w:lineRule="auto"/>
              <w:rPr>
                <w:ins w:id="2745" w:author="Eduardo" w:date="2014-06-12T13:19:00Z"/>
                <w:rFonts w:ascii="Calibri" w:eastAsia="Times New Roman" w:hAnsi="Calibri" w:cs="Times New Roman"/>
                <w:color w:val="000000"/>
                <w:sz w:val="22"/>
                <w:szCs w:val="22"/>
                <w:lang w:val="en-CA" w:eastAsia="en-CA"/>
              </w:rPr>
            </w:pPr>
          </w:p>
        </w:tc>
      </w:tr>
      <w:tr w:rsidR="00D01269" w:rsidRPr="00D01269" w14:paraId="08DF3598" w14:textId="77777777" w:rsidTr="00D01269">
        <w:trPr>
          <w:trHeight w:val="300"/>
          <w:ins w:id="2746"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3DBC4C93" w14:textId="77777777" w:rsidR="00D01269" w:rsidRPr="00D01269" w:rsidRDefault="00D01269" w:rsidP="00D01269">
            <w:pPr>
              <w:spacing w:line="240" w:lineRule="auto"/>
              <w:rPr>
                <w:ins w:id="2747"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7BD2839B" w14:textId="77777777" w:rsidR="00D01269" w:rsidRPr="00D01269" w:rsidRDefault="00D01269" w:rsidP="00D01269">
            <w:pPr>
              <w:spacing w:line="240" w:lineRule="auto"/>
              <w:jc w:val="center"/>
              <w:rPr>
                <w:ins w:id="2748" w:author="Eduardo" w:date="2014-06-12T13:19:00Z"/>
                <w:rFonts w:ascii="Calibri" w:eastAsia="Times New Roman" w:hAnsi="Calibri" w:cs="Times New Roman"/>
                <w:b/>
                <w:bCs/>
                <w:color w:val="000000"/>
                <w:sz w:val="18"/>
                <w:szCs w:val="18"/>
                <w:lang w:val="en-CA" w:eastAsia="en-CA"/>
              </w:rPr>
            </w:pPr>
            <w:ins w:id="2749"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560FDA34" w14:textId="77777777" w:rsidR="00D01269" w:rsidRPr="00D01269" w:rsidRDefault="00D01269" w:rsidP="00D01269">
            <w:pPr>
              <w:spacing w:line="240" w:lineRule="auto"/>
              <w:jc w:val="center"/>
              <w:rPr>
                <w:ins w:id="2750" w:author="Eduardo" w:date="2014-06-12T13:19:00Z"/>
                <w:rFonts w:ascii="Calibri" w:eastAsia="Times New Roman" w:hAnsi="Calibri" w:cs="Times New Roman"/>
                <w:b/>
                <w:bCs/>
                <w:color w:val="000000"/>
                <w:sz w:val="18"/>
                <w:szCs w:val="18"/>
                <w:lang w:val="en-CA" w:eastAsia="en-CA"/>
              </w:rPr>
            </w:pPr>
            <w:ins w:id="2751"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3932D156" w14:textId="77777777" w:rsidR="00D01269" w:rsidRPr="00D01269" w:rsidRDefault="00D01269" w:rsidP="00D01269">
            <w:pPr>
              <w:spacing w:line="240" w:lineRule="auto"/>
              <w:rPr>
                <w:ins w:id="2752" w:author="Eduardo" w:date="2014-06-12T13:19:00Z"/>
                <w:rFonts w:ascii="Calibri" w:eastAsia="Times New Roman" w:hAnsi="Calibri" w:cs="Times New Roman"/>
                <w:color w:val="000000"/>
                <w:sz w:val="18"/>
                <w:szCs w:val="18"/>
                <w:lang w:val="en-CA" w:eastAsia="en-CA"/>
              </w:rPr>
            </w:pPr>
            <w:ins w:id="275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6D959EEA" w14:textId="77777777" w:rsidR="00D01269" w:rsidRPr="00D01269" w:rsidRDefault="00D01269" w:rsidP="00D01269">
            <w:pPr>
              <w:spacing w:line="240" w:lineRule="auto"/>
              <w:rPr>
                <w:ins w:id="2754" w:author="Eduardo" w:date="2014-06-12T13:19:00Z"/>
                <w:rFonts w:ascii="Calibri" w:eastAsia="Times New Roman" w:hAnsi="Calibri" w:cs="Times New Roman"/>
                <w:color w:val="000000"/>
                <w:sz w:val="18"/>
                <w:szCs w:val="18"/>
                <w:lang w:val="en-CA" w:eastAsia="en-CA"/>
              </w:rPr>
            </w:pPr>
            <w:ins w:id="2755"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8" w:space="0" w:color="000000"/>
            </w:tcBorders>
            <w:shd w:val="clear" w:color="auto" w:fill="auto"/>
            <w:hideMark/>
          </w:tcPr>
          <w:p w14:paraId="1FFE6C93" w14:textId="77777777" w:rsidR="00D01269" w:rsidRPr="00D01269" w:rsidRDefault="00D01269" w:rsidP="00D01269">
            <w:pPr>
              <w:spacing w:line="240" w:lineRule="auto"/>
              <w:jc w:val="right"/>
              <w:rPr>
                <w:ins w:id="2756" w:author="Eduardo" w:date="2014-06-12T13:19:00Z"/>
                <w:rFonts w:ascii="Calibri" w:eastAsia="Times New Roman" w:hAnsi="Calibri" w:cs="Times New Roman"/>
                <w:color w:val="000000"/>
                <w:sz w:val="18"/>
                <w:szCs w:val="18"/>
                <w:lang w:val="en-CA" w:eastAsia="en-CA"/>
              </w:rPr>
            </w:pPr>
            <w:ins w:id="2757" w:author="Eduardo" w:date="2014-06-12T13:19:00Z">
              <w:r w:rsidRPr="00D01269">
                <w:rPr>
                  <w:rFonts w:ascii="Calibri" w:eastAsia="Times New Roman" w:hAnsi="Calibri" w:cs="Times New Roman"/>
                  <w:color w:val="000000"/>
                  <w:sz w:val="18"/>
                  <w:szCs w:val="18"/>
                  <w:lang w:val="en-CA" w:eastAsia="en-CA"/>
                </w:rPr>
                <w:t>0.38</w:t>
              </w:r>
            </w:ins>
          </w:p>
        </w:tc>
        <w:tc>
          <w:tcPr>
            <w:tcW w:w="0" w:type="auto"/>
            <w:tcBorders>
              <w:top w:val="nil"/>
              <w:left w:val="nil"/>
              <w:bottom w:val="nil"/>
              <w:right w:val="nil"/>
            </w:tcBorders>
            <w:shd w:val="clear" w:color="auto" w:fill="auto"/>
            <w:noWrap/>
            <w:vAlign w:val="bottom"/>
            <w:hideMark/>
          </w:tcPr>
          <w:p w14:paraId="7E97F6BA" w14:textId="77777777" w:rsidR="00D01269" w:rsidRPr="00D01269" w:rsidRDefault="00D01269" w:rsidP="00D01269">
            <w:pPr>
              <w:spacing w:line="240" w:lineRule="auto"/>
              <w:rPr>
                <w:ins w:id="2758"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6E127AC" w14:textId="77777777" w:rsidR="00D01269" w:rsidRPr="00D01269" w:rsidRDefault="00D01269" w:rsidP="00D01269">
            <w:pPr>
              <w:spacing w:line="240" w:lineRule="auto"/>
              <w:rPr>
                <w:ins w:id="2759"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6BBACC1" w14:textId="77777777" w:rsidR="00D01269" w:rsidRPr="00D01269" w:rsidRDefault="00D01269" w:rsidP="00D01269">
            <w:pPr>
              <w:spacing w:line="240" w:lineRule="auto"/>
              <w:rPr>
                <w:ins w:id="2760" w:author="Eduardo" w:date="2014-06-12T13:19:00Z"/>
                <w:rFonts w:ascii="Calibri" w:eastAsia="Times New Roman" w:hAnsi="Calibri" w:cs="Times New Roman"/>
                <w:color w:val="000000"/>
                <w:sz w:val="22"/>
                <w:szCs w:val="22"/>
                <w:lang w:val="en-CA" w:eastAsia="en-CA"/>
              </w:rPr>
            </w:pPr>
          </w:p>
        </w:tc>
      </w:tr>
      <w:tr w:rsidR="00D01269" w:rsidRPr="00D01269" w14:paraId="3C9795E7" w14:textId="77777777" w:rsidTr="00D01269">
        <w:trPr>
          <w:trHeight w:val="300"/>
          <w:ins w:id="2761"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7617B4A6" w14:textId="77777777" w:rsidR="00D01269" w:rsidRPr="00D01269" w:rsidRDefault="00D01269" w:rsidP="00D01269">
            <w:pPr>
              <w:spacing w:line="240" w:lineRule="auto"/>
              <w:rPr>
                <w:ins w:id="2762"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067A397F" w14:textId="77777777" w:rsidR="00D01269" w:rsidRPr="00D01269" w:rsidRDefault="00D01269" w:rsidP="00D01269">
            <w:pPr>
              <w:spacing w:line="240" w:lineRule="auto"/>
              <w:rPr>
                <w:ins w:id="2763"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19FC73E9" w14:textId="77777777" w:rsidR="00D01269" w:rsidRPr="00D01269" w:rsidRDefault="00D01269" w:rsidP="00D01269">
            <w:pPr>
              <w:spacing w:line="240" w:lineRule="auto"/>
              <w:jc w:val="center"/>
              <w:rPr>
                <w:ins w:id="2764" w:author="Eduardo" w:date="2014-06-12T13:19:00Z"/>
                <w:rFonts w:ascii="Calibri" w:eastAsia="Times New Roman" w:hAnsi="Calibri" w:cs="Times New Roman"/>
                <w:b/>
                <w:bCs/>
                <w:color w:val="000000"/>
                <w:sz w:val="18"/>
                <w:szCs w:val="18"/>
                <w:lang w:val="en-CA" w:eastAsia="en-CA"/>
              </w:rPr>
            </w:pPr>
            <w:ins w:id="2765"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04F78305" w14:textId="77777777" w:rsidR="00D01269" w:rsidRPr="00D01269" w:rsidRDefault="00D01269" w:rsidP="00D01269">
            <w:pPr>
              <w:spacing w:line="240" w:lineRule="auto"/>
              <w:jc w:val="right"/>
              <w:rPr>
                <w:ins w:id="2766" w:author="Eduardo" w:date="2014-06-12T13:19:00Z"/>
                <w:rFonts w:ascii="Calibri" w:eastAsia="Times New Roman" w:hAnsi="Calibri" w:cs="Times New Roman"/>
                <w:color w:val="000000"/>
                <w:sz w:val="18"/>
                <w:szCs w:val="18"/>
                <w:lang w:val="en-CA" w:eastAsia="en-CA"/>
              </w:rPr>
            </w:pPr>
            <w:ins w:id="2767" w:author="Eduardo" w:date="2014-06-12T13:19:00Z">
              <w:r w:rsidRPr="00D01269">
                <w:rPr>
                  <w:rFonts w:ascii="Calibri" w:eastAsia="Times New Roman" w:hAnsi="Calibri" w:cs="Times New Roman"/>
                  <w:color w:val="000000"/>
                  <w:sz w:val="18"/>
                  <w:szCs w:val="18"/>
                  <w:lang w:val="en-CA" w:eastAsia="en-CA"/>
                </w:rPr>
                <w:t>3.27</w:t>
              </w:r>
            </w:ins>
          </w:p>
        </w:tc>
        <w:tc>
          <w:tcPr>
            <w:tcW w:w="0" w:type="auto"/>
            <w:tcBorders>
              <w:top w:val="nil"/>
              <w:left w:val="nil"/>
              <w:bottom w:val="single" w:sz="4" w:space="0" w:color="000000"/>
              <w:right w:val="single" w:sz="4" w:space="0" w:color="000000"/>
            </w:tcBorders>
            <w:shd w:val="clear" w:color="auto" w:fill="auto"/>
            <w:hideMark/>
          </w:tcPr>
          <w:p w14:paraId="266A1456" w14:textId="77777777" w:rsidR="00D01269" w:rsidRPr="00D01269" w:rsidRDefault="00D01269" w:rsidP="00D01269">
            <w:pPr>
              <w:spacing w:line="240" w:lineRule="auto"/>
              <w:jc w:val="right"/>
              <w:rPr>
                <w:ins w:id="2768" w:author="Eduardo" w:date="2014-06-12T13:19:00Z"/>
                <w:rFonts w:ascii="Calibri" w:eastAsia="Times New Roman" w:hAnsi="Calibri" w:cs="Times New Roman"/>
                <w:color w:val="000000"/>
                <w:sz w:val="18"/>
                <w:szCs w:val="18"/>
                <w:lang w:val="en-CA" w:eastAsia="en-CA"/>
              </w:rPr>
            </w:pPr>
            <w:ins w:id="2769" w:author="Eduardo" w:date="2014-06-12T13:19:00Z">
              <w:r w:rsidRPr="00D01269">
                <w:rPr>
                  <w:rFonts w:ascii="Calibri" w:eastAsia="Times New Roman" w:hAnsi="Calibri" w:cs="Times New Roman"/>
                  <w:color w:val="000000"/>
                  <w:sz w:val="18"/>
                  <w:szCs w:val="18"/>
                  <w:lang w:val="en-CA" w:eastAsia="en-CA"/>
                </w:rPr>
                <w:t>94.05</w:t>
              </w:r>
            </w:ins>
          </w:p>
        </w:tc>
        <w:tc>
          <w:tcPr>
            <w:tcW w:w="0" w:type="auto"/>
            <w:tcBorders>
              <w:top w:val="nil"/>
              <w:left w:val="nil"/>
              <w:bottom w:val="single" w:sz="4" w:space="0" w:color="000000"/>
              <w:right w:val="single" w:sz="8" w:space="0" w:color="000000"/>
            </w:tcBorders>
            <w:shd w:val="clear" w:color="auto" w:fill="auto"/>
            <w:hideMark/>
          </w:tcPr>
          <w:p w14:paraId="4E9ADF96" w14:textId="77777777" w:rsidR="00D01269" w:rsidRPr="00D01269" w:rsidRDefault="00D01269" w:rsidP="00D01269">
            <w:pPr>
              <w:spacing w:line="240" w:lineRule="auto"/>
              <w:jc w:val="right"/>
              <w:rPr>
                <w:ins w:id="2770" w:author="Eduardo" w:date="2014-06-12T13:19:00Z"/>
                <w:rFonts w:ascii="Calibri" w:eastAsia="Times New Roman" w:hAnsi="Calibri" w:cs="Times New Roman"/>
                <w:color w:val="000000"/>
                <w:sz w:val="18"/>
                <w:szCs w:val="18"/>
                <w:lang w:val="en-CA" w:eastAsia="en-CA"/>
              </w:rPr>
            </w:pPr>
            <w:ins w:id="2771" w:author="Eduardo" w:date="2014-06-12T13:19:00Z">
              <w:r w:rsidRPr="00D01269">
                <w:rPr>
                  <w:rFonts w:ascii="Calibri" w:eastAsia="Times New Roman" w:hAnsi="Calibri" w:cs="Times New Roman"/>
                  <w:color w:val="000000"/>
                  <w:sz w:val="18"/>
                  <w:szCs w:val="18"/>
                  <w:lang w:val="en-CA" w:eastAsia="en-CA"/>
                </w:rPr>
                <w:t>1.01</w:t>
              </w:r>
            </w:ins>
          </w:p>
        </w:tc>
        <w:tc>
          <w:tcPr>
            <w:tcW w:w="0" w:type="auto"/>
            <w:tcBorders>
              <w:top w:val="nil"/>
              <w:left w:val="nil"/>
              <w:bottom w:val="nil"/>
              <w:right w:val="nil"/>
            </w:tcBorders>
            <w:shd w:val="clear" w:color="auto" w:fill="auto"/>
            <w:noWrap/>
            <w:vAlign w:val="bottom"/>
            <w:hideMark/>
          </w:tcPr>
          <w:p w14:paraId="26806E1C" w14:textId="77777777" w:rsidR="00D01269" w:rsidRPr="00D01269" w:rsidRDefault="00D01269" w:rsidP="00D01269">
            <w:pPr>
              <w:spacing w:line="240" w:lineRule="auto"/>
              <w:rPr>
                <w:ins w:id="2772"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80D023D" w14:textId="77777777" w:rsidR="00D01269" w:rsidRPr="00D01269" w:rsidRDefault="00D01269" w:rsidP="00D01269">
            <w:pPr>
              <w:spacing w:line="240" w:lineRule="auto"/>
              <w:rPr>
                <w:ins w:id="2773"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161B9E60" w14:textId="77777777" w:rsidR="00D01269" w:rsidRPr="00D01269" w:rsidRDefault="00D01269" w:rsidP="00D01269">
            <w:pPr>
              <w:spacing w:line="240" w:lineRule="auto"/>
              <w:rPr>
                <w:ins w:id="2774" w:author="Eduardo" w:date="2014-06-12T13:19:00Z"/>
                <w:rFonts w:ascii="Calibri" w:eastAsia="Times New Roman" w:hAnsi="Calibri" w:cs="Times New Roman"/>
                <w:color w:val="000000"/>
                <w:sz w:val="22"/>
                <w:szCs w:val="22"/>
                <w:lang w:val="en-CA" w:eastAsia="en-CA"/>
              </w:rPr>
            </w:pPr>
          </w:p>
        </w:tc>
      </w:tr>
      <w:tr w:rsidR="00D01269" w:rsidRPr="00D01269" w14:paraId="52EAB2BC" w14:textId="77777777" w:rsidTr="00D01269">
        <w:trPr>
          <w:trHeight w:val="300"/>
          <w:ins w:id="2775"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1E5E8E45" w14:textId="77777777" w:rsidR="00D01269" w:rsidRPr="00D01269" w:rsidRDefault="00D01269" w:rsidP="00D01269">
            <w:pPr>
              <w:spacing w:line="240" w:lineRule="auto"/>
              <w:jc w:val="center"/>
              <w:rPr>
                <w:ins w:id="2776" w:author="Eduardo" w:date="2014-06-12T13:19:00Z"/>
                <w:rFonts w:ascii="Calibri" w:eastAsia="Times New Roman" w:hAnsi="Calibri" w:cs="Times New Roman"/>
                <w:b/>
                <w:bCs/>
                <w:color w:val="000000"/>
                <w:sz w:val="18"/>
                <w:szCs w:val="18"/>
                <w:lang w:val="en-CA" w:eastAsia="en-CA"/>
              </w:rPr>
            </w:pPr>
            <w:ins w:id="2777" w:author="Eduardo" w:date="2014-06-12T13:19:00Z">
              <w:r w:rsidRPr="00D01269">
                <w:rPr>
                  <w:rFonts w:ascii="Calibri" w:eastAsia="Times New Roman" w:hAnsi="Calibri" w:cs="Times New Roman"/>
                  <w:b/>
                  <w:bCs/>
                  <w:color w:val="000000"/>
                  <w:sz w:val="18"/>
                  <w:szCs w:val="18"/>
                  <w:lang w:val="en-CA" w:eastAsia="en-CA"/>
                </w:rPr>
                <w:t>Pastoral</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2C84AE41" w14:textId="77777777" w:rsidR="00D01269" w:rsidRPr="00D01269" w:rsidRDefault="00D01269" w:rsidP="00D01269">
            <w:pPr>
              <w:spacing w:line="240" w:lineRule="auto"/>
              <w:jc w:val="center"/>
              <w:rPr>
                <w:ins w:id="2778" w:author="Eduardo" w:date="2014-06-12T13:19:00Z"/>
                <w:rFonts w:ascii="Calibri" w:eastAsia="Times New Roman" w:hAnsi="Calibri" w:cs="Times New Roman"/>
                <w:b/>
                <w:bCs/>
                <w:color w:val="000000"/>
                <w:sz w:val="18"/>
                <w:szCs w:val="18"/>
                <w:lang w:val="en-CA" w:eastAsia="en-CA"/>
              </w:rPr>
            </w:pPr>
            <w:ins w:id="2779"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791DCE80" w14:textId="77777777" w:rsidR="00D01269" w:rsidRPr="00D01269" w:rsidRDefault="00D01269" w:rsidP="00D01269">
            <w:pPr>
              <w:spacing w:line="240" w:lineRule="auto"/>
              <w:jc w:val="center"/>
              <w:rPr>
                <w:ins w:id="2780" w:author="Eduardo" w:date="2014-06-12T13:19:00Z"/>
                <w:rFonts w:ascii="Calibri" w:eastAsia="Times New Roman" w:hAnsi="Calibri" w:cs="Times New Roman"/>
                <w:b/>
                <w:bCs/>
                <w:color w:val="000000"/>
                <w:sz w:val="18"/>
                <w:szCs w:val="18"/>
                <w:lang w:val="en-CA" w:eastAsia="en-CA"/>
              </w:rPr>
            </w:pPr>
            <w:ins w:id="2781"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0787EB01" w14:textId="77777777" w:rsidR="00D01269" w:rsidRPr="00D01269" w:rsidRDefault="00D01269" w:rsidP="00D01269">
            <w:pPr>
              <w:spacing w:line="240" w:lineRule="auto"/>
              <w:rPr>
                <w:ins w:id="2782" w:author="Eduardo" w:date="2014-06-12T13:19:00Z"/>
                <w:rFonts w:ascii="Calibri" w:eastAsia="Times New Roman" w:hAnsi="Calibri" w:cs="Times New Roman"/>
                <w:color w:val="000000"/>
                <w:sz w:val="18"/>
                <w:szCs w:val="18"/>
                <w:lang w:val="en-CA" w:eastAsia="en-CA"/>
              </w:rPr>
            </w:pPr>
            <w:ins w:id="278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044F4B6D" w14:textId="77777777" w:rsidR="00D01269" w:rsidRPr="00D01269" w:rsidRDefault="00D01269" w:rsidP="00D01269">
            <w:pPr>
              <w:spacing w:line="240" w:lineRule="auto"/>
              <w:rPr>
                <w:ins w:id="2784" w:author="Eduardo" w:date="2014-06-12T13:19:00Z"/>
                <w:rFonts w:ascii="Calibri" w:eastAsia="Times New Roman" w:hAnsi="Calibri" w:cs="Times New Roman"/>
                <w:color w:val="000000"/>
                <w:sz w:val="18"/>
                <w:szCs w:val="18"/>
                <w:lang w:val="en-CA" w:eastAsia="en-CA"/>
              </w:rPr>
            </w:pPr>
            <w:ins w:id="2785"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8" w:space="0" w:color="000000"/>
            </w:tcBorders>
            <w:shd w:val="clear" w:color="auto" w:fill="auto"/>
            <w:hideMark/>
          </w:tcPr>
          <w:p w14:paraId="710D41B4" w14:textId="77777777" w:rsidR="00D01269" w:rsidRPr="00D01269" w:rsidRDefault="00D01269" w:rsidP="00D01269">
            <w:pPr>
              <w:spacing w:line="240" w:lineRule="auto"/>
              <w:rPr>
                <w:ins w:id="2786" w:author="Eduardo" w:date="2014-06-12T13:19:00Z"/>
                <w:rFonts w:ascii="Calibri" w:eastAsia="Times New Roman" w:hAnsi="Calibri" w:cs="Times New Roman"/>
                <w:color w:val="000000"/>
                <w:sz w:val="18"/>
                <w:szCs w:val="18"/>
                <w:lang w:val="en-CA" w:eastAsia="en-CA"/>
              </w:rPr>
            </w:pPr>
            <w:ins w:id="278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nil"/>
              <w:right w:val="nil"/>
            </w:tcBorders>
            <w:shd w:val="clear" w:color="auto" w:fill="auto"/>
            <w:noWrap/>
            <w:vAlign w:val="bottom"/>
            <w:hideMark/>
          </w:tcPr>
          <w:p w14:paraId="249E7D92" w14:textId="77777777" w:rsidR="00D01269" w:rsidRPr="00D01269" w:rsidRDefault="00D01269" w:rsidP="00D01269">
            <w:pPr>
              <w:spacing w:line="240" w:lineRule="auto"/>
              <w:rPr>
                <w:ins w:id="2788"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6F440228" w14:textId="77777777" w:rsidR="00D01269" w:rsidRPr="00D01269" w:rsidRDefault="00D01269" w:rsidP="00D01269">
            <w:pPr>
              <w:spacing w:line="240" w:lineRule="auto"/>
              <w:rPr>
                <w:ins w:id="2789"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1F13BA9C" w14:textId="77777777" w:rsidR="00D01269" w:rsidRPr="00D01269" w:rsidRDefault="00D01269" w:rsidP="00D01269">
            <w:pPr>
              <w:spacing w:line="240" w:lineRule="auto"/>
              <w:rPr>
                <w:ins w:id="2790" w:author="Eduardo" w:date="2014-06-12T13:19:00Z"/>
                <w:rFonts w:ascii="Calibri" w:eastAsia="Times New Roman" w:hAnsi="Calibri" w:cs="Times New Roman"/>
                <w:color w:val="000000"/>
                <w:sz w:val="22"/>
                <w:szCs w:val="22"/>
                <w:lang w:val="en-CA" w:eastAsia="en-CA"/>
              </w:rPr>
            </w:pPr>
          </w:p>
        </w:tc>
      </w:tr>
      <w:tr w:rsidR="00D01269" w:rsidRPr="00D01269" w14:paraId="321E7A10" w14:textId="77777777" w:rsidTr="00D01269">
        <w:trPr>
          <w:trHeight w:val="300"/>
          <w:ins w:id="2791"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10D7BBC1" w14:textId="77777777" w:rsidR="00D01269" w:rsidRPr="00D01269" w:rsidRDefault="00D01269" w:rsidP="00D01269">
            <w:pPr>
              <w:spacing w:line="240" w:lineRule="auto"/>
              <w:rPr>
                <w:ins w:id="2792"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3F4A8C57" w14:textId="77777777" w:rsidR="00D01269" w:rsidRPr="00D01269" w:rsidRDefault="00D01269" w:rsidP="00D01269">
            <w:pPr>
              <w:spacing w:line="240" w:lineRule="auto"/>
              <w:rPr>
                <w:ins w:id="2793"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29F6CC69" w14:textId="77777777" w:rsidR="00D01269" w:rsidRPr="00D01269" w:rsidRDefault="00D01269" w:rsidP="00D01269">
            <w:pPr>
              <w:spacing w:line="240" w:lineRule="auto"/>
              <w:jc w:val="center"/>
              <w:rPr>
                <w:ins w:id="2794" w:author="Eduardo" w:date="2014-06-12T13:19:00Z"/>
                <w:rFonts w:ascii="Calibri" w:eastAsia="Times New Roman" w:hAnsi="Calibri" w:cs="Times New Roman"/>
                <w:b/>
                <w:bCs/>
                <w:color w:val="000000"/>
                <w:sz w:val="18"/>
                <w:szCs w:val="18"/>
                <w:lang w:val="en-CA" w:eastAsia="en-CA"/>
              </w:rPr>
            </w:pPr>
            <w:ins w:id="2795"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7C0C93B6" w14:textId="77777777" w:rsidR="00D01269" w:rsidRPr="00D01269" w:rsidRDefault="00D01269" w:rsidP="00D01269">
            <w:pPr>
              <w:spacing w:line="240" w:lineRule="auto"/>
              <w:rPr>
                <w:ins w:id="2796" w:author="Eduardo" w:date="2014-06-12T13:19:00Z"/>
                <w:rFonts w:ascii="Calibri" w:eastAsia="Times New Roman" w:hAnsi="Calibri" w:cs="Times New Roman"/>
                <w:color w:val="000000"/>
                <w:sz w:val="18"/>
                <w:szCs w:val="18"/>
                <w:lang w:val="en-CA" w:eastAsia="en-CA"/>
              </w:rPr>
            </w:pPr>
            <w:ins w:id="279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098B9678" w14:textId="77777777" w:rsidR="00D01269" w:rsidRPr="00D01269" w:rsidRDefault="00D01269" w:rsidP="00D01269">
            <w:pPr>
              <w:spacing w:line="240" w:lineRule="auto"/>
              <w:rPr>
                <w:ins w:id="2798" w:author="Eduardo" w:date="2014-06-12T13:19:00Z"/>
                <w:rFonts w:ascii="Calibri" w:eastAsia="Times New Roman" w:hAnsi="Calibri" w:cs="Times New Roman"/>
                <w:color w:val="000000"/>
                <w:sz w:val="18"/>
                <w:szCs w:val="18"/>
                <w:lang w:val="en-CA" w:eastAsia="en-CA"/>
              </w:rPr>
            </w:pPr>
            <w:ins w:id="2799"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8" w:space="0" w:color="000000"/>
            </w:tcBorders>
            <w:shd w:val="clear" w:color="auto" w:fill="auto"/>
            <w:hideMark/>
          </w:tcPr>
          <w:p w14:paraId="4B183C0E" w14:textId="77777777" w:rsidR="00D01269" w:rsidRPr="00D01269" w:rsidRDefault="00D01269" w:rsidP="00D01269">
            <w:pPr>
              <w:spacing w:line="240" w:lineRule="auto"/>
              <w:jc w:val="right"/>
              <w:rPr>
                <w:ins w:id="2800" w:author="Eduardo" w:date="2014-06-12T13:19:00Z"/>
                <w:rFonts w:ascii="Calibri" w:eastAsia="Times New Roman" w:hAnsi="Calibri" w:cs="Times New Roman"/>
                <w:color w:val="000000"/>
                <w:sz w:val="18"/>
                <w:szCs w:val="18"/>
                <w:lang w:val="en-CA" w:eastAsia="en-CA"/>
              </w:rPr>
            </w:pPr>
            <w:ins w:id="2801" w:author="Eduardo" w:date="2014-06-12T13:19:00Z">
              <w:r w:rsidRPr="00D01269">
                <w:rPr>
                  <w:rFonts w:ascii="Calibri" w:eastAsia="Times New Roman" w:hAnsi="Calibri" w:cs="Times New Roman"/>
                  <w:color w:val="000000"/>
                  <w:sz w:val="18"/>
                  <w:szCs w:val="18"/>
                  <w:lang w:val="en-CA" w:eastAsia="en-CA"/>
                </w:rPr>
                <w:t>5.52</w:t>
              </w:r>
            </w:ins>
          </w:p>
        </w:tc>
        <w:tc>
          <w:tcPr>
            <w:tcW w:w="0" w:type="auto"/>
            <w:tcBorders>
              <w:top w:val="nil"/>
              <w:left w:val="nil"/>
              <w:bottom w:val="nil"/>
              <w:right w:val="nil"/>
            </w:tcBorders>
            <w:shd w:val="clear" w:color="auto" w:fill="auto"/>
            <w:noWrap/>
            <w:vAlign w:val="bottom"/>
            <w:hideMark/>
          </w:tcPr>
          <w:p w14:paraId="7BC4C358" w14:textId="77777777" w:rsidR="00D01269" w:rsidRPr="00D01269" w:rsidRDefault="00D01269" w:rsidP="00D01269">
            <w:pPr>
              <w:spacing w:line="240" w:lineRule="auto"/>
              <w:rPr>
                <w:ins w:id="2802"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4686F424" w14:textId="77777777" w:rsidR="00D01269" w:rsidRPr="00D01269" w:rsidRDefault="00D01269" w:rsidP="00D01269">
            <w:pPr>
              <w:spacing w:line="240" w:lineRule="auto"/>
              <w:rPr>
                <w:ins w:id="2803"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4250D595" w14:textId="77777777" w:rsidR="00D01269" w:rsidRPr="00D01269" w:rsidRDefault="00D01269" w:rsidP="00D01269">
            <w:pPr>
              <w:spacing w:line="240" w:lineRule="auto"/>
              <w:rPr>
                <w:ins w:id="2804" w:author="Eduardo" w:date="2014-06-12T13:19:00Z"/>
                <w:rFonts w:ascii="Calibri" w:eastAsia="Times New Roman" w:hAnsi="Calibri" w:cs="Times New Roman"/>
                <w:color w:val="000000"/>
                <w:sz w:val="22"/>
                <w:szCs w:val="22"/>
                <w:lang w:val="en-CA" w:eastAsia="en-CA"/>
              </w:rPr>
            </w:pPr>
          </w:p>
        </w:tc>
      </w:tr>
      <w:tr w:rsidR="00D01269" w:rsidRPr="00D01269" w14:paraId="65C3F652" w14:textId="77777777" w:rsidTr="00D01269">
        <w:trPr>
          <w:trHeight w:val="300"/>
          <w:ins w:id="2805"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563D95D9" w14:textId="77777777" w:rsidR="00D01269" w:rsidRPr="00D01269" w:rsidRDefault="00D01269" w:rsidP="00D01269">
            <w:pPr>
              <w:spacing w:line="240" w:lineRule="auto"/>
              <w:jc w:val="center"/>
              <w:rPr>
                <w:ins w:id="2806" w:author="Eduardo" w:date="2014-06-12T13:19:00Z"/>
                <w:rFonts w:ascii="Calibri" w:eastAsia="Times New Roman" w:hAnsi="Calibri" w:cs="Times New Roman"/>
                <w:b/>
                <w:bCs/>
                <w:color w:val="000000"/>
                <w:sz w:val="18"/>
                <w:szCs w:val="18"/>
                <w:lang w:val="en-CA" w:eastAsia="en-CA"/>
              </w:rPr>
            </w:pPr>
            <w:ins w:id="2807" w:author="Eduardo" w:date="2014-06-12T13:19:00Z">
              <w:r w:rsidRPr="00D01269">
                <w:rPr>
                  <w:rFonts w:ascii="Calibri" w:eastAsia="Times New Roman" w:hAnsi="Calibri" w:cs="Times New Roman"/>
                  <w:b/>
                  <w:bCs/>
                  <w:color w:val="000000"/>
                  <w:sz w:val="18"/>
                  <w:szCs w:val="18"/>
                  <w:lang w:val="en-CA" w:eastAsia="en-CA"/>
                </w:rPr>
                <w:t>Highland Perenn</w:t>
              </w:r>
              <w:r w:rsidRPr="00D01269">
                <w:rPr>
                  <w:rFonts w:ascii="Calibri" w:eastAsia="Times New Roman" w:hAnsi="Calibri" w:cs="Times New Roman"/>
                  <w:b/>
                  <w:bCs/>
                  <w:color w:val="000000"/>
                  <w:sz w:val="18"/>
                  <w:szCs w:val="18"/>
                  <w:lang w:val="en-CA" w:eastAsia="en-CA"/>
                </w:rPr>
                <w:t>i</w:t>
              </w:r>
              <w:r w:rsidRPr="00D01269">
                <w:rPr>
                  <w:rFonts w:ascii="Calibri" w:eastAsia="Times New Roman" w:hAnsi="Calibri" w:cs="Times New Roman"/>
                  <w:b/>
                  <w:bCs/>
                  <w:color w:val="000000"/>
                  <w:sz w:val="18"/>
                  <w:szCs w:val="18"/>
                  <w:lang w:val="en-CA" w:eastAsia="en-CA"/>
                </w:rPr>
                <w:t>al</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13AA7E1A" w14:textId="77777777" w:rsidR="00D01269" w:rsidRPr="00D01269" w:rsidRDefault="00D01269" w:rsidP="00D01269">
            <w:pPr>
              <w:spacing w:line="240" w:lineRule="auto"/>
              <w:jc w:val="center"/>
              <w:rPr>
                <w:ins w:id="2808" w:author="Eduardo" w:date="2014-06-12T13:19:00Z"/>
                <w:rFonts w:ascii="Calibri" w:eastAsia="Times New Roman" w:hAnsi="Calibri" w:cs="Times New Roman"/>
                <w:b/>
                <w:bCs/>
                <w:color w:val="000000"/>
                <w:sz w:val="18"/>
                <w:szCs w:val="18"/>
                <w:lang w:val="en-CA" w:eastAsia="en-CA"/>
              </w:rPr>
            </w:pPr>
            <w:ins w:id="2809"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0EB45DE0" w14:textId="77777777" w:rsidR="00D01269" w:rsidRPr="00D01269" w:rsidRDefault="00D01269" w:rsidP="00D01269">
            <w:pPr>
              <w:spacing w:line="240" w:lineRule="auto"/>
              <w:jc w:val="center"/>
              <w:rPr>
                <w:ins w:id="2810" w:author="Eduardo" w:date="2014-06-12T13:19:00Z"/>
                <w:rFonts w:ascii="Calibri" w:eastAsia="Times New Roman" w:hAnsi="Calibri" w:cs="Times New Roman"/>
                <w:b/>
                <w:bCs/>
                <w:color w:val="000000"/>
                <w:sz w:val="18"/>
                <w:szCs w:val="18"/>
                <w:lang w:val="en-CA" w:eastAsia="en-CA"/>
              </w:rPr>
            </w:pPr>
            <w:ins w:id="2811"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38821738" w14:textId="77777777" w:rsidR="00D01269" w:rsidRPr="00D01269" w:rsidRDefault="00D01269" w:rsidP="00D01269">
            <w:pPr>
              <w:spacing w:line="240" w:lineRule="auto"/>
              <w:rPr>
                <w:ins w:id="2812" w:author="Eduardo" w:date="2014-06-12T13:19:00Z"/>
                <w:rFonts w:ascii="Calibri" w:eastAsia="Times New Roman" w:hAnsi="Calibri" w:cs="Times New Roman"/>
                <w:color w:val="000000"/>
                <w:sz w:val="18"/>
                <w:szCs w:val="18"/>
                <w:lang w:val="en-CA" w:eastAsia="en-CA"/>
              </w:rPr>
            </w:pPr>
            <w:ins w:id="281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71C185B3" w14:textId="77777777" w:rsidR="00D01269" w:rsidRPr="00D01269" w:rsidRDefault="00D01269" w:rsidP="00D01269">
            <w:pPr>
              <w:spacing w:line="240" w:lineRule="auto"/>
              <w:rPr>
                <w:ins w:id="2814" w:author="Eduardo" w:date="2014-06-12T13:19:00Z"/>
                <w:rFonts w:ascii="Calibri" w:eastAsia="Times New Roman" w:hAnsi="Calibri" w:cs="Times New Roman"/>
                <w:color w:val="000000"/>
                <w:sz w:val="18"/>
                <w:szCs w:val="18"/>
                <w:lang w:val="en-CA" w:eastAsia="en-CA"/>
              </w:rPr>
            </w:pPr>
            <w:ins w:id="2815"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8" w:space="0" w:color="000000"/>
            </w:tcBorders>
            <w:shd w:val="clear" w:color="auto" w:fill="auto"/>
            <w:hideMark/>
          </w:tcPr>
          <w:p w14:paraId="2833135F" w14:textId="77777777" w:rsidR="00D01269" w:rsidRPr="00D01269" w:rsidRDefault="00D01269" w:rsidP="00D01269">
            <w:pPr>
              <w:spacing w:line="240" w:lineRule="auto"/>
              <w:jc w:val="right"/>
              <w:rPr>
                <w:ins w:id="2816" w:author="Eduardo" w:date="2014-06-12T13:19:00Z"/>
                <w:rFonts w:ascii="Calibri" w:eastAsia="Times New Roman" w:hAnsi="Calibri" w:cs="Times New Roman"/>
                <w:color w:val="000000"/>
                <w:sz w:val="18"/>
                <w:szCs w:val="18"/>
                <w:lang w:val="en-CA" w:eastAsia="en-CA"/>
              </w:rPr>
            </w:pPr>
            <w:ins w:id="2817" w:author="Eduardo" w:date="2014-06-12T13:19:00Z">
              <w:r w:rsidRPr="00D01269">
                <w:rPr>
                  <w:rFonts w:ascii="Calibri" w:eastAsia="Times New Roman" w:hAnsi="Calibri" w:cs="Times New Roman"/>
                  <w:color w:val="000000"/>
                  <w:sz w:val="18"/>
                  <w:szCs w:val="18"/>
                  <w:lang w:val="en-CA" w:eastAsia="en-CA"/>
                </w:rPr>
                <w:t>0.41</w:t>
              </w:r>
            </w:ins>
          </w:p>
        </w:tc>
        <w:tc>
          <w:tcPr>
            <w:tcW w:w="0" w:type="auto"/>
            <w:tcBorders>
              <w:top w:val="nil"/>
              <w:left w:val="nil"/>
              <w:bottom w:val="nil"/>
              <w:right w:val="nil"/>
            </w:tcBorders>
            <w:shd w:val="clear" w:color="auto" w:fill="auto"/>
            <w:noWrap/>
            <w:vAlign w:val="bottom"/>
            <w:hideMark/>
          </w:tcPr>
          <w:p w14:paraId="4A7AFA5A" w14:textId="77777777" w:rsidR="00D01269" w:rsidRPr="00D01269" w:rsidRDefault="00D01269" w:rsidP="00D01269">
            <w:pPr>
              <w:spacing w:line="240" w:lineRule="auto"/>
              <w:rPr>
                <w:ins w:id="2818"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6AE33C8A" w14:textId="77777777" w:rsidR="00D01269" w:rsidRPr="00D01269" w:rsidRDefault="00D01269" w:rsidP="00D01269">
            <w:pPr>
              <w:spacing w:line="240" w:lineRule="auto"/>
              <w:rPr>
                <w:ins w:id="2819"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A965EEA" w14:textId="77777777" w:rsidR="00D01269" w:rsidRPr="00D01269" w:rsidRDefault="00D01269" w:rsidP="00D01269">
            <w:pPr>
              <w:spacing w:line="240" w:lineRule="auto"/>
              <w:rPr>
                <w:ins w:id="2820" w:author="Eduardo" w:date="2014-06-12T13:19:00Z"/>
                <w:rFonts w:ascii="Calibri" w:eastAsia="Times New Roman" w:hAnsi="Calibri" w:cs="Times New Roman"/>
                <w:color w:val="000000"/>
                <w:sz w:val="22"/>
                <w:szCs w:val="22"/>
                <w:lang w:val="en-CA" w:eastAsia="en-CA"/>
              </w:rPr>
            </w:pPr>
          </w:p>
        </w:tc>
      </w:tr>
      <w:tr w:rsidR="00D01269" w:rsidRPr="00D01269" w14:paraId="69495D92" w14:textId="77777777" w:rsidTr="00D01269">
        <w:trPr>
          <w:trHeight w:val="300"/>
          <w:ins w:id="2821"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29CD9449" w14:textId="77777777" w:rsidR="00D01269" w:rsidRPr="00D01269" w:rsidRDefault="00D01269" w:rsidP="00D01269">
            <w:pPr>
              <w:spacing w:line="240" w:lineRule="auto"/>
              <w:rPr>
                <w:ins w:id="2822"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4EBE8EF5" w14:textId="77777777" w:rsidR="00D01269" w:rsidRPr="00D01269" w:rsidRDefault="00D01269" w:rsidP="00D01269">
            <w:pPr>
              <w:spacing w:line="240" w:lineRule="auto"/>
              <w:rPr>
                <w:ins w:id="2823"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7F7F300E" w14:textId="77777777" w:rsidR="00D01269" w:rsidRPr="00D01269" w:rsidRDefault="00D01269" w:rsidP="00D01269">
            <w:pPr>
              <w:spacing w:line="240" w:lineRule="auto"/>
              <w:jc w:val="center"/>
              <w:rPr>
                <w:ins w:id="2824" w:author="Eduardo" w:date="2014-06-12T13:19:00Z"/>
                <w:rFonts w:ascii="Calibri" w:eastAsia="Times New Roman" w:hAnsi="Calibri" w:cs="Times New Roman"/>
                <w:b/>
                <w:bCs/>
                <w:color w:val="000000"/>
                <w:sz w:val="18"/>
                <w:szCs w:val="18"/>
                <w:lang w:val="en-CA" w:eastAsia="en-CA"/>
              </w:rPr>
            </w:pPr>
            <w:ins w:id="2825"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4D638E3C" w14:textId="77777777" w:rsidR="00D01269" w:rsidRPr="00D01269" w:rsidRDefault="00D01269" w:rsidP="00D01269">
            <w:pPr>
              <w:spacing w:line="240" w:lineRule="auto"/>
              <w:rPr>
                <w:ins w:id="2826" w:author="Eduardo" w:date="2014-06-12T13:19:00Z"/>
                <w:rFonts w:ascii="Calibri" w:eastAsia="Times New Roman" w:hAnsi="Calibri" w:cs="Times New Roman"/>
                <w:color w:val="000000"/>
                <w:sz w:val="18"/>
                <w:szCs w:val="18"/>
                <w:lang w:val="en-CA" w:eastAsia="en-CA"/>
              </w:rPr>
            </w:pPr>
            <w:ins w:id="282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7F546517" w14:textId="77777777" w:rsidR="00D01269" w:rsidRPr="00D01269" w:rsidRDefault="00D01269" w:rsidP="00D01269">
            <w:pPr>
              <w:spacing w:line="240" w:lineRule="auto"/>
              <w:rPr>
                <w:ins w:id="2828" w:author="Eduardo" w:date="2014-06-12T13:19:00Z"/>
                <w:rFonts w:ascii="Calibri" w:eastAsia="Times New Roman" w:hAnsi="Calibri" w:cs="Times New Roman"/>
                <w:color w:val="000000"/>
                <w:sz w:val="18"/>
                <w:szCs w:val="18"/>
                <w:lang w:val="en-CA" w:eastAsia="en-CA"/>
              </w:rPr>
            </w:pPr>
            <w:ins w:id="2829"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8" w:space="0" w:color="000000"/>
            </w:tcBorders>
            <w:shd w:val="clear" w:color="auto" w:fill="auto"/>
            <w:hideMark/>
          </w:tcPr>
          <w:p w14:paraId="63B726A1" w14:textId="77777777" w:rsidR="00D01269" w:rsidRPr="00D01269" w:rsidRDefault="00D01269" w:rsidP="00D01269">
            <w:pPr>
              <w:spacing w:line="240" w:lineRule="auto"/>
              <w:jc w:val="right"/>
              <w:rPr>
                <w:ins w:id="2830" w:author="Eduardo" w:date="2014-06-12T13:19:00Z"/>
                <w:rFonts w:ascii="Calibri" w:eastAsia="Times New Roman" w:hAnsi="Calibri" w:cs="Times New Roman"/>
                <w:color w:val="000000"/>
                <w:sz w:val="18"/>
                <w:szCs w:val="18"/>
                <w:lang w:val="en-CA" w:eastAsia="en-CA"/>
              </w:rPr>
            </w:pPr>
            <w:ins w:id="2831" w:author="Eduardo" w:date="2014-06-12T13:19:00Z">
              <w:r w:rsidRPr="00D01269">
                <w:rPr>
                  <w:rFonts w:ascii="Calibri" w:eastAsia="Times New Roman" w:hAnsi="Calibri" w:cs="Times New Roman"/>
                  <w:color w:val="000000"/>
                  <w:sz w:val="18"/>
                  <w:szCs w:val="18"/>
                  <w:lang w:val="en-CA" w:eastAsia="en-CA"/>
                </w:rPr>
                <w:t>0.25</w:t>
              </w:r>
            </w:ins>
          </w:p>
        </w:tc>
        <w:tc>
          <w:tcPr>
            <w:tcW w:w="0" w:type="auto"/>
            <w:tcBorders>
              <w:top w:val="nil"/>
              <w:left w:val="nil"/>
              <w:bottom w:val="nil"/>
              <w:right w:val="nil"/>
            </w:tcBorders>
            <w:shd w:val="clear" w:color="auto" w:fill="auto"/>
            <w:noWrap/>
            <w:vAlign w:val="bottom"/>
            <w:hideMark/>
          </w:tcPr>
          <w:p w14:paraId="0451D153" w14:textId="77777777" w:rsidR="00D01269" w:rsidRPr="00D01269" w:rsidRDefault="00D01269" w:rsidP="00D01269">
            <w:pPr>
              <w:spacing w:line="240" w:lineRule="auto"/>
              <w:rPr>
                <w:ins w:id="2832"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51D800AB" w14:textId="77777777" w:rsidR="00D01269" w:rsidRPr="00D01269" w:rsidRDefault="00D01269" w:rsidP="00D01269">
            <w:pPr>
              <w:spacing w:line="240" w:lineRule="auto"/>
              <w:rPr>
                <w:ins w:id="2833"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669E7DB4" w14:textId="77777777" w:rsidR="00D01269" w:rsidRPr="00D01269" w:rsidRDefault="00D01269" w:rsidP="00D01269">
            <w:pPr>
              <w:spacing w:line="240" w:lineRule="auto"/>
              <w:rPr>
                <w:ins w:id="2834" w:author="Eduardo" w:date="2014-06-12T13:19:00Z"/>
                <w:rFonts w:ascii="Calibri" w:eastAsia="Times New Roman" w:hAnsi="Calibri" w:cs="Times New Roman"/>
                <w:color w:val="000000"/>
                <w:sz w:val="22"/>
                <w:szCs w:val="22"/>
                <w:lang w:val="en-CA" w:eastAsia="en-CA"/>
              </w:rPr>
            </w:pPr>
          </w:p>
        </w:tc>
      </w:tr>
      <w:tr w:rsidR="00D01269" w:rsidRPr="00D01269" w14:paraId="2422B7C5" w14:textId="77777777" w:rsidTr="00D01269">
        <w:trPr>
          <w:trHeight w:val="300"/>
          <w:ins w:id="2835"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3E979B8E" w14:textId="77777777" w:rsidR="00D01269" w:rsidRPr="00D01269" w:rsidRDefault="00D01269" w:rsidP="00D01269">
            <w:pPr>
              <w:spacing w:line="240" w:lineRule="auto"/>
              <w:rPr>
                <w:ins w:id="2836"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5937778B" w14:textId="77777777" w:rsidR="00D01269" w:rsidRPr="00D01269" w:rsidRDefault="00D01269" w:rsidP="00D01269">
            <w:pPr>
              <w:spacing w:line="240" w:lineRule="auto"/>
              <w:jc w:val="center"/>
              <w:rPr>
                <w:ins w:id="2837" w:author="Eduardo" w:date="2014-06-12T13:19:00Z"/>
                <w:rFonts w:ascii="Calibri" w:eastAsia="Times New Roman" w:hAnsi="Calibri" w:cs="Times New Roman"/>
                <w:b/>
                <w:bCs/>
                <w:color w:val="000000"/>
                <w:sz w:val="18"/>
                <w:szCs w:val="18"/>
                <w:lang w:val="en-CA" w:eastAsia="en-CA"/>
              </w:rPr>
            </w:pPr>
            <w:ins w:id="2838"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3FF1EAFC" w14:textId="77777777" w:rsidR="00D01269" w:rsidRPr="00D01269" w:rsidRDefault="00D01269" w:rsidP="00D01269">
            <w:pPr>
              <w:spacing w:line="240" w:lineRule="auto"/>
              <w:jc w:val="center"/>
              <w:rPr>
                <w:ins w:id="2839" w:author="Eduardo" w:date="2014-06-12T13:19:00Z"/>
                <w:rFonts w:ascii="Calibri" w:eastAsia="Times New Roman" w:hAnsi="Calibri" w:cs="Times New Roman"/>
                <w:b/>
                <w:bCs/>
                <w:color w:val="000000"/>
                <w:sz w:val="18"/>
                <w:szCs w:val="18"/>
                <w:lang w:val="en-CA" w:eastAsia="en-CA"/>
              </w:rPr>
            </w:pPr>
            <w:ins w:id="2840"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3ED09712" w14:textId="77777777" w:rsidR="00D01269" w:rsidRPr="00D01269" w:rsidRDefault="00D01269" w:rsidP="00D01269">
            <w:pPr>
              <w:spacing w:line="240" w:lineRule="auto"/>
              <w:jc w:val="right"/>
              <w:rPr>
                <w:ins w:id="2841" w:author="Eduardo" w:date="2014-06-12T13:19:00Z"/>
                <w:rFonts w:ascii="Calibri" w:eastAsia="Times New Roman" w:hAnsi="Calibri" w:cs="Times New Roman"/>
                <w:color w:val="000000"/>
                <w:sz w:val="18"/>
                <w:szCs w:val="18"/>
                <w:lang w:val="en-CA" w:eastAsia="en-CA"/>
              </w:rPr>
            </w:pPr>
            <w:ins w:id="2842" w:author="Eduardo" w:date="2014-06-12T13:19:00Z">
              <w:r w:rsidRPr="00D01269">
                <w:rPr>
                  <w:rFonts w:ascii="Calibri" w:eastAsia="Times New Roman" w:hAnsi="Calibri" w:cs="Times New Roman"/>
                  <w:color w:val="000000"/>
                  <w:sz w:val="18"/>
                  <w:szCs w:val="18"/>
                  <w:lang w:val="en-CA" w:eastAsia="en-CA"/>
                </w:rPr>
                <w:t>25.71</w:t>
              </w:r>
            </w:ins>
          </w:p>
        </w:tc>
        <w:tc>
          <w:tcPr>
            <w:tcW w:w="0" w:type="auto"/>
            <w:tcBorders>
              <w:top w:val="nil"/>
              <w:left w:val="nil"/>
              <w:bottom w:val="single" w:sz="4" w:space="0" w:color="000000"/>
              <w:right w:val="single" w:sz="4" w:space="0" w:color="000000"/>
            </w:tcBorders>
            <w:shd w:val="clear" w:color="auto" w:fill="auto"/>
            <w:hideMark/>
          </w:tcPr>
          <w:p w14:paraId="634058FD" w14:textId="77777777" w:rsidR="00D01269" w:rsidRPr="00D01269" w:rsidRDefault="00D01269" w:rsidP="00D01269">
            <w:pPr>
              <w:spacing w:line="240" w:lineRule="auto"/>
              <w:jc w:val="right"/>
              <w:rPr>
                <w:ins w:id="2843" w:author="Eduardo" w:date="2014-06-12T13:19:00Z"/>
                <w:rFonts w:ascii="Calibri" w:eastAsia="Times New Roman" w:hAnsi="Calibri" w:cs="Times New Roman"/>
                <w:color w:val="000000"/>
                <w:sz w:val="18"/>
                <w:szCs w:val="18"/>
                <w:lang w:val="en-CA" w:eastAsia="en-CA"/>
              </w:rPr>
            </w:pPr>
            <w:ins w:id="2844" w:author="Eduardo" w:date="2014-06-12T13:19:00Z">
              <w:r w:rsidRPr="00D01269">
                <w:rPr>
                  <w:rFonts w:ascii="Calibri" w:eastAsia="Times New Roman" w:hAnsi="Calibri" w:cs="Times New Roman"/>
                  <w:color w:val="000000"/>
                  <w:sz w:val="18"/>
                  <w:szCs w:val="18"/>
                  <w:lang w:val="en-CA" w:eastAsia="en-CA"/>
                </w:rPr>
                <w:t>57.14</w:t>
              </w:r>
            </w:ins>
          </w:p>
        </w:tc>
        <w:tc>
          <w:tcPr>
            <w:tcW w:w="0" w:type="auto"/>
            <w:tcBorders>
              <w:top w:val="nil"/>
              <w:left w:val="nil"/>
              <w:bottom w:val="single" w:sz="4" w:space="0" w:color="000000"/>
              <w:right w:val="single" w:sz="8" w:space="0" w:color="000000"/>
            </w:tcBorders>
            <w:shd w:val="clear" w:color="auto" w:fill="auto"/>
            <w:hideMark/>
          </w:tcPr>
          <w:p w14:paraId="36A2DEBE" w14:textId="77777777" w:rsidR="00D01269" w:rsidRPr="00D01269" w:rsidRDefault="00D01269" w:rsidP="00D01269">
            <w:pPr>
              <w:spacing w:line="240" w:lineRule="auto"/>
              <w:jc w:val="right"/>
              <w:rPr>
                <w:ins w:id="2845" w:author="Eduardo" w:date="2014-06-12T13:19:00Z"/>
                <w:rFonts w:ascii="Calibri" w:eastAsia="Times New Roman" w:hAnsi="Calibri" w:cs="Times New Roman"/>
                <w:color w:val="000000"/>
                <w:sz w:val="18"/>
                <w:szCs w:val="18"/>
                <w:lang w:val="en-CA" w:eastAsia="en-CA"/>
              </w:rPr>
            </w:pPr>
            <w:ins w:id="2846" w:author="Eduardo" w:date="2014-06-12T13:19:00Z">
              <w:r w:rsidRPr="00D01269">
                <w:rPr>
                  <w:rFonts w:ascii="Calibri" w:eastAsia="Times New Roman" w:hAnsi="Calibri" w:cs="Times New Roman"/>
                  <w:color w:val="000000"/>
                  <w:sz w:val="18"/>
                  <w:szCs w:val="18"/>
                  <w:lang w:val="en-CA" w:eastAsia="en-CA"/>
                </w:rPr>
                <w:t>0.91</w:t>
              </w:r>
            </w:ins>
          </w:p>
        </w:tc>
        <w:tc>
          <w:tcPr>
            <w:tcW w:w="0" w:type="auto"/>
            <w:tcBorders>
              <w:top w:val="nil"/>
              <w:left w:val="nil"/>
              <w:bottom w:val="nil"/>
              <w:right w:val="nil"/>
            </w:tcBorders>
            <w:shd w:val="clear" w:color="auto" w:fill="auto"/>
            <w:noWrap/>
            <w:vAlign w:val="bottom"/>
            <w:hideMark/>
          </w:tcPr>
          <w:p w14:paraId="2147EA07" w14:textId="77777777" w:rsidR="00D01269" w:rsidRPr="00D01269" w:rsidRDefault="00D01269" w:rsidP="00D01269">
            <w:pPr>
              <w:spacing w:line="240" w:lineRule="auto"/>
              <w:rPr>
                <w:ins w:id="2847"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5EE9E190" w14:textId="77777777" w:rsidR="00D01269" w:rsidRPr="00D01269" w:rsidRDefault="00D01269" w:rsidP="00D01269">
            <w:pPr>
              <w:spacing w:line="240" w:lineRule="auto"/>
              <w:rPr>
                <w:ins w:id="2848"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4D7F350B" w14:textId="77777777" w:rsidR="00D01269" w:rsidRPr="00D01269" w:rsidRDefault="00D01269" w:rsidP="00D01269">
            <w:pPr>
              <w:spacing w:line="240" w:lineRule="auto"/>
              <w:rPr>
                <w:ins w:id="2849" w:author="Eduardo" w:date="2014-06-12T13:19:00Z"/>
                <w:rFonts w:ascii="Calibri" w:eastAsia="Times New Roman" w:hAnsi="Calibri" w:cs="Times New Roman"/>
                <w:color w:val="000000"/>
                <w:sz w:val="22"/>
                <w:szCs w:val="22"/>
                <w:lang w:val="en-CA" w:eastAsia="en-CA"/>
              </w:rPr>
            </w:pPr>
          </w:p>
        </w:tc>
      </w:tr>
      <w:tr w:rsidR="00D01269" w:rsidRPr="00D01269" w14:paraId="0C00DCE9" w14:textId="77777777" w:rsidTr="00D01269">
        <w:trPr>
          <w:trHeight w:val="300"/>
          <w:ins w:id="2850"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62F0D310" w14:textId="77777777" w:rsidR="00D01269" w:rsidRPr="00D01269" w:rsidRDefault="00D01269" w:rsidP="00D01269">
            <w:pPr>
              <w:spacing w:line="240" w:lineRule="auto"/>
              <w:rPr>
                <w:ins w:id="2851"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4BDDE620" w14:textId="77777777" w:rsidR="00D01269" w:rsidRPr="00D01269" w:rsidRDefault="00D01269" w:rsidP="00D01269">
            <w:pPr>
              <w:spacing w:line="240" w:lineRule="auto"/>
              <w:rPr>
                <w:ins w:id="2852"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1AD2473F" w14:textId="77777777" w:rsidR="00D01269" w:rsidRPr="00D01269" w:rsidRDefault="00D01269" w:rsidP="00D01269">
            <w:pPr>
              <w:spacing w:line="240" w:lineRule="auto"/>
              <w:jc w:val="center"/>
              <w:rPr>
                <w:ins w:id="2853" w:author="Eduardo" w:date="2014-06-12T13:19:00Z"/>
                <w:rFonts w:ascii="Calibri" w:eastAsia="Times New Roman" w:hAnsi="Calibri" w:cs="Times New Roman"/>
                <w:b/>
                <w:bCs/>
                <w:color w:val="000000"/>
                <w:sz w:val="18"/>
                <w:szCs w:val="18"/>
                <w:lang w:val="en-CA" w:eastAsia="en-CA"/>
              </w:rPr>
            </w:pPr>
            <w:ins w:id="2854"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10040BC3" w14:textId="77777777" w:rsidR="00D01269" w:rsidRPr="00D01269" w:rsidRDefault="00D01269" w:rsidP="00D01269">
            <w:pPr>
              <w:spacing w:line="240" w:lineRule="auto"/>
              <w:rPr>
                <w:ins w:id="2855" w:author="Eduardo" w:date="2014-06-12T13:19:00Z"/>
                <w:rFonts w:ascii="Calibri" w:eastAsia="Times New Roman" w:hAnsi="Calibri" w:cs="Times New Roman"/>
                <w:color w:val="000000"/>
                <w:sz w:val="18"/>
                <w:szCs w:val="18"/>
                <w:lang w:val="en-CA" w:eastAsia="en-CA"/>
              </w:rPr>
            </w:pPr>
            <w:ins w:id="2856"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06440372" w14:textId="77777777" w:rsidR="00D01269" w:rsidRPr="00D01269" w:rsidRDefault="00D01269" w:rsidP="00D01269">
            <w:pPr>
              <w:spacing w:line="240" w:lineRule="auto"/>
              <w:rPr>
                <w:ins w:id="2857" w:author="Eduardo" w:date="2014-06-12T13:19:00Z"/>
                <w:rFonts w:ascii="Calibri" w:eastAsia="Times New Roman" w:hAnsi="Calibri" w:cs="Times New Roman"/>
                <w:color w:val="000000"/>
                <w:sz w:val="18"/>
                <w:szCs w:val="18"/>
                <w:lang w:val="en-CA" w:eastAsia="en-CA"/>
              </w:rPr>
            </w:pPr>
            <w:ins w:id="2858"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8" w:space="0" w:color="000000"/>
            </w:tcBorders>
            <w:shd w:val="clear" w:color="auto" w:fill="auto"/>
            <w:hideMark/>
          </w:tcPr>
          <w:p w14:paraId="7A44EA74" w14:textId="77777777" w:rsidR="00D01269" w:rsidRPr="00D01269" w:rsidRDefault="00D01269" w:rsidP="00D01269">
            <w:pPr>
              <w:spacing w:line="240" w:lineRule="auto"/>
              <w:jc w:val="right"/>
              <w:rPr>
                <w:ins w:id="2859" w:author="Eduardo" w:date="2014-06-12T13:19:00Z"/>
                <w:rFonts w:ascii="Calibri" w:eastAsia="Times New Roman" w:hAnsi="Calibri" w:cs="Times New Roman"/>
                <w:color w:val="000000"/>
                <w:sz w:val="18"/>
                <w:szCs w:val="18"/>
                <w:lang w:val="en-CA" w:eastAsia="en-CA"/>
              </w:rPr>
            </w:pPr>
            <w:ins w:id="2860" w:author="Eduardo" w:date="2014-06-12T13:19:00Z">
              <w:r w:rsidRPr="00D01269">
                <w:rPr>
                  <w:rFonts w:ascii="Calibri" w:eastAsia="Times New Roman" w:hAnsi="Calibri" w:cs="Times New Roman"/>
                  <w:color w:val="000000"/>
                  <w:sz w:val="18"/>
                  <w:szCs w:val="18"/>
                  <w:lang w:val="en-CA" w:eastAsia="en-CA"/>
                </w:rPr>
                <w:t>0.8</w:t>
              </w:r>
            </w:ins>
          </w:p>
        </w:tc>
        <w:tc>
          <w:tcPr>
            <w:tcW w:w="0" w:type="auto"/>
            <w:tcBorders>
              <w:top w:val="nil"/>
              <w:left w:val="nil"/>
              <w:bottom w:val="nil"/>
              <w:right w:val="nil"/>
            </w:tcBorders>
            <w:shd w:val="clear" w:color="auto" w:fill="auto"/>
            <w:noWrap/>
            <w:vAlign w:val="bottom"/>
            <w:hideMark/>
          </w:tcPr>
          <w:p w14:paraId="40E34D44" w14:textId="77777777" w:rsidR="00D01269" w:rsidRPr="00D01269" w:rsidRDefault="00D01269" w:rsidP="00D01269">
            <w:pPr>
              <w:spacing w:line="240" w:lineRule="auto"/>
              <w:rPr>
                <w:ins w:id="2861"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6B17FD8C" w14:textId="77777777" w:rsidR="00D01269" w:rsidRPr="00D01269" w:rsidRDefault="00D01269" w:rsidP="00D01269">
            <w:pPr>
              <w:spacing w:line="240" w:lineRule="auto"/>
              <w:rPr>
                <w:ins w:id="2862"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1266C784" w14:textId="77777777" w:rsidR="00D01269" w:rsidRPr="00D01269" w:rsidRDefault="00D01269" w:rsidP="00D01269">
            <w:pPr>
              <w:spacing w:line="240" w:lineRule="auto"/>
              <w:rPr>
                <w:ins w:id="2863" w:author="Eduardo" w:date="2014-06-12T13:19:00Z"/>
                <w:rFonts w:ascii="Calibri" w:eastAsia="Times New Roman" w:hAnsi="Calibri" w:cs="Times New Roman"/>
                <w:color w:val="000000"/>
                <w:sz w:val="22"/>
                <w:szCs w:val="22"/>
                <w:lang w:val="en-CA" w:eastAsia="en-CA"/>
              </w:rPr>
            </w:pPr>
          </w:p>
        </w:tc>
      </w:tr>
      <w:tr w:rsidR="00D01269" w:rsidRPr="00D01269" w14:paraId="68CB65F2" w14:textId="77777777" w:rsidTr="00D01269">
        <w:trPr>
          <w:trHeight w:val="300"/>
          <w:ins w:id="2864"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182794D6" w14:textId="77777777" w:rsidR="00D01269" w:rsidRPr="00D01269" w:rsidRDefault="00D01269" w:rsidP="00D01269">
            <w:pPr>
              <w:spacing w:line="240" w:lineRule="auto"/>
              <w:jc w:val="center"/>
              <w:rPr>
                <w:ins w:id="2865" w:author="Eduardo" w:date="2014-06-12T13:19:00Z"/>
                <w:rFonts w:ascii="Calibri" w:eastAsia="Times New Roman" w:hAnsi="Calibri" w:cs="Times New Roman"/>
                <w:b/>
                <w:bCs/>
                <w:color w:val="000000"/>
                <w:sz w:val="18"/>
                <w:szCs w:val="18"/>
                <w:lang w:val="en-CA" w:eastAsia="en-CA"/>
              </w:rPr>
            </w:pPr>
            <w:ins w:id="2866" w:author="Eduardo" w:date="2014-06-12T13:19:00Z">
              <w:r w:rsidRPr="00D01269">
                <w:rPr>
                  <w:rFonts w:ascii="Calibri" w:eastAsia="Times New Roman" w:hAnsi="Calibri" w:cs="Times New Roman"/>
                  <w:b/>
                  <w:bCs/>
                  <w:color w:val="000000"/>
                  <w:sz w:val="18"/>
                  <w:szCs w:val="18"/>
                  <w:lang w:val="en-CA" w:eastAsia="en-CA"/>
                </w:rPr>
                <w:t>Highland Mixed</w:t>
              </w:r>
            </w:ins>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4185A671" w14:textId="77777777" w:rsidR="00D01269" w:rsidRPr="00D01269" w:rsidRDefault="00D01269" w:rsidP="00D01269">
            <w:pPr>
              <w:spacing w:line="240" w:lineRule="auto"/>
              <w:jc w:val="center"/>
              <w:rPr>
                <w:ins w:id="2867" w:author="Eduardo" w:date="2014-06-12T13:19:00Z"/>
                <w:rFonts w:ascii="Calibri" w:eastAsia="Times New Roman" w:hAnsi="Calibri" w:cs="Times New Roman"/>
                <w:b/>
                <w:bCs/>
                <w:color w:val="000000"/>
                <w:sz w:val="18"/>
                <w:szCs w:val="18"/>
                <w:lang w:val="en-CA" w:eastAsia="en-CA"/>
              </w:rPr>
            </w:pPr>
            <w:ins w:id="2868"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3F4F0894" w14:textId="77777777" w:rsidR="00D01269" w:rsidRPr="00D01269" w:rsidRDefault="00D01269" w:rsidP="00D01269">
            <w:pPr>
              <w:spacing w:line="240" w:lineRule="auto"/>
              <w:jc w:val="center"/>
              <w:rPr>
                <w:ins w:id="2869" w:author="Eduardo" w:date="2014-06-12T13:19:00Z"/>
                <w:rFonts w:ascii="Calibri" w:eastAsia="Times New Roman" w:hAnsi="Calibri" w:cs="Times New Roman"/>
                <w:b/>
                <w:bCs/>
                <w:color w:val="000000"/>
                <w:sz w:val="18"/>
                <w:szCs w:val="18"/>
                <w:lang w:val="en-CA" w:eastAsia="en-CA"/>
              </w:rPr>
            </w:pPr>
            <w:ins w:id="2870"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5608F333" w14:textId="77777777" w:rsidR="00D01269" w:rsidRPr="00D01269" w:rsidRDefault="00D01269" w:rsidP="00D01269">
            <w:pPr>
              <w:spacing w:line="240" w:lineRule="auto"/>
              <w:rPr>
                <w:ins w:id="2871" w:author="Eduardo" w:date="2014-06-12T13:19:00Z"/>
                <w:rFonts w:ascii="Calibri" w:eastAsia="Times New Roman" w:hAnsi="Calibri" w:cs="Times New Roman"/>
                <w:color w:val="000000"/>
                <w:sz w:val="18"/>
                <w:szCs w:val="18"/>
                <w:lang w:val="en-CA" w:eastAsia="en-CA"/>
              </w:rPr>
            </w:pPr>
            <w:ins w:id="2872"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3066D8C6" w14:textId="77777777" w:rsidR="00D01269" w:rsidRPr="00D01269" w:rsidRDefault="00D01269" w:rsidP="00D01269">
            <w:pPr>
              <w:spacing w:line="240" w:lineRule="auto"/>
              <w:rPr>
                <w:ins w:id="2873" w:author="Eduardo" w:date="2014-06-12T13:19:00Z"/>
                <w:rFonts w:ascii="Calibri" w:eastAsia="Times New Roman" w:hAnsi="Calibri" w:cs="Times New Roman"/>
                <w:color w:val="000000"/>
                <w:sz w:val="18"/>
                <w:szCs w:val="18"/>
                <w:lang w:val="en-CA" w:eastAsia="en-CA"/>
              </w:rPr>
            </w:pPr>
            <w:ins w:id="2874"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8" w:space="0" w:color="000000"/>
            </w:tcBorders>
            <w:shd w:val="clear" w:color="auto" w:fill="auto"/>
            <w:hideMark/>
          </w:tcPr>
          <w:p w14:paraId="7496F752" w14:textId="77777777" w:rsidR="00D01269" w:rsidRPr="00D01269" w:rsidRDefault="00D01269" w:rsidP="00D01269">
            <w:pPr>
              <w:spacing w:line="240" w:lineRule="auto"/>
              <w:jc w:val="right"/>
              <w:rPr>
                <w:ins w:id="2875" w:author="Eduardo" w:date="2014-06-12T13:19:00Z"/>
                <w:rFonts w:ascii="Calibri" w:eastAsia="Times New Roman" w:hAnsi="Calibri" w:cs="Times New Roman"/>
                <w:color w:val="000000"/>
                <w:sz w:val="18"/>
                <w:szCs w:val="18"/>
                <w:lang w:val="en-CA" w:eastAsia="en-CA"/>
              </w:rPr>
            </w:pPr>
            <w:ins w:id="2876" w:author="Eduardo" w:date="2014-06-12T13:19:00Z">
              <w:r w:rsidRPr="00D01269">
                <w:rPr>
                  <w:rFonts w:ascii="Calibri" w:eastAsia="Times New Roman" w:hAnsi="Calibri" w:cs="Times New Roman"/>
                  <w:color w:val="000000"/>
                  <w:sz w:val="18"/>
                  <w:szCs w:val="18"/>
                  <w:lang w:val="en-CA" w:eastAsia="en-CA"/>
                </w:rPr>
                <w:t>1.67</w:t>
              </w:r>
            </w:ins>
          </w:p>
        </w:tc>
        <w:tc>
          <w:tcPr>
            <w:tcW w:w="0" w:type="auto"/>
            <w:tcBorders>
              <w:top w:val="nil"/>
              <w:left w:val="nil"/>
              <w:bottom w:val="nil"/>
              <w:right w:val="nil"/>
            </w:tcBorders>
            <w:shd w:val="clear" w:color="auto" w:fill="auto"/>
            <w:noWrap/>
            <w:vAlign w:val="bottom"/>
            <w:hideMark/>
          </w:tcPr>
          <w:p w14:paraId="5E9B0B5C" w14:textId="77777777" w:rsidR="00D01269" w:rsidRPr="00D01269" w:rsidRDefault="00D01269" w:rsidP="00D01269">
            <w:pPr>
              <w:spacing w:line="240" w:lineRule="auto"/>
              <w:rPr>
                <w:ins w:id="2877"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7D0FAAF3" w14:textId="77777777" w:rsidR="00D01269" w:rsidRPr="00D01269" w:rsidRDefault="00D01269" w:rsidP="00D01269">
            <w:pPr>
              <w:spacing w:line="240" w:lineRule="auto"/>
              <w:rPr>
                <w:ins w:id="2878"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5D1E2702" w14:textId="77777777" w:rsidR="00D01269" w:rsidRPr="00D01269" w:rsidRDefault="00D01269" w:rsidP="00D01269">
            <w:pPr>
              <w:spacing w:line="240" w:lineRule="auto"/>
              <w:rPr>
                <w:ins w:id="2879" w:author="Eduardo" w:date="2014-06-12T13:19:00Z"/>
                <w:rFonts w:ascii="Calibri" w:eastAsia="Times New Roman" w:hAnsi="Calibri" w:cs="Times New Roman"/>
                <w:color w:val="000000"/>
                <w:sz w:val="22"/>
                <w:szCs w:val="22"/>
                <w:lang w:val="en-CA" w:eastAsia="en-CA"/>
              </w:rPr>
            </w:pPr>
          </w:p>
        </w:tc>
      </w:tr>
      <w:tr w:rsidR="00D01269" w:rsidRPr="00D01269" w14:paraId="121DD3DB" w14:textId="77777777" w:rsidTr="00D01269">
        <w:trPr>
          <w:trHeight w:val="300"/>
          <w:ins w:id="2880"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5E12D62B" w14:textId="77777777" w:rsidR="00D01269" w:rsidRPr="00D01269" w:rsidRDefault="00D01269" w:rsidP="00D01269">
            <w:pPr>
              <w:spacing w:line="240" w:lineRule="auto"/>
              <w:rPr>
                <w:ins w:id="2881"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13AF26FC" w14:textId="77777777" w:rsidR="00D01269" w:rsidRPr="00D01269" w:rsidRDefault="00D01269" w:rsidP="00D01269">
            <w:pPr>
              <w:spacing w:line="240" w:lineRule="auto"/>
              <w:rPr>
                <w:ins w:id="2882"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41775296" w14:textId="77777777" w:rsidR="00D01269" w:rsidRPr="00D01269" w:rsidRDefault="00D01269" w:rsidP="00D01269">
            <w:pPr>
              <w:spacing w:line="240" w:lineRule="auto"/>
              <w:jc w:val="center"/>
              <w:rPr>
                <w:ins w:id="2883" w:author="Eduardo" w:date="2014-06-12T13:19:00Z"/>
                <w:rFonts w:ascii="Calibri" w:eastAsia="Times New Roman" w:hAnsi="Calibri" w:cs="Times New Roman"/>
                <w:b/>
                <w:bCs/>
                <w:color w:val="000000"/>
                <w:sz w:val="18"/>
                <w:szCs w:val="18"/>
                <w:lang w:val="en-CA" w:eastAsia="en-CA"/>
              </w:rPr>
            </w:pPr>
            <w:ins w:id="2884"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19A81172" w14:textId="77777777" w:rsidR="00D01269" w:rsidRPr="00D01269" w:rsidRDefault="00D01269" w:rsidP="00D01269">
            <w:pPr>
              <w:spacing w:line="240" w:lineRule="auto"/>
              <w:rPr>
                <w:ins w:id="2885" w:author="Eduardo" w:date="2014-06-12T13:19:00Z"/>
                <w:rFonts w:ascii="Calibri" w:eastAsia="Times New Roman" w:hAnsi="Calibri" w:cs="Times New Roman"/>
                <w:color w:val="000000"/>
                <w:sz w:val="18"/>
                <w:szCs w:val="18"/>
                <w:lang w:val="en-CA" w:eastAsia="en-CA"/>
              </w:rPr>
            </w:pPr>
            <w:ins w:id="2886"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5FB20ACB" w14:textId="77777777" w:rsidR="00D01269" w:rsidRPr="00D01269" w:rsidRDefault="00D01269" w:rsidP="00D01269">
            <w:pPr>
              <w:spacing w:line="240" w:lineRule="auto"/>
              <w:rPr>
                <w:ins w:id="2887" w:author="Eduardo" w:date="2014-06-12T13:19:00Z"/>
                <w:rFonts w:ascii="Calibri" w:eastAsia="Times New Roman" w:hAnsi="Calibri" w:cs="Times New Roman"/>
                <w:color w:val="000000"/>
                <w:sz w:val="18"/>
                <w:szCs w:val="18"/>
                <w:lang w:val="en-CA" w:eastAsia="en-CA"/>
              </w:rPr>
            </w:pPr>
            <w:ins w:id="2888"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8" w:space="0" w:color="000000"/>
            </w:tcBorders>
            <w:shd w:val="clear" w:color="auto" w:fill="auto"/>
            <w:hideMark/>
          </w:tcPr>
          <w:p w14:paraId="4C54F96B" w14:textId="77777777" w:rsidR="00D01269" w:rsidRPr="00D01269" w:rsidRDefault="00D01269" w:rsidP="00D01269">
            <w:pPr>
              <w:spacing w:line="240" w:lineRule="auto"/>
              <w:jc w:val="right"/>
              <w:rPr>
                <w:ins w:id="2889" w:author="Eduardo" w:date="2014-06-12T13:19:00Z"/>
                <w:rFonts w:ascii="Calibri" w:eastAsia="Times New Roman" w:hAnsi="Calibri" w:cs="Times New Roman"/>
                <w:color w:val="000000"/>
                <w:sz w:val="18"/>
                <w:szCs w:val="18"/>
                <w:lang w:val="en-CA" w:eastAsia="en-CA"/>
              </w:rPr>
            </w:pPr>
            <w:ins w:id="2890" w:author="Eduardo" w:date="2014-06-12T13:19:00Z">
              <w:r w:rsidRPr="00D01269">
                <w:rPr>
                  <w:rFonts w:ascii="Calibri" w:eastAsia="Times New Roman" w:hAnsi="Calibri" w:cs="Times New Roman"/>
                  <w:color w:val="000000"/>
                  <w:sz w:val="18"/>
                  <w:szCs w:val="18"/>
                  <w:lang w:val="en-CA" w:eastAsia="en-CA"/>
                </w:rPr>
                <w:t>1.42</w:t>
              </w:r>
            </w:ins>
          </w:p>
        </w:tc>
        <w:tc>
          <w:tcPr>
            <w:tcW w:w="0" w:type="auto"/>
            <w:tcBorders>
              <w:top w:val="nil"/>
              <w:left w:val="nil"/>
              <w:bottom w:val="nil"/>
              <w:right w:val="nil"/>
            </w:tcBorders>
            <w:shd w:val="clear" w:color="auto" w:fill="auto"/>
            <w:noWrap/>
            <w:vAlign w:val="bottom"/>
            <w:hideMark/>
          </w:tcPr>
          <w:p w14:paraId="72F15862" w14:textId="77777777" w:rsidR="00D01269" w:rsidRPr="00D01269" w:rsidRDefault="00D01269" w:rsidP="00D01269">
            <w:pPr>
              <w:spacing w:line="240" w:lineRule="auto"/>
              <w:rPr>
                <w:ins w:id="2891"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FD891A0" w14:textId="77777777" w:rsidR="00D01269" w:rsidRPr="00D01269" w:rsidRDefault="00D01269" w:rsidP="00D01269">
            <w:pPr>
              <w:spacing w:line="240" w:lineRule="auto"/>
              <w:rPr>
                <w:ins w:id="2892"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25781DE" w14:textId="77777777" w:rsidR="00D01269" w:rsidRPr="00D01269" w:rsidRDefault="00D01269" w:rsidP="00D01269">
            <w:pPr>
              <w:spacing w:line="240" w:lineRule="auto"/>
              <w:rPr>
                <w:ins w:id="2893" w:author="Eduardo" w:date="2014-06-12T13:19:00Z"/>
                <w:rFonts w:ascii="Calibri" w:eastAsia="Times New Roman" w:hAnsi="Calibri" w:cs="Times New Roman"/>
                <w:color w:val="000000"/>
                <w:sz w:val="22"/>
                <w:szCs w:val="22"/>
                <w:lang w:val="en-CA" w:eastAsia="en-CA"/>
              </w:rPr>
            </w:pPr>
          </w:p>
        </w:tc>
      </w:tr>
      <w:tr w:rsidR="00D01269" w:rsidRPr="00D01269" w14:paraId="7D90B1AB" w14:textId="77777777" w:rsidTr="00D01269">
        <w:trPr>
          <w:trHeight w:val="300"/>
          <w:ins w:id="2894"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1D55207F" w14:textId="77777777" w:rsidR="00D01269" w:rsidRPr="00D01269" w:rsidRDefault="00D01269" w:rsidP="00D01269">
            <w:pPr>
              <w:spacing w:line="240" w:lineRule="auto"/>
              <w:rPr>
                <w:ins w:id="2895"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4" w:space="0" w:color="000000"/>
              <w:right w:val="single" w:sz="4" w:space="0" w:color="000000"/>
            </w:tcBorders>
            <w:shd w:val="clear" w:color="auto" w:fill="auto"/>
            <w:hideMark/>
          </w:tcPr>
          <w:p w14:paraId="65CC7ADB" w14:textId="77777777" w:rsidR="00D01269" w:rsidRPr="00D01269" w:rsidRDefault="00D01269" w:rsidP="00D01269">
            <w:pPr>
              <w:spacing w:line="240" w:lineRule="auto"/>
              <w:jc w:val="center"/>
              <w:rPr>
                <w:ins w:id="2896" w:author="Eduardo" w:date="2014-06-12T13:19:00Z"/>
                <w:rFonts w:ascii="Calibri" w:eastAsia="Times New Roman" w:hAnsi="Calibri" w:cs="Times New Roman"/>
                <w:b/>
                <w:bCs/>
                <w:color w:val="000000"/>
                <w:sz w:val="18"/>
                <w:szCs w:val="18"/>
                <w:lang w:val="en-CA" w:eastAsia="en-CA"/>
              </w:rPr>
            </w:pPr>
            <w:ins w:id="2897"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709211C7" w14:textId="77777777" w:rsidR="00D01269" w:rsidRPr="00D01269" w:rsidRDefault="00D01269" w:rsidP="00D01269">
            <w:pPr>
              <w:spacing w:line="240" w:lineRule="auto"/>
              <w:jc w:val="center"/>
              <w:rPr>
                <w:ins w:id="2898" w:author="Eduardo" w:date="2014-06-12T13:19:00Z"/>
                <w:rFonts w:ascii="Calibri" w:eastAsia="Times New Roman" w:hAnsi="Calibri" w:cs="Times New Roman"/>
                <w:b/>
                <w:bCs/>
                <w:color w:val="000000"/>
                <w:sz w:val="18"/>
                <w:szCs w:val="18"/>
                <w:lang w:val="en-CA" w:eastAsia="en-CA"/>
              </w:rPr>
            </w:pPr>
            <w:ins w:id="2899"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2EC0E08D" w14:textId="77777777" w:rsidR="00D01269" w:rsidRPr="00D01269" w:rsidRDefault="00D01269" w:rsidP="00D01269">
            <w:pPr>
              <w:spacing w:line="240" w:lineRule="auto"/>
              <w:rPr>
                <w:ins w:id="2900" w:author="Eduardo" w:date="2014-06-12T13:19:00Z"/>
                <w:rFonts w:ascii="Calibri" w:eastAsia="Times New Roman" w:hAnsi="Calibri" w:cs="Times New Roman"/>
                <w:color w:val="000000"/>
                <w:sz w:val="18"/>
                <w:szCs w:val="18"/>
                <w:lang w:val="en-CA" w:eastAsia="en-CA"/>
              </w:rPr>
            </w:pPr>
            <w:ins w:id="2901"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3873525F" w14:textId="77777777" w:rsidR="00D01269" w:rsidRPr="00D01269" w:rsidRDefault="00D01269" w:rsidP="00D01269">
            <w:pPr>
              <w:spacing w:line="240" w:lineRule="auto"/>
              <w:rPr>
                <w:ins w:id="2902" w:author="Eduardo" w:date="2014-06-12T13:19:00Z"/>
                <w:rFonts w:ascii="Calibri" w:eastAsia="Times New Roman" w:hAnsi="Calibri" w:cs="Times New Roman"/>
                <w:color w:val="000000"/>
                <w:sz w:val="18"/>
                <w:szCs w:val="18"/>
                <w:lang w:val="en-CA" w:eastAsia="en-CA"/>
              </w:rPr>
            </w:pPr>
            <w:ins w:id="290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8" w:space="0" w:color="000000"/>
            </w:tcBorders>
            <w:shd w:val="clear" w:color="auto" w:fill="auto"/>
            <w:hideMark/>
          </w:tcPr>
          <w:p w14:paraId="3B2BD57D" w14:textId="77777777" w:rsidR="00D01269" w:rsidRPr="00D01269" w:rsidRDefault="00D01269" w:rsidP="00D01269">
            <w:pPr>
              <w:spacing w:line="240" w:lineRule="auto"/>
              <w:jc w:val="right"/>
              <w:rPr>
                <w:ins w:id="2904" w:author="Eduardo" w:date="2014-06-12T13:19:00Z"/>
                <w:rFonts w:ascii="Calibri" w:eastAsia="Times New Roman" w:hAnsi="Calibri" w:cs="Times New Roman"/>
                <w:color w:val="000000"/>
                <w:sz w:val="18"/>
                <w:szCs w:val="18"/>
                <w:lang w:val="en-CA" w:eastAsia="en-CA"/>
              </w:rPr>
            </w:pPr>
            <w:ins w:id="2905" w:author="Eduardo" w:date="2014-06-12T13:19:00Z">
              <w:r w:rsidRPr="00D01269">
                <w:rPr>
                  <w:rFonts w:ascii="Calibri" w:eastAsia="Times New Roman" w:hAnsi="Calibri" w:cs="Times New Roman"/>
                  <w:color w:val="000000"/>
                  <w:sz w:val="18"/>
                  <w:szCs w:val="18"/>
                  <w:lang w:val="en-CA" w:eastAsia="en-CA"/>
                </w:rPr>
                <w:t>0.88</w:t>
              </w:r>
            </w:ins>
          </w:p>
        </w:tc>
        <w:tc>
          <w:tcPr>
            <w:tcW w:w="0" w:type="auto"/>
            <w:tcBorders>
              <w:top w:val="nil"/>
              <w:left w:val="nil"/>
              <w:bottom w:val="nil"/>
              <w:right w:val="nil"/>
            </w:tcBorders>
            <w:shd w:val="clear" w:color="auto" w:fill="auto"/>
            <w:noWrap/>
            <w:vAlign w:val="bottom"/>
            <w:hideMark/>
          </w:tcPr>
          <w:p w14:paraId="1BA9E11F" w14:textId="77777777" w:rsidR="00D01269" w:rsidRPr="00D01269" w:rsidRDefault="00D01269" w:rsidP="00D01269">
            <w:pPr>
              <w:spacing w:line="240" w:lineRule="auto"/>
              <w:rPr>
                <w:ins w:id="2906"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5F2E2B64" w14:textId="77777777" w:rsidR="00D01269" w:rsidRPr="00D01269" w:rsidRDefault="00D01269" w:rsidP="00D01269">
            <w:pPr>
              <w:spacing w:line="240" w:lineRule="auto"/>
              <w:rPr>
                <w:ins w:id="2907"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09437FF6" w14:textId="77777777" w:rsidR="00D01269" w:rsidRPr="00D01269" w:rsidRDefault="00D01269" w:rsidP="00D01269">
            <w:pPr>
              <w:spacing w:line="240" w:lineRule="auto"/>
              <w:rPr>
                <w:ins w:id="2908" w:author="Eduardo" w:date="2014-06-12T13:19:00Z"/>
                <w:rFonts w:ascii="Calibri" w:eastAsia="Times New Roman" w:hAnsi="Calibri" w:cs="Times New Roman"/>
                <w:color w:val="000000"/>
                <w:sz w:val="22"/>
                <w:szCs w:val="22"/>
                <w:lang w:val="en-CA" w:eastAsia="en-CA"/>
              </w:rPr>
            </w:pPr>
          </w:p>
        </w:tc>
      </w:tr>
      <w:tr w:rsidR="00D01269" w:rsidRPr="00D01269" w14:paraId="0F7EE70E" w14:textId="77777777" w:rsidTr="00D01269">
        <w:trPr>
          <w:trHeight w:val="300"/>
          <w:ins w:id="2909"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32FCDAE4" w14:textId="77777777" w:rsidR="00D01269" w:rsidRPr="00D01269" w:rsidRDefault="00D01269" w:rsidP="00D01269">
            <w:pPr>
              <w:spacing w:line="240" w:lineRule="auto"/>
              <w:rPr>
                <w:ins w:id="2910"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4" w:space="0" w:color="000000"/>
              <w:right w:val="single" w:sz="4" w:space="0" w:color="000000"/>
            </w:tcBorders>
            <w:vAlign w:val="center"/>
            <w:hideMark/>
          </w:tcPr>
          <w:p w14:paraId="29663AB7" w14:textId="77777777" w:rsidR="00D01269" w:rsidRPr="00D01269" w:rsidRDefault="00D01269" w:rsidP="00D01269">
            <w:pPr>
              <w:spacing w:line="240" w:lineRule="auto"/>
              <w:rPr>
                <w:ins w:id="2911"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51E748CF" w14:textId="77777777" w:rsidR="00D01269" w:rsidRPr="00D01269" w:rsidRDefault="00D01269" w:rsidP="00D01269">
            <w:pPr>
              <w:spacing w:line="240" w:lineRule="auto"/>
              <w:jc w:val="center"/>
              <w:rPr>
                <w:ins w:id="2912" w:author="Eduardo" w:date="2014-06-12T13:19:00Z"/>
                <w:rFonts w:ascii="Calibri" w:eastAsia="Times New Roman" w:hAnsi="Calibri" w:cs="Times New Roman"/>
                <w:b/>
                <w:bCs/>
                <w:color w:val="000000"/>
                <w:sz w:val="18"/>
                <w:szCs w:val="18"/>
                <w:lang w:val="en-CA" w:eastAsia="en-CA"/>
              </w:rPr>
            </w:pPr>
            <w:ins w:id="2913"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30E10E3C" w14:textId="77777777" w:rsidR="00D01269" w:rsidRPr="00D01269" w:rsidRDefault="00D01269" w:rsidP="00D01269">
            <w:pPr>
              <w:spacing w:line="240" w:lineRule="auto"/>
              <w:jc w:val="right"/>
              <w:rPr>
                <w:ins w:id="2914" w:author="Eduardo" w:date="2014-06-12T13:19:00Z"/>
                <w:rFonts w:ascii="Calibri" w:eastAsia="Times New Roman" w:hAnsi="Calibri" w:cs="Times New Roman"/>
                <w:color w:val="000000"/>
                <w:sz w:val="18"/>
                <w:szCs w:val="18"/>
                <w:lang w:val="en-CA" w:eastAsia="en-CA"/>
              </w:rPr>
            </w:pPr>
            <w:ins w:id="2915" w:author="Eduardo" w:date="2014-06-12T13:19:00Z">
              <w:r w:rsidRPr="00D01269">
                <w:rPr>
                  <w:rFonts w:ascii="Calibri" w:eastAsia="Times New Roman" w:hAnsi="Calibri" w:cs="Times New Roman"/>
                  <w:color w:val="000000"/>
                  <w:sz w:val="18"/>
                  <w:szCs w:val="18"/>
                  <w:lang w:val="en-CA" w:eastAsia="en-CA"/>
                </w:rPr>
                <w:t>26.42</w:t>
              </w:r>
            </w:ins>
          </w:p>
        </w:tc>
        <w:tc>
          <w:tcPr>
            <w:tcW w:w="0" w:type="auto"/>
            <w:tcBorders>
              <w:top w:val="nil"/>
              <w:left w:val="nil"/>
              <w:bottom w:val="single" w:sz="4" w:space="0" w:color="000000"/>
              <w:right w:val="single" w:sz="4" w:space="0" w:color="000000"/>
            </w:tcBorders>
            <w:shd w:val="clear" w:color="auto" w:fill="auto"/>
            <w:hideMark/>
          </w:tcPr>
          <w:p w14:paraId="44EBCFE4" w14:textId="77777777" w:rsidR="00D01269" w:rsidRPr="00D01269" w:rsidRDefault="00D01269" w:rsidP="00D01269">
            <w:pPr>
              <w:spacing w:line="240" w:lineRule="auto"/>
              <w:jc w:val="right"/>
              <w:rPr>
                <w:ins w:id="2916" w:author="Eduardo" w:date="2014-06-12T13:19:00Z"/>
                <w:rFonts w:ascii="Calibri" w:eastAsia="Times New Roman" w:hAnsi="Calibri" w:cs="Times New Roman"/>
                <w:color w:val="000000"/>
                <w:sz w:val="18"/>
                <w:szCs w:val="18"/>
                <w:lang w:val="en-CA" w:eastAsia="en-CA"/>
              </w:rPr>
            </w:pPr>
            <w:ins w:id="2917" w:author="Eduardo" w:date="2014-06-12T13:19:00Z">
              <w:r w:rsidRPr="00D01269">
                <w:rPr>
                  <w:rFonts w:ascii="Calibri" w:eastAsia="Times New Roman" w:hAnsi="Calibri" w:cs="Times New Roman"/>
                  <w:color w:val="000000"/>
                  <w:sz w:val="18"/>
                  <w:szCs w:val="18"/>
                  <w:lang w:val="en-CA" w:eastAsia="en-CA"/>
                </w:rPr>
                <w:t>60.09</w:t>
              </w:r>
            </w:ins>
          </w:p>
        </w:tc>
        <w:tc>
          <w:tcPr>
            <w:tcW w:w="0" w:type="auto"/>
            <w:tcBorders>
              <w:top w:val="nil"/>
              <w:left w:val="nil"/>
              <w:bottom w:val="single" w:sz="4" w:space="0" w:color="000000"/>
              <w:right w:val="single" w:sz="8" w:space="0" w:color="000000"/>
            </w:tcBorders>
            <w:shd w:val="clear" w:color="auto" w:fill="auto"/>
            <w:hideMark/>
          </w:tcPr>
          <w:p w14:paraId="25932B3B" w14:textId="77777777" w:rsidR="00D01269" w:rsidRPr="00D01269" w:rsidRDefault="00D01269" w:rsidP="00D01269">
            <w:pPr>
              <w:spacing w:line="240" w:lineRule="auto"/>
              <w:jc w:val="right"/>
              <w:rPr>
                <w:ins w:id="2918" w:author="Eduardo" w:date="2014-06-12T13:19:00Z"/>
                <w:rFonts w:ascii="Calibri" w:eastAsia="Times New Roman" w:hAnsi="Calibri" w:cs="Times New Roman"/>
                <w:color w:val="000000"/>
                <w:sz w:val="18"/>
                <w:szCs w:val="18"/>
                <w:lang w:val="en-CA" w:eastAsia="en-CA"/>
              </w:rPr>
            </w:pPr>
            <w:ins w:id="2919" w:author="Eduardo" w:date="2014-06-12T13:19:00Z">
              <w:r w:rsidRPr="00D01269">
                <w:rPr>
                  <w:rFonts w:ascii="Calibri" w:eastAsia="Times New Roman" w:hAnsi="Calibri" w:cs="Times New Roman"/>
                  <w:color w:val="000000"/>
                  <w:sz w:val="18"/>
                  <w:szCs w:val="18"/>
                  <w:lang w:val="en-CA" w:eastAsia="en-CA"/>
                </w:rPr>
                <w:t>1.85</w:t>
              </w:r>
            </w:ins>
          </w:p>
        </w:tc>
        <w:tc>
          <w:tcPr>
            <w:tcW w:w="0" w:type="auto"/>
            <w:tcBorders>
              <w:top w:val="nil"/>
              <w:left w:val="nil"/>
              <w:bottom w:val="nil"/>
              <w:right w:val="nil"/>
            </w:tcBorders>
            <w:shd w:val="clear" w:color="auto" w:fill="auto"/>
            <w:noWrap/>
            <w:vAlign w:val="bottom"/>
            <w:hideMark/>
          </w:tcPr>
          <w:p w14:paraId="19EE4244" w14:textId="77777777" w:rsidR="00D01269" w:rsidRPr="00D01269" w:rsidRDefault="00D01269" w:rsidP="00D01269">
            <w:pPr>
              <w:spacing w:line="240" w:lineRule="auto"/>
              <w:rPr>
                <w:ins w:id="2920"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6470D749" w14:textId="77777777" w:rsidR="00D01269" w:rsidRPr="00D01269" w:rsidRDefault="00D01269" w:rsidP="00D01269">
            <w:pPr>
              <w:spacing w:line="240" w:lineRule="auto"/>
              <w:rPr>
                <w:ins w:id="2921"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57FFE848" w14:textId="77777777" w:rsidR="00D01269" w:rsidRPr="00D01269" w:rsidRDefault="00D01269" w:rsidP="00D01269">
            <w:pPr>
              <w:spacing w:line="240" w:lineRule="auto"/>
              <w:rPr>
                <w:ins w:id="2922" w:author="Eduardo" w:date="2014-06-12T13:19:00Z"/>
                <w:rFonts w:ascii="Calibri" w:eastAsia="Times New Roman" w:hAnsi="Calibri" w:cs="Times New Roman"/>
                <w:color w:val="000000"/>
                <w:sz w:val="22"/>
                <w:szCs w:val="22"/>
                <w:lang w:val="en-CA" w:eastAsia="en-CA"/>
              </w:rPr>
            </w:pPr>
          </w:p>
        </w:tc>
      </w:tr>
      <w:tr w:rsidR="00D01269" w:rsidRPr="00D01269" w14:paraId="7EE03104" w14:textId="77777777" w:rsidTr="00D01269">
        <w:trPr>
          <w:trHeight w:val="300"/>
          <w:ins w:id="2923" w:author="Eduardo" w:date="2014-06-12T13:19:00Z"/>
        </w:trPr>
        <w:tc>
          <w:tcPr>
            <w:tcW w:w="0" w:type="auto"/>
            <w:vMerge w:val="restart"/>
            <w:tcBorders>
              <w:top w:val="nil"/>
              <w:left w:val="single" w:sz="8" w:space="0" w:color="000000"/>
              <w:bottom w:val="single" w:sz="4" w:space="0" w:color="000000"/>
              <w:right w:val="single" w:sz="4" w:space="0" w:color="000000"/>
            </w:tcBorders>
            <w:shd w:val="clear" w:color="auto" w:fill="auto"/>
            <w:hideMark/>
          </w:tcPr>
          <w:p w14:paraId="1272AFD9" w14:textId="77777777" w:rsidR="00D01269" w:rsidRPr="00D01269" w:rsidRDefault="00D01269" w:rsidP="00D01269">
            <w:pPr>
              <w:spacing w:line="240" w:lineRule="auto"/>
              <w:jc w:val="center"/>
              <w:rPr>
                <w:ins w:id="2924" w:author="Eduardo" w:date="2014-06-12T13:19:00Z"/>
                <w:rFonts w:ascii="Calibri" w:eastAsia="Times New Roman" w:hAnsi="Calibri" w:cs="Times New Roman"/>
                <w:b/>
                <w:bCs/>
                <w:color w:val="000000"/>
                <w:sz w:val="18"/>
                <w:szCs w:val="18"/>
                <w:lang w:val="en-CA" w:eastAsia="en-CA"/>
              </w:rPr>
            </w:pPr>
            <w:ins w:id="2925" w:author="Eduardo" w:date="2014-06-12T13:19:00Z">
              <w:r w:rsidRPr="00D01269">
                <w:rPr>
                  <w:rFonts w:ascii="Calibri" w:eastAsia="Times New Roman" w:hAnsi="Calibri" w:cs="Times New Roman"/>
                  <w:b/>
                  <w:bCs/>
                  <w:color w:val="000000"/>
                  <w:sz w:val="18"/>
                  <w:szCs w:val="18"/>
                  <w:lang w:val="en-CA" w:eastAsia="en-CA"/>
                </w:rPr>
                <w:t>Cer</w:t>
              </w:r>
              <w:r w:rsidRPr="00D01269">
                <w:rPr>
                  <w:rFonts w:ascii="Calibri" w:eastAsia="Times New Roman" w:hAnsi="Calibri" w:cs="Times New Roman"/>
                  <w:b/>
                  <w:bCs/>
                  <w:color w:val="000000"/>
                  <w:sz w:val="18"/>
                  <w:szCs w:val="18"/>
                  <w:lang w:val="en-CA" w:eastAsia="en-CA"/>
                </w:rPr>
                <w:t>e</w:t>
              </w:r>
              <w:r w:rsidRPr="00D01269">
                <w:rPr>
                  <w:rFonts w:ascii="Calibri" w:eastAsia="Times New Roman" w:hAnsi="Calibri" w:cs="Times New Roman"/>
                  <w:b/>
                  <w:bCs/>
                  <w:color w:val="000000"/>
                  <w:sz w:val="18"/>
                  <w:szCs w:val="18"/>
                  <w:lang w:val="en-CA" w:eastAsia="en-CA"/>
                </w:rPr>
                <w:t>al/Root Crop Mixed</w:t>
              </w:r>
            </w:ins>
          </w:p>
        </w:tc>
        <w:tc>
          <w:tcPr>
            <w:tcW w:w="0" w:type="auto"/>
            <w:tcBorders>
              <w:top w:val="nil"/>
              <w:left w:val="nil"/>
              <w:bottom w:val="single" w:sz="4" w:space="0" w:color="000000"/>
              <w:right w:val="single" w:sz="4" w:space="0" w:color="000000"/>
            </w:tcBorders>
            <w:shd w:val="clear" w:color="auto" w:fill="auto"/>
            <w:hideMark/>
          </w:tcPr>
          <w:p w14:paraId="54D0CE4E" w14:textId="77777777" w:rsidR="00D01269" w:rsidRPr="00D01269" w:rsidRDefault="00D01269" w:rsidP="00D01269">
            <w:pPr>
              <w:spacing w:line="240" w:lineRule="auto"/>
              <w:jc w:val="center"/>
              <w:rPr>
                <w:ins w:id="2926" w:author="Eduardo" w:date="2014-06-12T13:19:00Z"/>
                <w:rFonts w:ascii="Calibri" w:eastAsia="Times New Roman" w:hAnsi="Calibri" w:cs="Times New Roman"/>
                <w:b/>
                <w:bCs/>
                <w:color w:val="000000"/>
                <w:sz w:val="18"/>
                <w:szCs w:val="18"/>
                <w:lang w:val="en-CA" w:eastAsia="en-CA"/>
              </w:rPr>
            </w:pPr>
            <w:ins w:id="2927"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69876232" w14:textId="77777777" w:rsidR="00D01269" w:rsidRPr="00D01269" w:rsidRDefault="00D01269" w:rsidP="00D01269">
            <w:pPr>
              <w:spacing w:line="240" w:lineRule="auto"/>
              <w:jc w:val="center"/>
              <w:rPr>
                <w:ins w:id="2928" w:author="Eduardo" w:date="2014-06-12T13:19:00Z"/>
                <w:rFonts w:ascii="Calibri" w:eastAsia="Times New Roman" w:hAnsi="Calibri" w:cs="Times New Roman"/>
                <w:b/>
                <w:bCs/>
                <w:color w:val="000000"/>
                <w:sz w:val="18"/>
                <w:szCs w:val="18"/>
                <w:lang w:val="en-CA" w:eastAsia="en-CA"/>
              </w:rPr>
            </w:pPr>
            <w:ins w:id="2929"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09CF0C88" w14:textId="77777777" w:rsidR="00D01269" w:rsidRPr="00D01269" w:rsidRDefault="00D01269" w:rsidP="00D01269">
            <w:pPr>
              <w:spacing w:line="240" w:lineRule="auto"/>
              <w:rPr>
                <w:ins w:id="2930" w:author="Eduardo" w:date="2014-06-12T13:19:00Z"/>
                <w:rFonts w:ascii="Calibri" w:eastAsia="Times New Roman" w:hAnsi="Calibri" w:cs="Times New Roman"/>
                <w:color w:val="000000"/>
                <w:sz w:val="18"/>
                <w:szCs w:val="18"/>
                <w:lang w:val="en-CA" w:eastAsia="en-CA"/>
              </w:rPr>
            </w:pPr>
            <w:ins w:id="2931"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67207440" w14:textId="77777777" w:rsidR="00D01269" w:rsidRPr="00D01269" w:rsidRDefault="00D01269" w:rsidP="00D01269">
            <w:pPr>
              <w:spacing w:line="240" w:lineRule="auto"/>
              <w:rPr>
                <w:ins w:id="2932" w:author="Eduardo" w:date="2014-06-12T13:19:00Z"/>
                <w:rFonts w:ascii="Calibri" w:eastAsia="Times New Roman" w:hAnsi="Calibri" w:cs="Times New Roman"/>
                <w:color w:val="000000"/>
                <w:sz w:val="18"/>
                <w:szCs w:val="18"/>
                <w:lang w:val="en-CA" w:eastAsia="en-CA"/>
              </w:rPr>
            </w:pPr>
            <w:ins w:id="2933"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8" w:space="0" w:color="000000"/>
            </w:tcBorders>
            <w:shd w:val="clear" w:color="auto" w:fill="auto"/>
            <w:hideMark/>
          </w:tcPr>
          <w:p w14:paraId="6318B9F4" w14:textId="77777777" w:rsidR="00D01269" w:rsidRPr="00D01269" w:rsidRDefault="00D01269" w:rsidP="00D01269">
            <w:pPr>
              <w:spacing w:line="240" w:lineRule="auto"/>
              <w:jc w:val="right"/>
              <w:rPr>
                <w:ins w:id="2934" w:author="Eduardo" w:date="2014-06-12T13:19:00Z"/>
                <w:rFonts w:ascii="Calibri" w:eastAsia="Times New Roman" w:hAnsi="Calibri" w:cs="Times New Roman"/>
                <w:color w:val="000000"/>
                <w:sz w:val="18"/>
                <w:szCs w:val="18"/>
                <w:lang w:val="en-CA" w:eastAsia="en-CA"/>
              </w:rPr>
            </w:pPr>
            <w:ins w:id="2935"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nil"/>
              <w:right w:val="nil"/>
            </w:tcBorders>
            <w:shd w:val="clear" w:color="auto" w:fill="auto"/>
            <w:noWrap/>
            <w:vAlign w:val="bottom"/>
            <w:hideMark/>
          </w:tcPr>
          <w:p w14:paraId="46A2A566" w14:textId="77777777" w:rsidR="00D01269" w:rsidRPr="00D01269" w:rsidRDefault="00D01269" w:rsidP="00D01269">
            <w:pPr>
              <w:spacing w:line="240" w:lineRule="auto"/>
              <w:rPr>
                <w:ins w:id="2936"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68B01923" w14:textId="77777777" w:rsidR="00D01269" w:rsidRPr="00D01269" w:rsidRDefault="00D01269" w:rsidP="00D01269">
            <w:pPr>
              <w:spacing w:line="240" w:lineRule="auto"/>
              <w:rPr>
                <w:ins w:id="2937"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46C140CF" w14:textId="77777777" w:rsidR="00D01269" w:rsidRPr="00D01269" w:rsidRDefault="00D01269" w:rsidP="00D01269">
            <w:pPr>
              <w:spacing w:line="240" w:lineRule="auto"/>
              <w:rPr>
                <w:ins w:id="2938" w:author="Eduardo" w:date="2014-06-12T13:19:00Z"/>
                <w:rFonts w:ascii="Calibri" w:eastAsia="Times New Roman" w:hAnsi="Calibri" w:cs="Times New Roman"/>
                <w:color w:val="000000"/>
                <w:sz w:val="22"/>
                <w:szCs w:val="22"/>
                <w:lang w:val="en-CA" w:eastAsia="en-CA"/>
              </w:rPr>
            </w:pPr>
          </w:p>
        </w:tc>
      </w:tr>
      <w:tr w:rsidR="00D01269" w:rsidRPr="00D01269" w14:paraId="73E37964" w14:textId="77777777" w:rsidTr="00D01269">
        <w:trPr>
          <w:trHeight w:val="300"/>
          <w:ins w:id="2939" w:author="Eduardo" w:date="2014-06-12T13:19:00Z"/>
        </w:trPr>
        <w:tc>
          <w:tcPr>
            <w:tcW w:w="0" w:type="auto"/>
            <w:vMerge/>
            <w:tcBorders>
              <w:top w:val="nil"/>
              <w:left w:val="single" w:sz="8" w:space="0" w:color="000000"/>
              <w:bottom w:val="single" w:sz="4" w:space="0" w:color="000000"/>
              <w:right w:val="single" w:sz="4" w:space="0" w:color="000000"/>
            </w:tcBorders>
            <w:vAlign w:val="center"/>
            <w:hideMark/>
          </w:tcPr>
          <w:p w14:paraId="79C57543" w14:textId="77777777" w:rsidR="00D01269" w:rsidRPr="00D01269" w:rsidRDefault="00D01269" w:rsidP="00D01269">
            <w:pPr>
              <w:spacing w:line="240" w:lineRule="auto"/>
              <w:rPr>
                <w:ins w:id="2940"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4" w:space="0" w:color="000000"/>
              <w:right w:val="single" w:sz="4" w:space="0" w:color="000000"/>
            </w:tcBorders>
            <w:shd w:val="clear" w:color="auto" w:fill="auto"/>
            <w:hideMark/>
          </w:tcPr>
          <w:p w14:paraId="273093A3" w14:textId="77777777" w:rsidR="00D01269" w:rsidRPr="00D01269" w:rsidRDefault="00D01269" w:rsidP="00D01269">
            <w:pPr>
              <w:spacing w:line="240" w:lineRule="auto"/>
              <w:jc w:val="center"/>
              <w:rPr>
                <w:ins w:id="2941" w:author="Eduardo" w:date="2014-06-12T13:19:00Z"/>
                <w:rFonts w:ascii="Calibri" w:eastAsia="Times New Roman" w:hAnsi="Calibri" w:cs="Times New Roman"/>
                <w:b/>
                <w:bCs/>
                <w:color w:val="000000"/>
                <w:sz w:val="18"/>
                <w:szCs w:val="18"/>
                <w:lang w:val="en-CA" w:eastAsia="en-CA"/>
              </w:rPr>
            </w:pPr>
            <w:ins w:id="2942"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0D9C9747" w14:textId="77777777" w:rsidR="00D01269" w:rsidRPr="00D01269" w:rsidRDefault="00D01269" w:rsidP="00D01269">
            <w:pPr>
              <w:spacing w:line="240" w:lineRule="auto"/>
              <w:jc w:val="center"/>
              <w:rPr>
                <w:ins w:id="2943" w:author="Eduardo" w:date="2014-06-12T13:19:00Z"/>
                <w:rFonts w:ascii="Calibri" w:eastAsia="Times New Roman" w:hAnsi="Calibri" w:cs="Times New Roman"/>
                <w:b/>
                <w:bCs/>
                <w:color w:val="000000"/>
                <w:sz w:val="18"/>
                <w:szCs w:val="18"/>
                <w:lang w:val="en-CA" w:eastAsia="en-CA"/>
              </w:rPr>
            </w:pPr>
            <w:ins w:id="2944"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4B644813" w14:textId="77777777" w:rsidR="00D01269" w:rsidRPr="00D01269" w:rsidRDefault="00D01269" w:rsidP="00D01269">
            <w:pPr>
              <w:spacing w:line="240" w:lineRule="auto"/>
              <w:jc w:val="right"/>
              <w:rPr>
                <w:ins w:id="2945" w:author="Eduardo" w:date="2014-06-12T13:19:00Z"/>
                <w:rFonts w:ascii="Calibri" w:eastAsia="Times New Roman" w:hAnsi="Calibri" w:cs="Times New Roman"/>
                <w:color w:val="000000"/>
                <w:sz w:val="18"/>
                <w:szCs w:val="18"/>
                <w:lang w:val="en-CA" w:eastAsia="en-CA"/>
              </w:rPr>
            </w:pPr>
            <w:ins w:id="2946" w:author="Eduardo" w:date="2014-06-12T13:19:00Z">
              <w:r w:rsidRPr="00D01269">
                <w:rPr>
                  <w:rFonts w:ascii="Calibri" w:eastAsia="Times New Roman" w:hAnsi="Calibri" w:cs="Times New Roman"/>
                  <w:color w:val="000000"/>
                  <w:sz w:val="18"/>
                  <w:szCs w:val="18"/>
                  <w:lang w:val="en-CA" w:eastAsia="en-CA"/>
                </w:rPr>
                <w:t>10.36</w:t>
              </w:r>
            </w:ins>
          </w:p>
        </w:tc>
        <w:tc>
          <w:tcPr>
            <w:tcW w:w="0" w:type="auto"/>
            <w:tcBorders>
              <w:top w:val="nil"/>
              <w:left w:val="nil"/>
              <w:bottom w:val="single" w:sz="4" w:space="0" w:color="000000"/>
              <w:right w:val="single" w:sz="4" w:space="0" w:color="000000"/>
            </w:tcBorders>
            <w:shd w:val="clear" w:color="auto" w:fill="auto"/>
            <w:hideMark/>
          </w:tcPr>
          <w:p w14:paraId="612DCD1A" w14:textId="77777777" w:rsidR="00D01269" w:rsidRPr="00D01269" w:rsidRDefault="00D01269" w:rsidP="00D01269">
            <w:pPr>
              <w:spacing w:line="240" w:lineRule="auto"/>
              <w:jc w:val="right"/>
              <w:rPr>
                <w:ins w:id="2947" w:author="Eduardo" w:date="2014-06-12T13:19:00Z"/>
                <w:rFonts w:ascii="Calibri" w:eastAsia="Times New Roman" w:hAnsi="Calibri" w:cs="Times New Roman"/>
                <w:color w:val="000000"/>
                <w:sz w:val="18"/>
                <w:szCs w:val="18"/>
                <w:lang w:val="en-CA" w:eastAsia="en-CA"/>
              </w:rPr>
            </w:pPr>
            <w:ins w:id="2948" w:author="Eduardo" w:date="2014-06-12T13:19:00Z">
              <w:r w:rsidRPr="00D01269">
                <w:rPr>
                  <w:rFonts w:ascii="Calibri" w:eastAsia="Times New Roman" w:hAnsi="Calibri" w:cs="Times New Roman"/>
                  <w:color w:val="000000"/>
                  <w:sz w:val="18"/>
                  <w:szCs w:val="18"/>
                  <w:lang w:val="en-CA" w:eastAsia="en-CA"/>
                </w:rPr>
                <w:t>81.43</w:t>
              </w:r>
            </w:ins>
          </w:p>
        </w:tc>
        <w:tc>
          <w:tcPr>
            <w:tcW w:w="0" w:type="auto"/>
            <w:tcBorders>
              <w:top w:val="nil"/>
              <w:left w:val="nil"/>
              <w:bottom w:val="single" w:sz="4" w:space="0" w:color="000000"/>
              <w:right w:val="single" w:sz="8" w:space="0" w:color="000000"/>
            </w:tcBorders>
            <w:shd w:val="clear" w:color="auto" w:fill="auto"/>
            <w:hideMark/>
          </w:tcPr>
          <w:p w14:paraId="3522543C" w14:textId="77777777" w:rsidR="00D01269" w:rsidRPr="00D01269" w:rsidRDefault="00D01269" w:rsidP="00D01269">
            <w:pPr>
              <w:spacing w:line="240" w:lineRule="auto"/>
              <w:jc w:val="right"/>
              <w:rPr>
                <w:ins w:id="2949" w:author="Eduardo" w:date="2014-06-12T13:19:00Z"/>
                <w:rFonts w:ascii="Calibri" w:eastAsia="Times New Roman" w:hAnsi="Calibri" w:cs="Times New Roman"/>
                <w:color w:val="000000"/>
                <w:sz w:val="18"/>
                <w:szCs w:val="18"/>
                <w:lang w:val="en-CA" w:eastAsia="en-CA"/>
              </w:rPr>
            </w:pPr>
            <w:ins w:id="2950" w:author="Eduardo" w:date="2014-06-12T13:19:00Z">
              <w:r w:rsidRPr="00D01269">
                <w:rPr>
                  <w:rFonts w:ascii="Calibri" w:eastAsia="Times New Roman" w:hAnsi="Calibri" w:cs="Times New Roman"/>
                  <w:color w:val="000000"/>
                  <w:sz w:val="18"/>
                  <w:szCs w:val="18"/>
                  <w:lang w:val="en-CA" w:eastAsia="en-CA"/>
                </w:rPr>
                <w:t>2.28</w:t>
              </w:r>
            </w:ins>
          </w:p>
        </w:tc>
        <w:tc>
          <w:tcPr>
            <w:tcW w:w="0" w:type="auto"/>
            <w:tcBorders>
              <w:top w:val="nil"/>
              <w:left w:val="nil"/>
              <w:bottom w:val="nil"/>
              <w:right w:val="nil"/>
            </w:tcBorders>
            <w:shd w:val="clear" w:color="auto" w:fill="auto"/>
            <w:noWrap/>
            <w:vAlign w:val="bottom"/>
            <w:hideMark/>
          </w:tcPr>
          <w:p w14:paraId="010649F5" w14:textId="77777777" w:rsidR="00D01269" w:rsidRPr="00D01269" w:rsidRDefault="00D01269" w:rsidP="00D01269">
            <w:pPr>
              <w:spacing w:line="240" w:lineRule="auto"/>
              <w:rPr>
                <w:ins w:id="2951"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694FEC68" w14:textId="77777777" w:rsidR="00D01269" w:rsidRPr="00D01269" w:rsidRDefault="00D01269" w:rsidP="00D01269">
            <w:pPr>
              <w:spacing w:line="240" w:lineRule="auto"/>
              <w:rPr>
                <w:ins w:id="2952"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3A2D38A9" w14:textId="77777777" w:rsidR="00D01269" w:rsidRPr="00D01269" w:rsidRDefault="00D01269" w:rsidP="00D01269">
            <w:pPr>
              <w:spacing w:line="240" w:lineRule="auto"/>
              <w:rPr>
                <w:ins w:id="2953" w:author="Eduardo" w:date="2014-06-12T13:19:00Z"/>
                <w:rFonts w:ascii="Calibri" w:eastAsia="Times New Roman" w:hAnsi="Calibri" w:cs="Times New Roman"/>
                <w:color w:val="000000"/>
                <w:sz w:val="22"/>
                <w:szCs w:val="22"/>
                <w:lang w:val="en-CA" w:eastAsia="en-CA"/>
              </w:rPr>
            </w:pPr>
          </w:p>
        </w:tc>
      </w:tr>
      <w:tr w:rsidR="00D01269" w:rsidRPr="00D01269" w14:paraId="747E9219" w14:textId="77777777" w:rsidTr="00D01269">
        <w:trPr>
          <w:trHeight w:val="300"/>
          <w:ins w:id="2954" w:author="Eduardo" w:date="2014-06-12T13:19:00Z"/>
        </w:trPr>
        <w:tc>
          <w:tcPr>
            <w:tcW w:w="0" w:type="auto"/>
            <w:vMerge w:val="restart"/>
            <w:tcBorders>
              <w:top w:val="nil"/>
              <w:left w:val="single" w:sz="8" w:space="0" w:color="000000"/>
              <w:bottom w:val="single" w:sz="8" w:space="0" w:color="000000"/>
              <w:right w:val="single" w:sz="4" w:space="0" w:color="000000"/>
            </w:tcBorders>
            <w:shd w:val="clear" w:color="auto" w:fill="auto"/>
            <w:hideMark/>
          </w:tcPr>
          <w:p w14:paraId="78B4F4E6" w14:textId="77777777" w:rsidR="00D01269" w:rsidRPr="00D01269" w:rsidRDefault="00D01269" w:rsidP="00D01269">
            <w:pPr>
              <w:spacing w:line="240" w:lineRule="auto"/>
              <w:jc w:val="center"/>
              <w:rPr>
                <w:ins w:id="2955" w:author="Eduardo" w:date="2014-06-12T13:19:00Z"/>
                <w:rFonts w:ascii="Calibri" w:eastAsia="Times New Roman" w:hAnsi="Calibri" w:cs="Times New Roman"/>
                <w:b/>
                <w:bCs/>
                <w:color w:val="000000"/>
                <w:sz w:val="18"/>
                <w:szCs w:val="18"/>
                <w:lang w:val="en-CA" w:eastAsia="en-CA"/>
              </w:rPr>
            </w:pPr>
            <w:ins w:id="2956" w:author="Eduardo" w:date="2014-06-12T13:19:00Z">
              <w:r w:rsidRPr="00D01269">
                <w:rPr>
                  <w:rFonts w:ascii="Calibri" w:eastAsia="Times New Roman" w:hAnsi="Calibri" w:cs="Times New Roman"/>
                  <w:b/>
                  <w:bCs/>
                  <w:color w:val="000000"/>
                  <w:sz w:val="18"/>
                  <w:szCs w:val="18"/>
                  <w:lang w:val="en-CA" w:eastAsia="en-CA"/>
                </w:rPr>
                <w:t>Maize Mixed</w:t>
              </w:r>
            </w:ins>
          </w:p>
        </w:tc>
        <w:tc>
          <w:tcPr>
            <w:tcW w:w="0" w:type="auto"/>
            <w:tcBorders>
              <w:top w:val="nil"/>
              <w:left w:val="nil"/>
              <w:bottom w:val="single" w:sz="4" w:space="0" w:color="000000"/>
              <w:right w:val="single" w:sz="4" w:space="0" w:color="000000"/>
            </w:tcBorders>
            <w:shd w:val="clear" w:color="auto" w:fill="auto"/>
            <w:hideMark/>
          </w:tcPr>
          <w:p w14:paraId="51241A42" w14:textId="77777777" w:rsidR="00D01269" w:rsidRPr="00D01269" w:rsidRDefault="00D01269" w:rsidP="00D01269">
            <w:pPr>
              <w:spacing w:line="240" w:lineRule="auto"/>
              <w:jc w:val="center"/>
              <w:rPr>
                <w:ins w:id="2957" w:author="Eduardo" w:date="2014-06-12T13:19:00Z"/>
                <w:rFonts w:ascii="Calibri" w:eastAsia="Times New Roman" w:hAnsi="Calibri" w:cs="Times New Roman"/>
                <w:b/>
                <w:bCs/>
                <w:color w:val="000000"/>
                <w:sz w:val="18"/>
                <w:szCs w:val="18"/>
                <w:lang w:val="en-CA" w:eastAsia="en-CA"/>
              </w:rPr>
            </w:pPr>
            <w:ins w:id="2958"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711035CF" w14:textId="77777777" w:rsidR="00D01269" w:rsidRPr="00D01269" w:rsidRDefault="00D01269" w:rsidP="00D01269">
            <w:pPr>
              <w:spacing w:line="240" w:lineRule="auto"/>
              <w:jc w:val="center"/>
              <w:rPr>
                <w:ins w:id="2959" w:author="Eduardo" w:date="2014-06-12T13:19:00Z"/>
                <w:rFonts w:ascii="Calibri" w:eastAsia="Times New Roman" w:hAnsi="Calibri" w:cs="Times New Roman"/>
                <w:b/>
                <w:bCs/>
                <w:color w:val="000000"/>
                <w:sz w:val="18"/>
                <w:szCs w:val="18"/>
                <w:lang w:val="en-CA" w:eastAsia="en-CA"/>
              </w:rPr>
            </w:pPr>
            <w:ins w:id="2960"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15ED2C41" w14:textId="77777777" w:rsidR="00D01269" w:rsidRPr="00D01269" w:rsidRDefault="00D01269" w:rsidP="00D01269">
            <w:pPr>
              <w:spacing w:line="240" w:lineRule="auto"/>
              <w:jc w:val="right"/>
              <w:rPr>
                <w:ins w:id="2961" w:author="Eduardo" w:date="2014-06-12T13:19:00Z"/>
                <w:rFonts w:ascii="Calibri" w:eastAsia="Times New Roman" w:hAnsi="Calibri" w:cs="Times New Roman"/>
                <w:color w:val="000000"/>
                <w:sz w:val="18"/>
                <w:szCs w:val="18"/>
                <w:lang w:val="en-CA" w:eastAsia="en-CA"/>
              </w:rPr>
            </w:pPr>
            <w:ins w:id="2962" w:author="Eduardo" w:date="2014-06-12T13:19:00Z">
              <w:r w:rsidRPr="00D01269">
                <w:rPr>
                  <w:rFonts w:ascii="Calibri" w:eastAsia="Times New Roman" w:hAnsi="Calibri" w:cs="Times New Roman"/>
                  <w:color w:val="000000"/>
                  <w:sz w:val="18"/>
                  <w:szCs w:val="18"/>
                  <w:lang w:val="en-CA" w:eastAsia="en-CA"/>
                </w:rPr>
                <w:t>97.46</w:t>
              </w:r>
            </w:ins>
          </w:p>
        </w:tc>
        <w:tc>
          <w:tcPr>
            <w:tcW w:w="0" w:type="auto"/>
            <w:tcBorders>
              <w:top w:val="nil"/>
              <w:left w:val="nil"/>
              <w:bottom w:val="single" w:sz="4" w:space="0" w:color="000000"/>
              <w:right w:val="single" w:sz="4" w:space="0" w:color="000000"/>
            </w:tcBorders>
            <w:shd w:val="clear" w:color="auto" w:fill="auto"/>
            <w:hideMark/>
          </w:tcPr>
          <w:p w14:paraId="46C77C60" w14:textId="77777777" w:rsidR="00D01269" w:rsidRPr="00D01269" w:rsidRDefault="00D01269" w:rsidP="00D01269">
            <w:pPr>
              <w:spacing w:line="240" w:lineRule="auto"/>
              <w:jc w:val="right"/>
              <w:rPr>
                <w:ins w:id="2963" w:author="Eduardo" w:date="2014-06-12T13:19:00Z"/>
                <w:rFonts w:ascii="Calibri" w:eastAsia="Times New Roman" w:hAnsi="Calibri" w:cs="Times New Roman"/>
                <w:color w:val="000000"/>
                <w:sz w:val="18"/>
                <w:szCs w:val="18"/>
                <w:lang w:val="en-CA" w:eastAsia="en-CA"/>
              </w:rPr>
            </w:pPr>
            <w:ins w:id="2964" w:author="Eduardo" w:date="2014-06-12T13:19:00Z">
              <w:r w:rsidRPr="00D01269">
                <w:rPr>
                  <w:rFonts w:ascii="Calibri" w:eastAsia="Times New Roman" w:hAnsi="Calibri" w:cs="Times New Roman"/>
                  <w:color w:val="000000"/>
                  <w:sz w:val="18"/>
                  <w:szCs w:val="18"/>
                  <w:lang w:val="en-CA" w:eastAsia="en-CA"/>
                </w:rPr>
                <w:t>0</w:t>
              </w:r>
            </w:ins>
          </w:p>
        </w:tc>
        <w:tc>
          <w:tcPr>
            <w:tcW w:w="0" w:type="auto"/>
            <w:tcBorders>
              <w:top w:val="nil"/>
              <w:left w:val="nil"/>
              <w:bottom w:val="single" w:sz="4" w:space="0" w:color="000000"/>
              <w:right w:val="single" w:sz="8" w:space="0" w:color="000000"/>
            </w:tcBorders>
            <w:shd w:val="clear" w:color="auto" w:fill="auto"/>
            <w:hideMark/>
          </w:tcPr>
          <w:p w14:paraId="6DFB42A4" w14:textId="77777777" w:rsidR="00D01269" w:rsidRPr="00D01269" w:rsidRDefault="00D01269" w:rsidP="00D01269">
            <w:pPr>
              <w:spacing w:line="240" w:lineRule="auto"/>
              <w:jc w:val="right"/>
              <w:rPr>
                <w:ins w:id="2965" w:author="Eduardo" w:date="2014-06-12T13:19:00Z"/>
                <w:rFonts w:ascii="Calibri" w:eastAsia="Times New Roman" w:hAnsi="Calibri" w:cs="Times New Roman"/>
                <w:color w:val="000000"/>
                <w:sz w:val="18"/>
                <w:szCs w:val="18"/>
                <w:lang w:val="en-CA" w:eastAsia="en-CA"/>
              </w:rPr>
            </w:pPr>
            <w:ins w:id="2966" w:author="Eduardo" w:date="2014-06-12T13:19:00Z">
              <w:r w:rsidRPr="00D01269">
                <w:rPr>
                  <w:rFonts w:ascii="Calibri" w:eastAsia="Times New Roman" w:hAnsi="Calibri" w:cs="Times New Roman"/>
                  <w:color w:val="000000"/>
                  <w:sz w:val="18"/>
                  <w:szCs w:val="18"/>
                  <w:lang w:val="en-CA" w:eastAsia="en-CA"/>
                </w:rPr>
                <w:t>0.92</w:t>
              </w:r>
            </w:ins>
          </w:p>
        </w:tc>
        <w:tc>
          <w:tcPr>
            <w:tcW w:w="0" w:type="auto"/>
            <w:tcBorders>
              <w:top w:val="nil"/>
              <w:left w:val="nil"/>
              <w:bottom w:val="nil"/>
              <w:right w:val="nil"/>
            </w:tcBorders>
            <w:shd w:val="clear" w:color="auto" w:fill="auto"/>
            <w:noWrap/>
            <w:vAlign w:val="bottom"/>
            <w:hideMark/>
          </w:tcPr>
          <w:p w14:paraId="5B3890A0" w14:textId="77777777" w:rsidR="00D01269" w:rsidRPr="00D01269" w:rsidRDefault="00D01269" w:rsidP="00D01269">
            <w:pPr>
              <w:spacing w:line="240" w:lineRule="auto"/>
              <w:rPr>
                <w:ins w:id="2967"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4113E7E" w14:textId="77777777" w:rsidR="00D01269" w:rsidRPr="00D01269" w:rsidRDefault="00D01269" w:rsidP="00D01269">
            <w:pPr>
              <w:spacing w:line="240" w:lineRule="auto"/>
              <w:rPr>
                <w:ins w:id="2968"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44971E9F" w14:textId="77777777" w:rsidR="00D01269" w:rsidRPr="00D01269" w:rsidRDefault="00D01269" w:rsidP="00D01269">
            <w:pPr>
              <w:spacing w:line="240" w:lineRule="auto"/>
              <w:rPr>
                <w:ins w:id="2969" w:author="Eduardo" w:date="2014-06-12T13:19:00Z"/>
                <w:rFonts w:ascii="Calibri" w:eastAsia="Times New Roman" w:hAnsi="Calibri" w:cs="Times New Roman"/>
                <w:color w:val="000000"/>
                <w:sz w:val="22"/>
                <w:szCs w:val="22"/>
                <w:lang w:val="en-CA" w:eastAsia="en-CA"/>
              </w:rPr>
            </w:pPr>
          </w:p>
        </w:tc>
      </w:tr>
      <w:tr w:rsidR="00D01269" w:rsidRPr="00D01269" w14:paraId="281C2AAE" w14:textId="77777777" w:rsidTr="00D01269">
        <w:trPr>
          <w:trHeight w:val="300"/>
          <w:ins w:id="2970" w:author="Eduardo" w:date="2014-06-12T13:19:00Z"/>
        </w:trPr>
        <w:tc>
          <w:tcPr>
            <w:tcW w:w="0" w:type="auto"/>
            <w:vMerge/>
            <w:tcBorders>
              <w:top w:val="nil"/>
              <w:left w:val="single" w:sz="8" w:space="0" w:color="000000"/>
              <w:bottom w:val="single" w:sz="8" w:space="0" w:color="000000"/>
              <w:right w:val="single" w:sz="4" w:space="0" w:color="000000"/>
            </w:tcBorders>
            <w:vAlign w:val="center"/>
            <w:hideMark/>
          </w:tcPr>
          <w:p w14:paraId="36B7CF34" w14:textId="77777777" w:rsidR="00D01269" w:rsidRPr="00D01269" w:rsidRDefault="00D01269" w:rsidP="00D01269">
            <w:pPr>
              <w:spacing w:line="240" w:lineRule="auto"/>
              <w:rPr>
                <w:ins w:id="2971" w:author="Eduardo" w:date="2014-06-12T13:19:00Z"/>
                <w:rFonts w:ascii="Calibri" w:eastAsia="Times New Roman" w:hAnsi="Calibri" w:cs="Times New Roman"/>
                <w:b/>
                <w:bCs/>
                <w:color w:val="000000"/>
                <w:sz w:val="18"/>
                <w:szCs w:val="18"/>
                <w:lang w:val="en-CA" w:eastAsia="en-CA"/>
              </w:rPr>
            </w:pPr>
          </w:p>
        </w:tc>
        <w:tc>
          <w:tcPr>
            <w:tcW w:w="0" w:type="auto"/>
            <w:vMerge w:val="restart"/>
            <w:tcBorders>
              <w:top w:val="nil"/>
              <w:left w:val="single" w:sz="4" w:space="0" w:color="000000"/>
              <w:bottom w:val="single" w:sz="8" w:space="0" w:color="000000"/>
              <w:right w:val="single" w:sz="4" w:space="0" w:color="000000"/>
            </w:tcBorders>
            <w:shd w:val="clear" w:color="auto" w:fill="auto"/>
            <w:hideMark/>
          </w:tcPr>
          <w:p w14:paraId="4494DD20" w14:textId="77777777" w:rsidR="00D01269" w:rsidRPr="00D01269" w:rsidRDefault="00D01269" w:rsidP="00D01269">
            <w:pPr>
              <w:spacing w:line="240" w:lineRule="auto"/>
              <w:jc w:val="center"/>
              <w:rPr>
                <w:ins w:id="2972" w:author="Eduardo" w:date="2014-06-12T13:19:00Z"/>
                <w:rFonts w:ascii="Calibri" w:eastAsia="Times New Roman" w:hAnsi="Calibri" w:cs="Times New Roman"/>
                <w:b/>
                <w:bCs/>
                <w:color w:val="000000"/>
                <w:sz w:val="18"/>
                <w:szCs w:val="18"/>
                <w:lang w:val="en-CA" w:eastAsia="en-CA"/>
              </w:rPr>
            </w:pPr>
            <w:ins w:id="2973"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4" w:space="0" w:color="000000"/>
              <w:right w:val="single" w:sz="4" w:space="0" w:color="000000"/>
            </w:tcBorders>
            <w:shd w:val="clear" w:color="auto" w:fill="auto"/>
            <w:hideMark/>
          </w:tcPr>
          <w:p w14:paraId="1DF3E94C" w14:textId="77777777" w:rsidR="00D01269" w:rsidRPr="00D01269" w:rsidRDefault="00D01269" w:rsidP="00D01269">
            <w:pPr>
              <w:spacing w:line="240" w:lineRule="auto"/>
              <w:jc w:val="center"/>
              <w:rPr>
                <w:ins w:id="2974" w:author="Eduardo" w:date="2014-06-12T13:19:00Z"/>
                <w:rFonts w:ascii="Calibri" w:eastAsia="Times New Roman" w:hAnsi="Calibri" w:cs="Times New Roman"/>
                <w:b/>
                <w:bCs/>
                <w:color w:val="000000"/>
                <w:sz w:val="18"/>
                <w:szCs w:val="18"/>
                <w:lang w:val="en-CA" w:eastAsia="en-CA"/>
              </w:rPr>
            </w:pPr>
            <w:ins w:id="2975" w:author="Eduardo" w:date="2014-06-12T13:19:00Z">
              <w:r w:rsidRPr="00D01269">
                <w:rPr>
                  <w:rFonts w:ascii="Calibri" w:eastAsia="Times New Roman" w:hAnsi="Calibri" w:cs="Times New Roman"/>
                  <w:b/>
                  <w:bCs/>
                  <w:color w:val="000000"/>
                  <w:sz w:val="18"/>
                  <w:szCs w:val="18"/>
                  <w:lang w:val="en-CA" w:eastAsia="en-CA"/>
                </w:rPr>
                <w:t>H</w:t>
              </w:r>
            </w:ins>
          </w:p>
        </w:tc>
        <w:tc>
          <w:tcPr>
            <w:tcW w:w="0" w:type="auto"/>
            <w:tcBorders>
              <w:top w:val="nil"/>
              <w:left w:val="nil"/>
              <w:bottom w:val="single" w:sz="4" w:space="0" w:color="000000"/>
              <w:right w:val="single" w:sz="4" w:space="0" w:color="000000"/>
            </w:tcBorders>
            <w:shd w:val="clear" w:color="auto" w:fill="auto"/>
            <w:hideMark/>
          </w:tcPr>
          <w:p w14:paraId="3149C5D4" w14:textId="77777777" w:rsidR="00D01269" w:rsidRPr="00D01269" w:rsidRDefault="00D01269" w:rsidP="00D01269">
            <w:pPr>
              <w:spacing w:line="240" w:lineRule="auto"/>
              <w:rPr>
                <w:ins w:id="2976" w:author="Eduardo" w:date="2014-06-12T13:19:00Z"/>
                <w:rFonts w:ascii="Calibri" w:eastAsia="Times New Roman" w:hAnsi="Calibri" w:cs="Times New Roman"/>
                <w:color w:val="000000"/>
                <w:sz w:val="18"/>
                <w:szCs w:val="18"/>
                <w:lang w:val="en-CA" w:eastAsia="en-CA"/>
              </w:rPr>
            </w:pPr>
            <w:ins w:id="2977"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4" w:space="0" w:color="000000"/>
            </w:tcBorders>
            <w:shd w:val="clear" w:color="auto" w:fill="auto"/>
            <w:hideMark/>
          </w:tcPr>
          <w:p w14:paraId="763718D9" w14:textId="77777777" w:rsidR="00D01269" w:rsidRPr="00D01269" w:rsidRDefault="00D01269" w:rsidP="00D01269">
            <w:pPr>
              <w:spacing w:line="240" w:lineRule="auto"/>
              <w:rPr>
                <w:ins w:id="2978" w:author="Eduardo" w:date="2014-06-12T13:19:00Z"/>
                <w:rFonts w:ascii="Calibri" w:eastAsia="Times New Roman" w:hAnsi="Calibri" w:cs="Times New Roman"/>
                <w:color w:val="000000"/>
                <w:sz w:val="18"/>
                <w:szCs w:val="18"/>
                <w:lang w:val="en-CA" w:eastAsia="en-CA"/>
              </w:rPr>
            </w:pPr>
            <w:ins w:id="2979" w:author="Eduardo" w:date="2014-06-12T13:19:00Z">
              <w:r w:rsidRPr="00D01269">
                <w:rPr>
                  <w:rFonts w:ascii="Calibri" w:eastAsia="Times New Roman" w:hAnsi="Calibri" w:cs="Times New Roman"/>
                  <w:color w:val="000000"/>
                  <w:sz w:val="18"/>
                  <w:szCs w:val="18"/>
                  <w:lang w:val="en-CA" w:eastAsia="en-CA"/>
                </w:rPr>
                <w:t>.</w:t>
              </w:r>
            </w:ins>
          </w:p>
        </w:tc>
        <w:tc>
          <w:tcPr>
            <w:tcW w:w="0" w:type="auto"/>
            <w:tcBorders>
              <w:top w:val="nil"/>
              <w:left w:val="nil"/>
              <w:bottom w:val="single" w:sz="4" w:space="0" w:color="000000"/>
              <w:right w:val="single" w:sz="8" w:space="0" w:color="000000"/>
            </w:tcBorders>
            <w:shd w:val="clear" w:color="auto" w:fill="auto"/>
            <w:hideMark/>
          </w:tcPr>
          <w:p w14:paraId="3AC13DEF" w14:textId="77777777" w:rsidR="00D01269" w:rsidRPr="00D01269" w:rsidRDefault="00D01269" w:rsidP="00D01269">
            <w:pPr>
              <w:spacing w:line="240" w:lineRule="auto"/>
              <w:jc w:val="right"/>
              <w:rPr>
                <w:ins w:id="2980" w:author="Eduardo" w:date="2014-06-12T13:19:00Z"/>
                <w:rFonts w:ascii="Calibri" w:eastAsia="Times New Roman" w:hAnsi="Calibri" w:cs="Times New Roman"/>
                <w:color w:val="000000"/>
                <w:sz w:val="18"/>
                <w:szCs w:val="18"/>
                <w:lang w:val="en-CA" w:eastAsia="en-CA"/>
              </w:rPr>
            </w:pPr>
            <w:ins w:id="2981" w:author="Eduardo" w:date="2014-06-12T13:19:00Z">
              <w:r w:rsidRPr="00D01269">
                <w:rPr>
                  <w:rFonts w:ascii="Calibri" w:eastAsia="Times New Roman" w:hAnsi="Calibri" w:cs="Times New Roman"/>
                  <w:color w:val="000000"/>
                  <w:sz w:val="18"/>
                  <w:szCs w:val="18"/>
                  <w:lang w:val="en-CA" w:eastAsia="en-CA"/>
                </w:rPr>
                <w:t>0.83</w:t>
              </w:r>
            </w:ins>
          </w:p>
        </w:tc>
        <w:tc>
          <w:tcPr>
            <w:tcW w:w="0" w:type="auto"/>
            <w:tcBorders>
              <w:top w:val="nil"/>
              <w:left w:val="nil"/>
              <w:bottom w:val="nil"/>
              <w:right w:val="nil"/>
            </w:tcBorders>
            <w:shd w:val="clear" w:color="auto" w:fill="auto"/>
            <w:noWrap/>
            <w:vAlign w:val="bottom"/>
            <w:hideMark/>
          </w:tcPr>
          <w:p w14:paraId="2271D277" w14:textId="77777777" w:rsidR="00D01269" w:rsidRPr="00D01269" w:rsidRDefault="00D01269" w:rsidP="00D01269">
            <w:pPr>
              <w:spacing w:line="240" w:lineRule="auto"/>
              <w:rPr>
                <w:ins w:id="2982"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03A3F481" w14:textId="77777777" w:rsidR="00D01269" w:rsidRPr="00D01269" w:rsidRDefault="00D01269" w:rsidP="00D01269">
            <w:pPr>
              <w:spacing w:line="240" w:lineRule="auto"/>
              <w:rPr>
                <w:ins w:id="2983"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43E7A11A" w14:textId="77777777" w:rsidR="00D01269" w:rsidRPr="00D01269" w:rsidRDefault="00D01269" w:rsidP="00D01269">
            <w:pPr>
              <w:spacing w:line="240" w:lineRule="auto"/>
              <w:rPr>
                <w:ins w:id="2984" w:author="Eduardo" w:date="2014-06-12T13:19:00Z"/>
                <w:rFonts w:ascii="Calibri" w:eastAsia="Times New Roman" w:hAnsi="Calibri" w:cs="Times New Roman"/>
                <w:color w:val="000000"/>
                <w:sz w:val="22"/>
                <w:szCs w:val="22"/>
                <w:lang w:val="en-CA" w:eastAsia="en-CA"/>
              </w:rPr>
            </w:pPr>
          </w:p>
        </w:tc>
      </w:tr>
      <w:tr w:rsidR="00D01269" w:rsidRPr="00D01269" w14:paraId="1BA69B56" w14:textId="77777777" w:rsidTr="00D01269">
        <w:trPr>
          <w:trHeight w:val="315"/>
          <w:ins w:id="2985" w:author="Eduardo" w:date="2014-06-12T13:19:00Z"/>
        </w:trPr>
        <w:tc>
          <w:tcPr>
            <w:tcW w:w="0" w:type="auto"/>
            <w:vMerge/>
            <w:tcBorders>
              <w:top w:val="nil"/>
              <w:left w:val="single" w:sz="8" w:space="0" w:color="000000"/>
              <w:bottom w:val="single" w:sz="8" w:space="0" w:color="000000"/>
              <w:right w:val="single" w:sz="4" w:space="0" w:color="000000"/>
            </w:tcBorders>
            <w:vAlign w:val="center"/>
            <w:hideMark/>
          </w:tcPr>
          <w:p w14:paraId="5B9E0C95" w14:textId="77777777" w:rsidR="00D01269" w:rsidRPr="00D01269" w:rsidRDefault="00D01269" w:rsidP="00D01269">
            <w:pPr>
              <w:spacing w:line="240" w:lineRule="auto"/>
              <w:rPr>
                <w:ins w:id="2986" w:author="Eduardo" w:date="2014-06-12T13:19:00Z"/>
                <w:rFonts w:ascii="Calibri" w:eastAsia="Times New Roman" w:hAnsi="Calibri" w:cs="Times New Roman"/>
                <w:b/>
                <w:bCs/>
                <w:color w:val="000000"/>
                <w:sz w:val="18"/>
                <w:szCs w:val="18"/>
                <w:lang w:val="en-CA" w:eastAsia="en-CA"/>
              </w:rPr>
            </w:pPr>
          </w:p>
        </w:tc>
        <w:tc>
          <w:tcPr>
            <w:tcW w:w="0" w:type="auto"/>
            <w:vMerge/>
            <w:tcBorders>
              <w:top w:val="nil"/>
              <w:left w:val="single" w:sz="4" w:space="0" w:color="000000"/>
              <w:bottom w:val="single" w:sz="8" w:space="0" w:color="000000"/>
              <w:right w:val="single" w:sz="4" w:space="0" w:color="000000"/>
            </w:tcBorders>
            <w:vAlign w:val="center"/>
            <w:hideMark/>
          </w:tcPr>
          <w:p w14:paraId="595592E2" w14:textId="77777777" w:rsidR="00D01269" w:rsidRPr="00D01269" w:rsidRDefault="00D01269" w:rsidP="00D01269">
            <w:pPr>
              <w:spacing w:line="240" w:lineRule="auto"/>
              <w:rPr>
                <w:ins w:id="2987" w:author="Eduardo" w:date="2014-06-12T13:19:00Z"/>
                <w:rFonts w:ascii="Calibri" w:eastAsia="Times New Roman" w:hAnsi="Calibri" w:cs="Times New Roman"/>
                <w:b/>
                <w:bCs/>
                <w:color w:val="000000"/>
                <w:sz w:val="18"/>
                <w:szCs w:val="18"/>
                <w:lang w:val="en-CA" w:eastAsia="en-CA"/>
              </w:rPr>
            </w:pPr>
          </w:p>
        </w:tc>
        <w:tc>
          <w:tcPr>
            <w:tcW w:w="0" w:type="auto"/>
            <w:tcBorders>
              <w:top w:val="nil"/>
              <w:left w:val="nil"/>
              <w:bottom w:val="single" w:sz="8" w:space="0" w:color="000000"/>
              <w:right w:val="single" w:sz="4" w:space="0" w:color="000000"/>
            </w:tcBorders>
            <w:shd w:val="clear" w:color="auto" w:fill="auto"/>
            <w:hideMark/>
          </w:tcPr>
          <w:p w14:paraId="42F0D160" w14:textId="77777777" w:rsidR="00D01269" w:rsidRPr="00D01269" w:rsidRDefault="00D01269" w:rsidP="00D01269">
            <w:pPr>
              <w:spacing w:line="240" w:lineRule="auto"/>
              <w:jc w:val="center"/>
              <w:rPr>
                <w:ins w:id="2988" w:author="Eduardo" w:date="2014-06-12T13:19:00Z"/>
                <w:rFonts w:ascii="Calibri" w:eastAsia="Times New Roman" w:hAnsi="Calibri" w:cs="Times New Roman"/>
                <w:b/>
                <w:bCs/>
                <w:color w:val="000000"/>
                <w:sz w:val="18"/>
                <w:szCs w:val="18"/>
                <w:lang w:val="en-CA" w:eastAsia="en-CA"/>
              </w:rPr>
            </w:pPr>
            <w:ins w:id="2989" w:author="Eduardo" w:date="2014-06-12T13:19:00Z">
              <w:r w:rsidRPr="00D01269">
                <w:rPr>
                  <w:rFonts w:ascii="Calibri" w:eastAsia="Times New Roman" w:hAnsi="Calibri" w:cs="Times New Roman"/>
                  <w:b/>
                  <w:bCs/>
                  <w:color w:val="000000"/>
                  <w:sz w:val="18"/>
                  <w:szCs w:val="18"/>
                  <w:lang w:val="en-CA" w:eastAsia="en-CA"/>
                </w:rPr>
                <w:t>L</w:t>
              </w:r>
            </w:ins>
          </w:p>
        </w:tc>
        <w:tc>
          <w:tcPr>
            <w:tcW w:w="0" w:type="auto"/>
            <w:tcBorders>
              <w:top w:val="nil"/>
              <w:left w:val="nil"/>
              <w:bottom w:val="single" w:sz="8" w:space="0" w:color="000000"/>
              <w:right w:val="single" w:sz="4" w:space="0" w:color="000000"/>
            </w:tcBorders>
            <w:shd w:val="clear" w:color="auto" w:fill="auto"/>
            <w:hideMark/>
          </w:tcPr>
          <w:p w14:paraId="2B9D3195" w14:textId="77777777" w:rsidR="00D01269" w:rsidRPr="00D01269" w:rsidRDefault="00D01269" w:rsidP="00D01269">
            <w:pPr>
              <w:spacing w:line="240" w:lineRule="auto"/>
              <w:jc w:val="right"/>
              <w:rPr>
                <w:ins w:id="2990" w:author="Eduardo" w:date="2014-06-12T13:19:00Z"/>
                <w:rFonts w:ascii="Calibri" w:eastAsia="Times New Roman" w:hAnsi="Calibri" w:cs="Times New Roman"/>
                <w:color w:val="000000"/>
                <w:sz w:val="18"/>
                <w:szCs w:val="18"/>
                <w:lang w:val="en-CA" w:eastAsia="en-CA"/>
              </w:rPr>
            </w:pPr>
            <w:ins w:id="2991" w:author="Eduardo" w:date="2014-06-12T13:19:00Z">
              <w:r w:rsidRPr="00D01269">
                <w:rPr>
                  <w:rFonts w:ascii="Calibri" w:eastAsia="Times New Roman" w:hAnsi="Calibri" w:cs="Times New Roman"/>
                  <w:color w:val="000000"/>
                  <w:sz w:val="18"/>
                  <w:szCs w:val="18"/>
                  <w:lang w:val="en-CA" w:eastAsia="en-CA"/>
                </w:rPr>
                <w:t>33.72</w:t>
              </w:r>
            </w:ins>
          </w:p>
        </w:tc>
        <w:tc>
          <w:tcPr>
            <w:tcW w:w="0" w:type="auto"/>
            <w:tcBorders>
              <w:top w:val="nil"/>
              <w:left w:val="nil"/>
              <w:bottom w:val="single" w:sz="8" w:space="0" w:color="000000"/>
              <w:right w:val="single" w:sz="4" w:space="0" w:color="000000"/>
            </w:tcBorders>
            <w:shd w:val="clear" w:color="auto" w:fill="auto"/>
            <w:hideMark/>
          </w:tcPr>
          <w:p w14:paraId="4883F593" w14:textId="77777777" w:rsidR="00D01269" w:rsidRPr="00D01269" w:rsidRDefault="00D01269" w:rsidP="00D01269">
            <w:pPr>
              <w:spacing w:line="240" w:lineRule="auto"/>
              <w:jc w:val="right"/>
              <w:rPr>
                <w:ins w:id="2992" w:author="Eduardo" w:date="2014-06-12T13:19:00Z"/>
                <w:rFonts w:ascii="Calibri" w:eastAsia="Times New Roman" w:hAnsi="Calibri" w:cs="Times New Roman"/>
                <w:color w:val="000000"/>
                <w:sz w:val="18"/>
                <w:szCs w:val="18"/>
                <w:lang w:val="en-CA" w:eastAsia="en-CA"/>
              </w:rPr>
            </w:pPr>
            <w:ins w:id="2993" w:author="Eduardo" w:date="2014-06-12T13:19:00Z">
              <w:r w:rsidRPr="00D01269">
                <w:rPr>
                  <w:rFonts w:ascii="Calibri" w:eastAsia="Times New Roman" w:hAnsi="Calibri" w:cs="Times New Roman"/>
                  <w:color w:val="000000"/>
                  <w:sz w:val="18"/>
                  <w:szCs w:val="18"/>
                  <w:lang w:val="en-CA" w:eastAsia="en-CA"/>
                </w:rPr>
                <w:t>41.05</w:t>
              </w:r>
            </w:ins>
          </w:p>
        </w:tc>
        <w:tc>
          <w:tcPr>
            <w:tcW w:w="0" w:type="auto"/>
            <w:tcBorders>
              <w:top w:val="nil"/>
              <w:left w:val="nil"/>
              <w:bottom w:val="single" w:sz="8" w:space="0" w:color="000000"/>
              <w:right w:val="single" w:sz="8" w:space="0" w:color="000000"/>
            </w:tcBorders>
            <w:shd w:val="clear" w:color="auto" w:fill="auto"/>
            <w:hideMark/>
          </w:tcPr>
          <w:p w14:paraId="0970D715" w14:textId="77777777" w:rsidR="00D01269" w:rsidRPr="00D01269" w:rsidRDefault="00D01269" w:rsidP="00D01269">
            <w:pPr>
              <w:spacing w:line="240" w:lineRule="auto"/>
              <w:jc w:val="right"/>
              <w:rPr>
                <w:ins w:id="2994" w:author="Eduardo" w:date="2014-06-12T13:19:00Z"/>
                <w:rFonts w:ascii="Calibri" w:eastAsia="Times New Roman" w:hAnsi="Calibri" w:cs="Times New Roman"/>
                <w:color w:val="000000"/>
                <w:sz w:val="18"/>
                <w:szCs w:val="18"/>
                <w:lang w:val="en-CA" w:eastAsia="en-CA"/>
              </w:rPr>
            </w:pPr>
            <w:ins w:id="2995" w:author="Eduardo" w:date="2014-06-12T13:19:00Z">
              <w:r w:rsidRPr="00D01269">
                <w:rPr>
                  <w:rFonts w:ascii="Calibri" w:eastAsia="Times New Roman" w:hAnsi="Calibri" w:cs="Times New Roman"/>
                  <w:color w:val="000000"/>
                  <w:sz w:val="18"/>
                  <w:szCs w:val="18"/>
                  <w:lang w:val="en-CA" w:eastAsia="en-CA"/>
                </w:rPr>
                <w:t>1.21</w:t>
              </w:r>
            </w:ins>
          </w:p>
        </w:tc>
        <w:tc>
          <w:tcPr>
            <w:tcW w:w="0" w:type="auto"/>
            <w:tcBorders>
              <w:top w:val="nil"/>
              <w:left w:val="nil"/>
              <w:bottom w:val="nil"/>
              <w:right w:val="nil"/>
            </w:tcBorders>
            <w:shd w:val="clear" w:color="auto" w:fill="auto"/>
            <w:noWrap/>
            <w:vAlign w:val="bottom"/>
            <w:hideMark/>
          </w:tcPr>
          <w:p w14:paraId="48F7E977" w14:textId="77777777" w:rsidR="00D01269" w:rsidRPr="00D01269" w:rsidRDefault="00D01269" w:rsidP="00D01269">
            <w:pPr>
              <w:spacing w:line="240" w:lineRule="auto"/>
              <w:rPr>
                <w:ins w:id="2996"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69C453D8" w14:textId="77777777" w:rsidR="00D01269" w:rsidRPr="00D01269" w:rsidRDefault="00D01269" w:rsidP="00D01269">
            <w:pPr>
              <w:spacing w:line="240" w:lineRule="auto"/>
              <w:rPr>
                <w:ins w:id="2997" w:author="Eduardo" w:date="2014-06-12T13:19:00Z"/>
                <w:rFonts w:ascii="Calibri" w:eastAsia="Times New Roman" w:hAnsi="Calibri" w:cs="Times New Roman"/>
                <w:color w:val="000000"/>
                <w:sz w:val="22"/>
                <w:szCs w:val="22"/>
                <w:lang w:val="en-CA" w:eastAsia="en-CA"/>
              </w:rPr>
            </w:pPr>
          </w:p>
        </w:tc>
        <w:tc>
          <w:tcPr>
            <w:tcW w:w="0" w:type="auto"/>
            <w:tcBorders>
              <w:top w:val="nil"/>
              <w:left w:val="nil"/>
              <w:bottom w:val="nil"/>
              <w:right w:val="nil"/>
            </w:tcBorders>
            <w:shd w:val="clear" w:color="auto" w:fill="auto"/>
            <w:noWrap/>
            <w:vAlign w:val="bottom"/>
            <w:hideMark/>
          </w:tcPr>
          <w:p w14:paraId="2BD1689A" w14:textId="77777777" w:rsidR="00D01269" w:rsidRPr="00D01269" w:rsidRDefault="00D01269" w:rsidP="00D01269">
            <w:pPr>
              <w:spacing w:line="240" w:lineRule="auto"/>
              <w:rPr>
                <w:ins w:id="2998" w:author="Eduardo" w:date="2014-06-12T13:19:00Z"/>
                <w:rFonts w:ascii="Calibri" w:eastAsia="Times New Roman" w:hAnsi="Calibri" w:cs="Times New Roman"/>
                <w:color w:val="000000"/>
                <w:sz w:val="22"/>
                <w:szCs w:val="22"/>
                <w:lang w:val="en-CA" w:eastAsia="en-CA"/>
              </w:rPr>
            </w:pPr>
          </w:p>
        </w:tc>
      </w:tr>
    </w:tbl>
    <w:p w14:paraId="44B537A3" w14:textId="6443E72C" w:rsidR="005E3482" w:rsidRDefault="005E3482" w:rsidP="005E3482">
      <w:pPr>
        <w:ind w:left="360"/>
        <w:rPr>
          <w:ins w:id="2999" w:author="Eduardo" w:date="2014-06-12T13:21:00Z"/>
        </w:rPr>
      </w:pPr>
    </w:p>
    <w:p w14:paraId="014D10C4" w14:textId="76B28685" w:rsidR="00D01269" w:rsidRDefault="00D01269" w:rsidP="00D01269">
      <w:pPr>
        <w:pPrChange w:id="3000" w:author="Eduardo" w:date="2014-06-12T13:22:00Z">
          <w:pPr>
            <w:ind w:left="360"/>
          </w:pPr>
        </w:pPrChange>
      </w:pPr>
      <w:ins w:id="3001" w:author="Eduardo" w:date="2014-06-12T13:22:00Z">
        <w:r>
          <w:t>Note: Dots indicate that production does not take place in the given farming system.</w:t>
        </w:r>
      </w:ins>
    </w:p>
    <w:sectPr w:rsidR="00D01269" w:rsidSect="00B026F2">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Rico Natali (Synergos)" w:date="2014-06-11T22:27:00Z" w:initials="RN(">
    <w:p w14:paraId="05E78201" w14:textId="796435DB" w:rsidR="00D01269" w:rsidRDefault="00D01269">
      <w:pPr>
        <w:pStyle w:val="CommentText"/>
      </w:pPr>
      <w:r>
        <w:rPr>
          <w:rStyle w:val="CommentReference"/>
        </w:rPr>
        <w:annotationRef/>
      </w:r>
      <w:r>
        <w:t xml:space="preserve">Please combine with “illustrative results section” </w:t>
      </w:r>
    </w:p>
  </w:comment>
  <w:comment w:id="69" w:author="Rico Natali (Synergos)" w:date="2014-06-11T13:49:00Z" w:initials="RN(">
    <w:p w14:paraId="617DB80A" w14:textId="04641E98" w:rsidR="00D01269" w:rsidRDefault="00D01269">
      <w:pPr>
        <w:pStyle w:val="CommentText"/>
      </w:pPr>
      <w:r>
        <w:rPr>
          <w:rStyle w:val="CommentReference"/>
        </w:rPr>
        <w:annotationRef/>
      </w:r>
      <w:r>
        <w:t>Please outline thin</w:t>
      </w:r>
      <w:r>
        <w:t>k</w:t>
      </w:r>
      <w:r>
        <w:t>ing around current approach as opposed to potential options</w:t>
      </w:r>
    </w:p>
  </w:comment>
  <w:comment w:id="81" w:author="Rico Natali (Synergos)" w:date="2014-06-11T13:52:00Z" w:initials="RN(">
    <w:p w14:paraId="3B0CF3AE" w14:textId="1398A29F" w:rsidR="00D01269" w:rsidRDefault="00D01269">
      <w:pPr>
        <w:pStyle w:val="CommentText"/>
      </w:pPr>
      <w:r>
        <w:rPr>
          <w:rStyle w:val="CommentReference"/>
        </w:rPr>
        <w:annotationRef/>
      </w:r>
      <w:r>
        <w:t>Same comment as above</w:t>
      </w:r>
    </w:p>
  </w:comment>
  <w:comment w:id="83" w:author="Rico Natali (Synergos)" w:date="2014-06-11T14:00:00Z" w:initials="RN(">
    <w:p w14:paraId="61C44422" w14:textId="03928C48" w:rsidR="00D01269" w:rsidRDefault="00D01269">
      <w:pPr>
        <w:pStyle w:val="CommentText"/>
      </w:pPr>
      <w:r>
        <w:rPr>
          <w:rStyle w:val="CommentReference"/>
        </w:rPr>
        <w:annotationRef/>
      </w:r>
      <w:r>
        <w:t>Please add a quick note about why this is a segmenting vari</w:t>
      </w:r>
      <w:r>
        <w:t>a</w:t>
      </w:r>
      <w:r>
        <w:t>ble. As above, please describe current thinking as opposed to potential approac</w:t>
      </w:r>
      <w:r>
        <w:t>h</w:t>
      </w:r>
      <w:r>
        <w:t>es.</w:t>
      </w:r>
    </w:p>
  </w:comment>
  <w:comment w:id="107" w:author="Rico Natali (Synergos)" w:date="2014-06-11T22:40:00Z" w:initials="RN(">
    <w:p w14:paraId="6BAE1457" w14:textId="7E924BE9" w:rsidR="00D01269" w:rsidRDefault="00D01269">
      <w:pPr>
        <w:pStyle w:val="CommentText"/>
      </w:pPr>
      <w:r>
        <w:rPr>
          <w:rStyle w:val="CommentReference"/>
        </w:rPr>
        <w:annotationRef/>
      </w:r>
      <w:r>
        <w:t>Please add a few lines (or perhaps a step 3?) about the pote</w:t>
      </w:r>
      <w:r>
        <w:t>n</w:t>
      </w:r>
      <w:r>
        <w:t>tial develop differentiated strategies based on the characteristics of the segments)</w:t>
      </w:r>
    </w:p>
  </w:comment>
  <w:comment w:id="140" w:author="Rico Natali (Synergos)" w:date="2014-06-11T22:32:00Z" w:initials="RN(">
    <w:p w14:paraId="389DE65F" w14:textId="336EC8C4" w:rsidR="00D01269" w:rsidRDefault="00D01269">
      <w:pPr>
        <w:pStyle w:val="CommentText"/>
      </w:pPr>
      <w:r>
        <w:rPr>
          <w:rStyle w:val="CommentReference"/>
        </w:rPr>
        <w:annotationRef/>
      </w:r>
      <w:r>
        <w:t>Please combine with “segmenting on key indicators” section</w:t>
      </w:r>
    </w:p>
  </w:comment>
  <w:comment w:id="146" w:author="Rico Natali (Synergos)" w:date="2014-06-11T16:46:00Z" w:initials="RN(">
    <w:p w14:paraId="2A35FAE0" w14:textId="607E0FE9" w:rsidR="00D01269" w:rsidRDefault="00D01269">
      <w:pPr>
        <w:pStyle w:val="CommentText"/>
      </w:pPr>
      <w:r>
        <w:rPr>
          <w:rStyle w:val="CommentReference"/>
        </w:rPr>
        <w:annotationRef/>
      </w:r>
      <w:r>
        <w:t>I would limit to just one table for each of the segmenting crit</w:t>
      </w:r>
      <w:r>
        <w:t>e</w:t>
      </w:r>
      <w:r>
        <w:t>ria. For farming system just showing pr</w:t>
      </w:r>
      <w:r>
        <w:t>o</w:t>
      </w:r>
      <w:r>
        <w:t>portion of area and population is probably enough. Many of these tables are interesting but would be better for the final segments.</w:t>
      </w:r>
    </w:p>
  </w:comment>
  <w:comment w:id="147" w:author="Rico Natali (Synergos)" w:date="2014-06-11T16:43:00Z" w:initials="RN(">
    <w:p w14:paraId="74C9B07A" w14:textId="032E81CB" w:rsidR="00D01269" w:rsidRDefault="00D01269">
      <w:pPr>
        <w:pStyle w:val="CommentText"/>
      </w:pPr>
      <w:r>
        <w:rPr>
          <w:rStyle w:val="CommentReference"/>
        </w:rPr>
        <w:annotationRef/>
      </w:r>
      <w:r>
        <w:t>Not sure what (int. $/ha) means</w:t>
      </w:r>
    </w:p>
  </w:comment>
  <w:comment w:id="148" w:author="Rico Natali (Synergos)" w:date="2014-06-11T16:48:00Z" w:initials="RN(">
    <w:p w14:paraId="691FDC45" w14:textId="097D1A6B" w:rsidR="00D01269" w:rsidRDefault="00D01269">
      <w:pPr>
        <w:pStyle w:val="CommentText"/>
      </w:pPr>
      <w:r>
        <w:rPr>
          <w:rStyle w:val="CommentReference"/>
        </w:rPr>
        <w:annotationRef/>
      </w:r>
      <w:r>
        <w:t>Probably don’t need to include urban population.</w:t>
      </w:r>
    </w:p>
  </w:comment>
  <w:comment w:id="150" w:author="Rico Natali (Synergos)" w:date="2014-06-11T16:50:00Z" w:initials="RN(">
    <w:p w14:paraId="5F3542B9" w14:textId="349296C5" w:rsidR="00D01269" w:rsidRDefault="00D01269">
      <w:pPr>
        <w:pStyle w:val="CommentText"/>
      </w:pPr>
      <w:r>
        <w:rPr>
          <w:rStyle w:val="CommentReference"/>
        </w:rPr>
        <w:annotationRef/>
      </w:r>
      <w:r>
        <w:t>Technical efficie</w:t>
      </w:r>
      <w:r>
        <w:t>n</w:t>
      </w:r>
      <w:r>
        <w:t>cy is confusing without explanation. Also, I would avoid box graphs where possible. Probably too technical for audience.</w:t>
      </w:r>
    </w:p>
  </w:comment>
  <w:comment w:id="163" w:author="Rico Natali (Synergos)" w:date="2014-06-11T16:51:00Z" w:initials="RN(">
    <w:p w14:paraId="76AECA85" w14:textId="2D394F42" w:rsidR="00D01269" w:rsidRDefault="00D01269">
      <w:pPr>
        <w:pStyle w:val="CommentText"/>
      </w:pPr>
      <w:r>
        <w:rPr>
          <w:rStyle w:val="CommentReference"/>
        </w:rPr>
        <w:annotationRef/>
      </w:r>
      <w:r>
        <w:t>Why 50,000 and not 20,000? Do we feel that access to co</w:t>
      </w:r>
      <w:r>
        <w:t>m</w:t>
      </w:r>
      <w:r>
        <w:t>modity markets and input markets is not sufficiently strong at the 20,000 level?</w:t>
      </w:r>
    </w:p>
  </w:comment>
  <w:comment w:id="164" w:author="Rico Natali (Synergos)" w:date="2014-06-11T16:58:00Z" w:initials="RN(">
    <w:p w14:paraId="36CD4906" w14:textId="055ED392" w:rsidR="00D01269" w:rsidRDefault="00D01269">
      <w:pPr>
        <w:pStyle w:val="CommentText"/>
      </w:pPr>
      <w:r>
        <w:rPr>
          <w:rStyle w:val="CommentReference"/>
        </w:rPr>
        <w:annotationRef/>
      </w:r>
      <w:r>
        <w:t>Combine into one table with only area and population</w:t>
      </w:r>
    </w:p>
  </w:comment>
  <w:comment w:id="165" w:author="Rico Natali (Synergos)" w:date="2014-06-11T16:56:00Z" w:initials="RN(">
    <w:p w14:paraId="034AF410" w14:textId="25085467" w:rsidR="00D01269" w:rsidRDefault="00D01269">
      <w:pPr>
        <w:pStyle w:val="CommentText"/>
      </w:pPr>
      <w:r>
        <w:rPr>
          <w:rStyle w:val="CommentReference"/>
        </w:rPr>
        <w:annotationRef/>
      </w:r>
      <w:r>
        <w:t>Not sure what this means</w:t>
      </w:r>
    </w:p>
  </w:comment>
  <w:comment w:id="166" w:author="Rico Natali (Synergos)" w:date="2014-06-11T16:57:00Z" w:initials="RN(">
    <w:p w14:paraId="4B9ACB75" w14:textId="138D8252" w:rsidR="00D01269" w:rsidRDefault="00D01269">
      <w:pPr>
        <w:pStyle w:val="CommentText"/>
      </w:pPr>
      <w:r>
        <w:rPr>
          <w:rStyle w:val="CommentReference"/>
        </w:rPr>
        <w:annotationRef/>
      </w:r>
      <w:r>
        <w:t>Do we need urban population?</w:t>
      </w:r>
    </w:p>
  </w:comment>
  <w:comment w:id="168" w:author="Rico Natali (Synergos)" w:date="2014-06-11T16:54:00Z" w:initials="RN(">
    <w:p w14:paraId="021C4330" w14:textId="534BA3B9" w:rsidR="00D01269" w:rsidRDefault="00D01269">
      <w:pPr>
        <w:pStyle w:val="CommentText"/>
      </w:pPr>
      <w:r>
        <w:rPr>
          <w:rStyle w:val="CommentReference"/>
        </w:rPr>
        <w:annotationRef/>
      </w:r>
      <w:r>
        <w:t>Don’t understand int. $/ha (maybe I’m missing something obvious though?)</w:t>
      </w:r>
    </w:p>
  </w:comment>
  <w:comment w:id="169" w:author="Rico Natali (Synergos)" w:date="2014-06-11T16:59:00Z" w:initials="RN(">
    <w:p w14:paraId="2F14DD81" w14:textId="7E314651" w:rsidR="00D01269" w:rsidRDefault="00D01269">
      <w:pPr>
        <w:pStyle w:val="CommentText"/>
      </w:pPr>
      <w:r>
        <w:rPr>
          <w:rStyle w:val="CommentReference"/>
        </w:rPr>
        <w:annotationRef/>
      </w:r>
      <w:r>
        <w:t>Combine into one table with only area and population</w:t>
      </w:r>
    </w:p>
  </w:comment>
  <w:comment w:id="174" w:author="Rico Natali (Synergos)" w:date="2014-06-11T22:03:00Z" w:initials="RN(">
    <w:p w14:paraId="3D822FEA" w14:textId="0E93ADFF" w:rsidR="00D01269" w:rsidRDefault="00D01269">
      <w:pPr>
        <w:pStyle w:val="CommentText"/>
      </w:pPr>
      <w:r>
        <w:rPr>
          <w:rStyle w:val="CommentReference"/>
        </w:rPr>
        <w:annotationRef/>
      </w:r>
      <w:r>
        <w:t>Add rural popul</w:t>
      </w:r>
      <w:r>
        <w:t>a</w:t>
      </w:r>
      <w:r>
        <w:t>tion to this table, drop time to market.</w:t>
      </w:r>
    </w:p>
  </w:comment>
  <w:comment w:id="175" w:author="Rico Natali (Synergos)" w:date="2014-06-11T22:08:00Z" w:initials="RN(">
    <w:p w14:paraId="555AF7A4" w14:textId="56611003" w:rsidR="00D01269" w:rsidRDefault="00D01269">
      <w:pPr>
        <w:pStyle w:val="CommentText"/>
      </w:pPr>
      <w:r>
        <w:rPr>
          <w:rStyle w:val="CommentReference"/>
        </w:rPr>
        <w:annotationRef/>
      </w:r>
      <w:r>
        <w:t>If possible, I would prefer that we just pull out the 5-7 most interesting segments based on pop/area size and yield gap and focus characterization only on those segments.</w:t>
      </w:r>
    </w:p>
  </w:comment>
  <w:comment w:id="177" w:author="Rico Natali (Synergos)" w:date="2014-06-11T22:05:00Z" w:initials="RN(">
    <w:p w14:paraId="5286C7E8" w14:textId="54EDA0A5" w:rsidR="00D01269" w:rsidRDefault="00D01269">
      <w:pPr>
        <w:pStyle w:val="CommentText"/>
      </w:pPr>
      <w:r>
        <w:rPr>
          <w:rStyle w:val="CommentReference"/>
        </w:rPr>
        <w:annotationRef/>
      </w:r>
      <w:r>
        <w:t>Is urban population really relevant?</w:t>
      </w:r>
    </w:p>
  </w:comment>
  <w:comment w:id="180" w:author="Rico Natali (Synergos)" w:date="2014-06-11T22:06:00Z" w:initials="RN(">
    <w:p w14:paraId="3B38C025" w14:textId="21B6F044" w:rsidR="00D01269" w:rsidRDefault="00D01269">
      <w:pPr>
        <w:pStyle w:val="CommentText"/>
      </w:pPr>
      <w:r>
        <w:rPr>
          <w:rStyle w:val="CommentReference"/>
        </w:rPr>
        <w:annotationRef/>
      </w:r>
      <w:r>
        <w:t>There doesn’t appear to be much interesting variation captured in the demographics. I would drop this table.</w:t>
      </w:r>
    </w:p>
  </w:comment>
  <w:comment w:id="181" w:author="Rico Natali (Synergos)" w:date="2014-06-11T22:07:00Z" w:initials="RN(">
    <w:p w14:paraId="022C1947" w14:textId="7AFCF549" w:rsidR="00D01269" w:rsidRDefault="00D01269">
      <w:pPr>
        <w:pStyle w:val="CommentText"/>
      </w:pPr>
      <w:r>
        <w:rPr>
          <w:rStyle w:val="CommentReference"/>
        </w:rPr>
        <w:annotationRef/>
      </w:r>
      <w:r>
        <w:t>Can we reformat these tables so they show the individual segments in the left column as opposed to the multiple quadrants?</w:t>
      </w:r>
    </w:p>
  </w:comment>
  <w:comment w:id="520" w:author="Rico Natali (Synergos)" w:date="2014-06-11T22:36:00Z" w:initials="RN(">
    <w:p w14:paraId="39D274EF" w14:textId="6B43E226" w:rsidR="00D01269" w:rsidRDefault="00D01269">
      <w:pPr>
        <w:pStyle w:val="CommentText"/>
      </w:pPr>
      <w:r>
        <w:rPr>
          <w:rStyle w:val="CommentReference"/>
        </w:rPr>
        <w:annotationRef/>
      </w:r>
      <w:r>
        <w:t>If readily available, let’s use child stunting instead of meals/day as it is our internal indicator.</w:t>
      </w:r>
    </w:p>
  </w:comment>
  <w:comment w:id="524" w:author="Rico Natali (Synergos)" w:date="2014-06-11T22:11:00Z" w:initials="RN(">
    <w:p w14:paraId="4BC462F0" w14:textId="19C70122" w:rsidR="00D01269" w:rsidRDefault="00D01269">
      <w:pPr>
        <w:pStyle w:val="CommentText"/>
      </w:pPr>
      <w:r>
        <w:rPr>
          <w:rStyle w:val="CommentReference"/>
        </w:rPr>
        <w:annotationRef/>
      </w:r>
      <w:r>
        <w:t>Confusing without explanation. Also, is it possible to change the format of this graph so that it stacks the four segments from each cropping system on top of each other?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E78201" w15:done="0"/>
  <w15:commentEx w15:paraId="617DB80A" w15:done="0"/>
  <w15:commentEx w15:paraId="3B0CF3AE" w15:done="0"/>
  <w15:commentEx w15:paraId="61C44422" w15:done="0"/>
  <w15:commentEx w15:paraId="6BAE1457" w15:done="0"/>
  <w15:commentEx w15:paraId="389DE65F" w15:done="0"/>
  <w15:commentEx w15:paraId="2A35FAE0" w15:done="0"/>
  <w15:commentEx w15:paraId="74C9B07A" w15:done="0"/>
  <w15:commentEx w15:paraId="691FDC45" w15:done="0"/>
  <w15:commentEx w15:paraId="5F3542B9" w15:done="0"/>
  <w15:commentEx w15:paraId="76AECA85" w15:done="0"/>
  <w15:commentEx w15:paraId="36CD4906" w15:done="0"/>
  <w15:commentEx w15:paraId="034AF410" w15:done="0"/>
  <w15:commentEx w15:paraId="4B9ACB75" w15:done="0"/>
  <w15:commentEx w15:paraId="021C4330" w15:done="0"/>
  <w15:commentEx w15:paraId="2F14DD81" w15:done="0"/>
  <w15:commentEx w15:paraId="3D822FEA" w15:done="0"/>
  <w15:commentEx w15:paraId="555AF7A4" w15:done="0"/>
  <w15:commentEx w15:paraId="5286C7E8" w15:done="0"/>
  <w15:commentEx w15:paraId="3B38C025" w15:done="0"/>
  <w15:commentEx w15:paraId="022C1947" w15:done="0"/>
  <w15:commentEx w15:paraId="39D274EF" w15:done="0"/>
  <w15:commentEx w15:paraId="7D5B0DD7" w15:done="0"/>
  <w15:commentEx w15:paraId="4BC462F0" w15:done="0"/>
  <w15:commentEx w15:paraId="2F454E6E" w15:done="0"/>
  <w15:commentEx w15:paraId="33A833FF" w15:done="0"/>
  <w15:commentEx w15:paraId="070C7D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21D0B4" w14:textId="77777777" w:rsidR="00E9126F" w:rsidRDefault="00E9126F" w:rsidP="009076F5">
      <w:r>
        <w:separator/>
      </w:r>
    </w:p>
  </w:endnote>
  <w:endnote w:type="continuationSeparator" w:id="0">
    <w:p w14:paraId="098CA135" w14:textId="77777777" w:rsidR="00E9126F" w:rsidRDefault="00E9126F" w:rsidP="00907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645F0" w14:textId="77777777" w:rsidR="00D01269" w:rsidRDefault="00D01269" w:rsidP="00E520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3EBB5" w14:textId="77777777" w:rsidR="00D01269" w:rsidRDefault="00D01269" w:rsidP="009076F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5319374"/>
      <w:docPartObj>
        <w:docPartGallery w:val="Page Numbers (Bottom of Page)"/>
        <w:docPartUnique/>
      </w:docPartObj>
    </w:sdtPr>
    <w:sdtEndPr>
      <w:rPr>
        <w:noProof/>
      </w:rPr>
    </w:sdtEndPr>
    <w:sdtContent>
      <w:p w14:paraId="08F0A8E8" w14:textId="0F13F267" w:rsidR="00D01269" w:rsidRDefault="00D01269">
        <w:pPr>
          <w:pStyle w:val="Footer"/>
          <w:jc w:val="right"/>
        </w:pPr>
        <w:r>
          <w:fldChar w:fldCharType="begin"/>
        </w:r>
        <w:r>
          <w:instrText xml:space="preserve"> PAGE   \* MERGEFORMAT </w:instrText>
        </w:r>
        <w:r>
          <w:fldChar w:fldCharType="separate"/>
        </w:r>
        <w:r w:rsidR="00CB44AA">
          <w:rPr>
            <w:noProof/>
          </w:rPr>
          <w:t>11</w:t>
        </w:r>
        <w:r>
          <w:rPr>
            <w:noProof/>
          </w:rPr>
          <w:fldChar w:fldCharType="end"/>
        </w:r>
      </w:p>
    </w:sdtContent>
  </w:sdt>
  <w:p w14:paraId="55D35571" w14:textId="0770AEDA" w:rsidR="00D01269" w:rsidRDefault="00D01269" w:rsidP="00F86790">
    <w:pPr>
      <w:pStyle w:val="Footer"/>
      <w:tabs>
        <w:tab w:val="clear" w:pos="8640"/>
        <w:tab w:val="right" w:pos="1359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B6AFA9" w14:textId="77777777" w:rsidR="00E9126F" w:rsidRDefault="00E9126F" w:rsidP="009076F5">
      <w:r>
        <w:separator/>
      </w:r>
    </w:p>
  </w:footnote>
  <w:footnote w:type="continuationSeparator" w:id="0">
    <w:p w14:paraId="73078424" w14:textId="77777777" w:rsidR="00E9126F" w:rsidRDefault="00E9126F" w:rsidP="009076F5">
      <w:r>
        <w:continuationSeparator/>
      </w:r>
    </w:p>
  </w:footnote>
  <w:footnote w:id="1">
    <w:p w14:paraId="78A9B995" w14:textId="7E4CADBA" w:rsidR="00D01269" w:rsidRDefault="00D01269">
      <w:pPr>
        <w:pStyle w:val="FootnoteText"/>
      </w:pPr>
      <w:r>
        <w:rPr>
          <w:rStyle w:val="FootnoteReference"/>
        </w:rPr>
        <w:footnoteRef/>
      </w:r>
      <w:r>
        <w:t xml:space="preserve"> Available on-line at </w:t>
      </w:r>
      <w:hyperlink r:id="rId1" w:history="1">
        <w:r w:rsidRPr="00337F7E">
          <w:rPr>
            <w:rStyle w:val="Hyperlink"/>
          </w:rPr>
          <w:t>http://aciar.gov.au/aifsc/sites/default/files/images/understanding_african_farming_systems_11_dec_update.pdf</w:t>
        </w:r>
      </w:hyperlink>
    </w:p>
  </w:footnote>
  <w:footnote w:id="2">
    <w:p w14:paraId="2386E069" w14:textId="0342C1A5" w:rsidR="00D01269" w:rsidRDefault="00D01269">
      <w:pPr>
        <w:pStyle w:val="FootnoteText"/>
      </w:pPr>
      <w:r>
        <w:rPr>
          <w:rStyle w:val="FootnoteReference"/>
        </w:rPr>
        <w:footnoteRef/>
      </w:r>
      <w:r>
        <w:t xml:space="preserve"> The time to market measure is further documented at </w:t>
      </w:r>
      <w:hyperlink r:id="rId2" w:history="1">
        <w:r w:rsidRPr="001E16BB">
          <w:rPr>
            <w:rStyle w:val="Hyperlink"/>
          </w:rPr>
          <w:t>http://harvestchoice.org/labs/travel-time-major-market-cities</w:t>
        </w:r>
      </w:hyperlink>
      <w:r>
        <w:t>.</w:t>
      </w:r>
    </w:p>
  </w:footnote>
  <w:footnote w:id="3">
    <w:p w14:paraId="266EC2BD" w14:textId="4126D4E1" w:rsidR="00D01269" w:rsidRDefault="00D01269">
      <w:pPr>
        <w:pStyle w:val="FootnoteText"/>
      </w:pPr>
      <w:r>
        <w:rPr>
          <w:rStyle w:val="FootnoteReference"/>
        </w:rPr>
        <w:footnoteRef/>
      </w:r>
      <w:r>
        <w:t xml:space="preserve"> GAEZ model documentation and data is available at </w:t>
      </w:r>
      <w:hyperlink r:id="rId3" w:history="1">
        <w:r w:rsidRPr="00337F7E">
          <w:rPr>
            <w:rStyle w:val="Hyperlink"/>
          </w:rPr>
          <w:t>http://www.fao.org/nr/gaez/en/</w:t>
        </w:r>
      </w:hyperlink>
      <w:r>
        <w:t xml:space="preserve">. </w:t>
      </w:r>
    </w:p>
  </w:footnote>
  <w:footnote w:id="4">
    <w:p w14:paraId="3ABC2818" w14:textId="7D42A9BE" w:rsidR="00D01269" w:rsidRPr="00A90096" w:rsidRDefault="00D01269">
      <w:pPr>
        <w:pStyle w:val="FootnoteText"/>
        <w:rPr>
          <w:lang w:val="fr-FR"/>
        </w:rPr>
      </w:pPr>
      <w:r>
        <w:rPr>
          <w:rStyle w:val="FootnoteReference"/>
        </w:rPr>
        <w:footnoteRef/>
      </w:r>
      <w:r w:rsidRPr="00A90096">
        <w:rPr>
          <w:lang w:val="fr-FR"/>
        </w:rPr>
        <w:t xml:space="preserve"> </w:t>
      </w:r>
      <w:r>
        <w:rPr>
          <w:lang w:val="fr-FR"/>
        </w:rPr>
        <w:t>SPAM d</w:t>
      </w:r>
      <w:r w:rsidRPr="00A90096">
        <w:rPr>
          <w:lang w:val="fr-FR"/>
        </w:rPr>
        <w:t xml:space="preserve">ocumentation at </w:t>
      </w:r>
      <w:hyperlink r:id="rId4" w:history="1">
        <w:r w:rsidRPr="00337F7E">
          <w:rPr>
            <w:rStyle w:val="Hyperlink"/>
            <w:lang w:val="fr-FR"/>
          </w:rPr>
          <w:t>http://mapspam.info/</w:t>
        </w:r>
      </w:hyperlink>
      <w:r>
        <w:rPr>
          <w:lang w:val="fr-FR"/>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00E7B0F"/>
    <w:multiLevelType w:val="hybridMultilevel"/>
    <w:tmpl w:val="667058DE"/>
    <w:lvl w:ilvl="0" w:tplc="24ECFC64">
      <w:start w:val="1"/>
      <w:numFmt w:val="bullet"/>
      <w:lvlText w:val="–"/>
      <w:lvlJc w:val="left"/>
      <w:pPr>
        <w:ind w:left="720" w:hanging="360"/>
      </w:pPr>
      <w:rPr>
        <w:rFonts w:ascii="Times" w:hAnsi="Times" w:hint="default"/>
      </w:rPr>
    </w:lvl>
    <w:lvl w:ilvl="1" w:tplc="73F2A934">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530321"/>
    <w:multiLevelType w:val="hybridMultilevel"/>
    <w:tmpl w:val="60145588"/>
    <w:lvl w:ilvl="0" w:tplc="24ECFC64">
      <w:start w:val="1"/>
      <w:numFmt w:val="bullet"/>
      <w:lvlText w:val="–"/>
      <w:lvlJc w:val="left"/>
      <w:pPr>
        <w:ind w:left="720" w:hanging="360"/>
      </w:pPr>
      <w:rPr>
        <w:rFonts w:ascii="Times" w:hAnsi="Times" w:hint="default"/>
      </w:rPr>
    </w:lvl>
    <w:lvl w:ilvl="1" w:tplc="A4560D9E">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C5061F"/>
    <w:multiLevelType w:val="hybridMultilevel"/>
    <w:tmpl w:val="2BD4F26A"/>
    <w:lvl w:ilvl="0" w:tplc="0000012D">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83121B"/>
    <w:multiLevelType w:val="hybridMultilevel"/>
    <w:tmpl w:val="9D343BCA"/>
    <w:lvl w:ilvl="0" w:tplc="24ECFC64">
      <w:start w:val="1"/>
      <w:numFmt w:val="bullet"/>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4"/>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o Natali (Synergos)">
    <w15:presenceInfo w15:providerId="AD" w15:userId="S-1-5-21-1229272821-879983540-682003330-247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38B"/>
    <w:rsid w:val="00017D65"/>
    <w:rsid w:val="000C25C1"/>
    <w:rsid w:val="000C27C5"/>
    <w:rsid w:val="00122161"/>
    <w:rsid w:val="00123691"/>
    <w:rsid w:val="00134C52"/>
    <w:rsid w:val="00156427"/>
    <w:rsid w:val="0018692F"/>
    <w:rsid w:val="0019299A"/>
    <w:rsid w:val="001B1772"/>
    <w:rsid w:val="001B1ACA"/>
    <w:rsid w:val="001C029E"/>
    <w:rsid w:val="001D1AFE"/>
    <w:rsid w:val="001D3AEC"/>
    <w:rsid w:val="001E16BB"/>
    <w:rsid w:val="001F2BCF"/>
    <w:rsid w:val="0022242D"/>
    <w:rsid w:val="00233222"/>
    <w:rsid w:val="00242890"/>
    <w:rsid w:val="0025214A"/>
    <w:rsid w:val="00260EDA"/>
    <w:rsid w:val="0026493E"/>
    <w:rsid w:val="002A175D"/>
    <w:rsid w:val="002C38D0"/>
    <w:rsid w:val="002C795A"/>
    <w:rsid w:val="002D1C85"/>
    <w:rsid w:val="002E343C"/>
    <w:rsid w:val="00333C1B"/>
    <w:rsid w:val="003446BA"/>
    <w:rsid w:val="00372D38"/>
    <w:rsid w:val="00397165"/>
    <w:rsid w:val="003E294B"/>
    <w:rsid w:val="003F06E1"/>
    <w:rsid w:val="003F4788"/>
    <w:rsid w:val="004402C3"/>
    <w:rsid w:val="00452F23"/>
    <w:rsid w:val="00455B6D"/>
    <w:rsid w:val="00477EB5"/>
    <w:rsid w:val="004E39B2"/>
    <w:rsid w:val="005128E1"/>
    <w:rsid w:val="005309BB"/>
    <w:rsid w:val="00581CCC"/>
    <w:rsid w:val="005908FC"/>
    <w:rsid w:val="005D738A"/>
    <w:rsid w:val="005E3482"/>
    <w:rsid w:val="005E515A"/>
    <w:rsid w:val="006027A7"/>
    <w:rsid w:val="00604F29"/>
    <w:rsid w:val="006102DC"/>
    <w:rsid w:val="00640D60"/>
    <w:rsid w:val="00647AFC"/>
    <w:rsid w:val="006C710F"/>
    <w:rsid w:val="006D55DB"/>
    <w:rsid w:val="00707FF3"/>
    <w:rsid w:val="007130D5"/>
    <w:rsid w:val="0072242C"/>
    <w:rsid w:val="00727DDF"/>
    <w:rsid w:val="00743371"/>
    <w:rsid w:val="00753B8C"/>
    <w:rsid w:val="00761561"/>
    <w:rsid w:val="007838C7"/>
    <w:rsid w:val="00784115"/>
    <w:rsid w:val="007B5282"/>
    <w:rsid w:val="007C0BE7"/>
    <w:rsid w:val="007C12B4"/>
    <w:rsid w:val="007E4368"/>
    <w:rsid w:val="007F5509"/>
    <w:rsid w:val="00817D5F"/>
    <w:rsid w:val="00822B43"/>
    <w:rsid w:val="00846476"/>
    <w:rsid w:val="00846A98"/>
    <w:rsid w:val="00854A79"/>
    <w:rsid w:val="00864E94"/>
    <w:rsid w:val="00867E17"/>
    <w:rsid w:val="00871F7A"/>
    <w:rsid w:val="008C6D20"/>
    <w:rsid w:val="008D5389"/>
    <w:rsid w:val="008E038C"/>
    <w:rsid w:val="008E2212"/>
    <w:rsid w:val="008E5C99"/>
    <w:rsid w:val="00905A98"/>
    <w:rsid w:val="009076F5"/>
    <w:rsid w:val="0092708A"/>
    <w:rsid w:val="00931431"/>
    <w:rsid w:val="00951253"/>
    <w:rsid w:val="00964C61"/>
    <w:rsid w:val="00983D20"/>
    <w:rsid w:val="00987028"/>
    <w:rsid w:val="009A63EE"/>
    <w:rsid w:val="009C1A57"/>
    <w:rsid w:val="009C54CD"/>
    <w:rsid w:val="009E2C44"/>
    <w:rsid w:val="00A2417B"/>
    <w:rsid w:val="00A27FAB"/>
    <w:rsid w:val="00A46CB4"/>
    <w:rsid w:val="00A503AC"/>
    <w:rsid w:val="00A623E9"/>
    <w:rsid w:val="00A62671"/>
    <w:rsid w:val="00A90096"/>
    <w:rsid w:val="00AD155E"/>
    <w:rsid w:val="00AD6893"/>
    <w:rsid w:val="00AF4901"/>
    <w:rsid w:val="00B026F2"/>
    <w:rsid w:val="00B121EF"/>
    <w:rsid w:val="00B4243B"/>
    <w:rsid w:val="00B556EC"/>
    <w:rsid w:val="00B94821"/>
    <w:rsid w:val="00BB0952"/>
    <w:rsid w:val="00BB3982"/>
    <w:rsid w:val="00BC00F1"/>
    <w:rsid w:val="00BD3EFB"/>
    <w:rsid w:val="00BF30A1"/>
    <w:rsid w:val="00BF408D"/>
    <w:rsid w:val="00C31D81"/>
    <w:rsid w:val="00C558BE"/>
    <w:rsid w:val="00C600D3"/>
    <w:rsid w:val="00C67F9B"/>
    <w:rsid w:val="00C82551"/>
    <w:rsid w:val="00C8396A"/>
    <w:rsid w:val="00C916FF"/>
    <w:rsid w:val="00CB44AA"/>
    <w:rsid w:val="00CB47A3"/>
    <w:rsid w:val="00CD3082"/>
    <w:rsid w:val="00CD3EC3"/>
    <w:rsid w:val="00CE4754"/>
    <w:rsid w:val="00CF4B5B"/>
    <w:rsid w:val="00CF7E70"/>
    <w:rsid w:val="00D01269"/>
    <w:rsid w:val="00D12518"/>
    <w:rsid w:val="00D30AA2"/>
    <w:rsid w:val="00D625EE"/>
    <w:rsid w:val="00D6738B"/>
    <w:rsid w:val="00D8439F"/>
    <w:rsid w:val="00D94CFA"/>
    <w:rsid w:val="00DA1597"/>
    <w:rsid w:val="00DB5928"/>
    <w:rsid w:val="00DB5E90"/>
    <w:rsid w:val="00DC048E"/>
    <w:rsid w:val="00DF268B"/>
    <w:rsid w:val="00DF691C"/>
    <w:rsid w:val="00E04C22"/>
    <w:rsid w:val="00E25EC6"/>
    <w:rsid w:val="00E33075"/>
    <w:rsid w:val="00E3672F"/>
    <w:rsid w:val="00E443B1"/>
    <w:rsid w:val="00E5207C"/>
    <w:rsid w:val="00E54718"/>
    <w:rsid w:val="00E550E3"/>
    <w:rsid w:val="00E8123C"/>
    <w:rsid w:val="00E9126F"/>
    <w:rsid w:val="00EA6AD2"/>
    <w:rsid w:val="00EC3286"/>
    <w:rsid w:val="00EF7B2F"/>
    <w:rsid w:val="00F02793"/>
    <w:rsid w:val="00F541C4"/>
    <w:rsid w:val="00F70D83"/>
    <w:rsid w:val="00F84C39"/>
    <w:rsid w:val="00F86790"/>
    <w:rsid w:val="00FA792A"/>
    <w:rsid w:val="00FD1D80"/>
    <w:rsid w:val="00FE1202"/>
    <w:rsid w:val="00FF0FE9"/>
    <w:rsid w:val="00FF3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0EC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Block Text"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8D"/>
    <w:pPr>
      <w:spacing w:line="264" w:lineRule="auto"/>
    </w:pPr>
  </w:style>
  <w:style w:type="paragraph" w:styleId="Heading1">
    <w:name w:val="heading 1"/>
    <w:basedOn w:val="Normal"/>
    <w:next w:val="Normal"/>
    <w:link w:val="Heading1Char"/>
    <w:uiPriority w:val="9"/>
    <w:qFormat/>
    <w:rsid w:val="00CD3082"/>
    <w:pPr>
      <w:keepNext/>
      <w:widowControl w:val="0"/>
      <w:autoSpaceDE w:val="0"/>
      <w:autoSpaceDN w:val="0"/>
      <w:adjustRightInd w:val="0"/>
      <w:spacing w:before="480" w:after="120"/>
      <w:outlineLvl w:val="0"/>
    </w:pPr>
    <w:rPr>
      <w:rFonts w:asciiTheme="majorHAnsi" w:hAnsiTheme="majorHAnsi" w:cs="Times New Roman"/>
      <w:sz w:val="28"/>
    </w:rPr>
  </w:style>
  <w:style w:type="paragraph" w:styleId="Heading2">
    <w:name w:val="heading 2"/>
    <w:basedOn w:val="Normal"/>
    <w:next w:val="Normal"/>
    <w:link w:val="Heading2Char"/>
    <w:uiPriority w:val="9"/>
    <w:unhideWhenUsed/>
    <w:qFormat/>
    <w:rsid w:val="00CD3082"/>
    <w:pPr>
      <w:keepNext/>
      <w:keepLines/>
      <w:spacing w:before="360" w:after="12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82"/>
    <w:rPr>
      <w:rFonts w:asciiTheme="majorHAnsi" w:hAnsiTheme="majorHAnsi" w:cs="Times New Roman"/>
      <w:sz w:val="28"/>
    </w:rPr>
  </w:style>
  <w:style w:type="character" w:customStyle="1" w:styleId="Heading2Char">
    <w:name w:val="Heading 2 Char"/>
    <w:basedOn w:val="DefaultParagraphFont"/>
    <w:link w:val="Heading2"/>
    <w:uiPriority w:val="9"/>
    <w:rsid w:val="00CD3082"/>
    <w:rPr>
      <w:rFonts w:asciiTheme="majorHAnsi" w:eastAsiaTheme="majorEastAsia" w:hAnsiTheme="majorHAnsi" w:cstheme="majorBidi"/>
      <w:b/>
      <w:szCs w:val="26"/>
    </w:rPr>
  </w:style>
  <w:style w:type="paragraph" w:styleId="Footer">
    <w:name w:val="footer"/>
    <w:basedOn w:val="Normal"/>
    <w:link w:val="FooterChar"/>
    <w:uiPriority w:val="99"/>
    <w:unhideWhenUsed/>
    <w:rsid w:val="00CD3082"/>
    <w:pPr>
      <w:tabs>
        <w:tab w:val="center" w:pos="4320"/>
        <w:tab w:val="right" w:pos="8640"/>
      </w:tabs>
    </w:pPr>
    <w:rPr>
      <w:sz w:val="22"/>
    </w:rPr>
  </w:style>
  <w:style w:type="character" w:customStyle="1" w:styleId="FooterChar">
    <w:name w:val="Footer Char"/>
    <w:basedOn w:val="DefaultParagraphFont"/>
    <w:link w:val="Footer"/>
    <w:uiPriority w:val="99"/>
    <w:rsid w:val="00CD3082"/>
    <w:rPr>
      <w:sz w:val="22"/>
    </w:rPr>
  </w:style>
  <w:style w:type="character" w:styleId="PageNumber">
    <w:name w:val="page number"/>
    <w:basedOn w:val="DefaultParagraphFont"/>
    <w:uiPriority w:val="99"/>
    <w:semiHidden/>
    <w:unhideWhenUsed/>
    <w:rsid w:val="009076F5"/>
  </w:style>
  <w:style w:type="paragraph" w:styleId="FootnoteText">
    <w:name w:val="footnote text"/>
    <w:basedOn w:val="Normal"/>
    <w:link w:val="FootnoteTextChar"/>
    <w:uiPriority w:val="99"/>
    <w:unhideWhenUsed/>
    <w:rsid w:val="00FF0FE9"/>
    <w:rPr>
      <w:sz w:val="20"/>
    </w:rPr>
  </w:style>
  <w:style w:type="character" w:customStyle="1" w:styleId="FootnoteTextChar">
    <w:name w:val="Footnote Text Char"/>
    <w:basedOn w:val="DefaultParagraphFont"/>
    <w:link w:val="FootnoteText"/>
    <w:uiPriority w:val="99"/>
    <w:rsid w:val="00FF0FE9"/>
    <w:rPr>
      <w:sz w:val="20"/>
    </w:rPr>
  </w:style>
  <w:style w:type="character" w:styleId="FootnoteReference">
    <w:name w:val="footnote reference"/>
    <w:basedOn w:val="DefaultParagraphFont"/>
    <w:uiPriority w:val="99"/>
    <w:unhideWhenUsed/>
    <w:rsid w:val="00EA6AD2"/>
    <w:rPr>
      <w:vertAlign w:val="superscript"/>
    </w:rPr>
  </w:style>
  <w:style w:type="character" w:styleId="Hyperlink">
    <w:name w:val="Hyperlink"/>
    <w:basedOn w:val="DefaultParagraphFont"/>
    <w:uiPriority w:val="99"/>
    <w:unhideWhenUsed/>
    <w:rsid w:val="00FF0FE9"/>
    <w:rPr>
      <w:rFonts w:asciiTheme="minorHAnsi" w:hAnsiTheme="minorHAnsi"/>
      <w:color w:val="0070C0"/>
      <w:sz w:val="20"/>
      <w:u w:val="single"/>
    </w:rPr>
  </w:style>
  <w:style w:type="character" w:styleId="FollowedHyperlink">
    <w:name w:val="FollowedHyperlink"/>
    <w:basedOn w:val="DefaultParagraphFont"/>
    <w:uiPriority w:val="99"/>
    <w:semiHidden/>
    <w:unhideWhenUsed/>
    <w:rsid w:val="00C916FF"/>
    <w:rPr>
      <w:color w:val="954F72" w:themeColor="followedHyperlink"/>
      <w:u w:val="single"/>
    </w:rPr>
  </w:style>
  <w:style w:type="paragraph" w:styleId="ListParagraph">
    <w:name w:val="List Paragraph"/>
    <w:basedOn w:val="Normal"/>
    <w:uiPriority w:val="34"/>
    <w:qFormat/>
    <w:rsid w:val="005E3482"/>
    <w:pPr>
      <w:spacing w:after="120"/>
      <w:ind w:left="720"/>
      <w:contextualSpacing/>
    </w:pPr>
  </w:style>
  <w:style w:type="paragraph" w:styleId="Title">
    <w:name w:val="Title"/>
    <w:basedOn w:val="Normal"/>
    <w:next w:val="Normal"/>
    <w:link w:val="TitleChar"/>
    <w:uiPriority w:val="10"/>
    <w:qFormat/>
    <w:rsid w:val="008E5C99"/>
    <w:pPr>
      <w:widowControl w:val="0"/>
      <w:autoSpaceDE w:val="0"/>
      <w:autoSpaceDN w:val="0"/>
      <w:adjustRightInd w:val="0"/>
      <w:spacing w:after="600"/>
      <w:jc w:val="center"/>
    </w:pPr>
    <w:rPr>
      <w:rFonts w:asciiTheme="majorHAnsi" w:hAnsiTheme="majorHAnsi" w:cs="Times New Roman"/>
      <w:sz w:val="32"/>
    </w:rPr>
  </w:style>
  <w:style w:type="character" w:customStyle="1" w:styleId="TitleChar">
    <w:name w:val="Title Char"/>
    <w:basedOn w:val="DefaultParagraphFont"/>
    <w:link w:val="Title"/>
    <w:uiPriority w:val="10"/>
    <w:rsid w:val="008E5C99"/>
    <w:rPr>
      <w:rFonts w:asciiTheme="majorHAnsi" w:hAnsiTheme="majorHAnsi" w:cs="Times New Roman"/>
      <w:sz w:val="32"/>
    </w:rPr>
  </w:style>
  <w:style w:type="paragraph" w:styleId="BodyText">
    <w:name w:val="Body Text"/>
    <w:basedOn w:val="Normal"/>
    <w:link w:val="BodyTextChar"/>
    <w:uiPriority w:val="99"/>
    <w:rsid w:val="00BF408D"/>
    <w:pPr>
      <w:spacing w:after="120"/>
      <w:jc w:val="both"/>
    </w:pPr>
    <w:rPr>
      <w:kern w:val="24"/>
      <w14:ligatures w14:val="standard"/>
    </w:rPr>
  </w:style>
  <w:style w:type="character" w:customStyle="1" w:styleId="BodyTextChar">
    <w:name w:val="Body Text Char"/>
    <w:basedOn w:val="DefaultParagraphFont"/>
    <w:link w:val="BodyText"/>
    <w:uiPriority w:val="99"/>
    <w:rsid w:val="00BF408D"/>
    <w:rPr>
      <w:kern w:val="24"/>
      <w14:ligatures w14:val="standard"/>
    </w:rPr>
  </w:style>
  <w:style w:type="paragraph" w:styleId="Header">
    <w:name w:val="header"/>
    <w:basedOn w:val="Normal"/>
    <w:link w:val="HeaderChar"/>
    <w:uiPriority w:val="99"/>
    <w:unhideWhenUsed/>
    <w:rsid w:val="00CD3082"/>
    <w:pPr>
      <w:tabs>
        <w:tab w:val="center" w:pos="4680"/>
        <w:tab w:val="right" w:pos="9360"/>
      </w:tabs>
      <w:spacing w:line="240" w:lineRule="auto"/>
    </w:pPr>
  </w:style>
  <w:style w:type="character" w:customStyle="1" w:styleId="HeaderChar">
    <w:name w:val="Header Char"/>
    <w:basedOn w:val="DefaultParagraphFont"/>
    <w:link w:val="Header"/>
    <w:uiPriority w:val="99"/>
    <w:rsid w:val="00CD3082"/>
  </w:style>
  <w:style w:type="paragraph" w:styleId="Caption">
    <w:name w:val="caption"/>
    <w:basedOn w:val="Normal"/>
    <w:next w:val="Normal"/>
    <w:uiPriority w:val="35"/>
    <w:qFormat/>
    <w:rsid w:val="0092708A"/>
    <w:pPr>
      <w:keepNext/>
      <w:suppressAutoHyphens/>
      <w:spacing w:before="480" w:after="120" w:line="240" w:lineRule="auto"/>
      <w:ind w:left="907" w:hanging="907"/>
    </w:pPr>
    <w:rPr>
      <w:rFonts w:asciiTheme="majorHAnsi" w:hAnsiTheme="majorHAnsi"/>
      <w:b/>
      <w:iCs/>
      <w:sz w:val="20"/>
      <w:szCs w:val="18"/>
    </w:rPr>
  </w:style>
  <w:style w:type="paragraph" w:customStyle="1" w:styleId="TableList">
    <w:name w:val="Table List"/>
    <w:basedOn w:val="Normal"/>
    <w:qFormat/>
    <w:rsid w:val="00DC048E"/>
    <w:pPr>
      <w:spacing w:line="240" w:lineRule="auto"/>
    </w:pPr>
    <w:rPr>
      <w:rFonts w:asciiTheme="majorHAnsi" w:hAnsiTheme="majorHAnsi" w:cstheme="minorHAnsi"/>
      <w:color w:val="141414"/>
      <w:sz w:val="20"/>
      <w:szCs w:val="20"/>
    </w:rPr>
  </w:style>
  <w:style w:type="paragraph" w:customStyle="1" w:styleId="Sources">
    <w:name w:val="Sources"/>
    <w:basedOn w:val="BodyText"/>
    <w:next w:val="Normal"/>
    <w:qFormat/>
    <w:rsid w:val="00A90096"/>
    <w:pPr>
      <w:spacing w:after="240" w:line="240" w:lineRule="auto"/>
    </w:pPr>
    <w:rPr>
      <w:rFonts w:asciiTheme="majorHAnsi" w:hAnsiTheme="majorHAnsi"/>
      <w:sz w:val="20"/>
    </w:rPr>
  </w:style>
  <w:style w:type="paragraph" w:styleId="BalloonText">
    <w:name w:val="Balloon Text"/>
    <w:basedOn w:val="Normal"/>
    <w:link w:val="BalloonTextChar"/>
    <w:uiPriority w:val="99"/>
    <w:semiHidden/>
    <w:unhideWhenUsed/>
    <w:rsid w:val="009314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431"/>
    <w:rPr>
      <w:rFonts w:ascii="Tahoma" w:hAnsi="Tahoma" w:cs="Tahoma"/>
      <w:sz w:val="16"/>
      <w:szCs w:val="16"/>
    </w:rPr>
  </w:style>
  <w:style w:type="character" w:styleId="CommentReference">
    <w:name w:val="annotation reference"/>
    <w:basedOn w:val="DefaultParagraphFont"/>
    <w:uiPriority w:val="99"/>
    <w:semiHidden/>
    <w:unhideWhenUsed/>
    <w:rsid w:val="00D94CFA"/>
    <w:rPr>
      <w:sz w:val="16"/>
      <w:szCs w:val="16"/>
    </w:rPr>
  </w:style>
  <w:style w:type="paragraph" w:styleId="CommentText">
    <w:name w:val="annotation text"/>
    <w:basedOn w:val="Normal"/>
    <w:link w:val="CommentTextChar"/>
    <w:uiPriority w:val="99"/>
    <w:semiHidden/>
    <w:unhideWhenUsed/>
    <w:rsid w:val="00D94CFA"/>
    <w:pPr>
      <w:spacing w:line="240" w:lineRule="auto"/>
    </w:pPr>
    <w:rPr>
      <w:sz w:val="20"/>
      <w:szCs w:val="20"/>
    </w:rPr>
  </w:style>
  <w:style w:type="character" w:customStyle="1" w:styleId="CommentTextChar">
    <w:name w:val="Comment Text Char"/>
    <w:basedOn w:val="DefaultParagraphFont"/>
    <w:link w:val="CommentText"/>
    <w:uiPriority w:val="99"/>
    <w:semiHidden/>
    <w:rsid w:val="00D94CFA"/>
    <w:rPr>
      <w:sz w:val="20"/>
      <w:szCs w:val="20"/>
    </w:rPr>
  </w:style>
  <w:style w:type="paragraph" w:styleId="CommentSubject">
    <w:name w:val="annotation subject"/>
    <w:basedOn w:val="CommentText"/>
    <w:next w:val="CommentText"/>
    <w:link w:val="CommentSubjectChar"/>
    <w:uiPriority w:val="99"/>
    <w:semiHidden/>
    <w:unhideWhenUsed/>
    <w:rsid w:val="00D94CFA"/>
    <w:rPr>
      <w:b/>
      <w:bCs/>
    </w:rPr>
  </w:style>
  <w:style w:type="character" w:customStyle="1" w:styleId="CommentSubjectChar">
    <w:name w:val="Comment Subject Char"/>
    <w:basedOn w:val="CommentTextChar"/>
    <w:link w:val="CommentSubject"/>
    <w:uiPriority w:val="99"/>
    <w:semiHidden/>
    <w:rsid w:val="00D94CF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Block Text"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8D"/>
    <w:pPr>
      <w:spacing w:line="264" w:lineRule="auto"/>
    </w:pPr>
  </w:style>
  <w:style w:type="paragraph" w:styleId="Heading1">
    <w:name w:val="heading 1"/>
    <w:basedOn w:val="Normal"/>
    <w:next w:val="Normal"/>
    <w:link w:val="Heading1Char"/>
    <w:uiPriority w:val="9"/>
    <w:qFormat/>
    <w:rsid w:val="00CD3082"/>
    <w:pPr>
      <w:keepNext/>
      <w:widowControl w:val="0"/>
      <w:autoSpaceDE w:val="0"/>
      <w:autoSpaceDN w:val="0"/>
      <w:adjustRightInd w:val="0"/>
      <w:spacing w:before="480" w:after="120"/>
      <w:outlineLvl w:val="0"/>
    </w:pPr>
    <w:rPr>
      <w:rFonts w:asciiTheme="majorHAnsi" w:hAnsiTheme="majorHAnsi" w:cs="Times New Roman"/>
      <w:sz w:val="28"/>
    </w:rPr>
  </w:style>
  <w:style w:type="paragraph" w:styleId="Heading2">
    <w:name w:val="heading 2"/>
    <w:basedOn w:val="Normal"/>
    <w:next w:val="Normal"/>
    <w:link w:val="Heading2Char"/>
    <w:uiPriority w:val="9"/>
    <w:unhideWhenUsed/>
    <w:qFormat/>
    <w:rsid w:val="00CD3082"/>
    <w:pPr>
      <w:keepNext/>
      <w:keepLines/>
      <w:spacing w:before="360" w:after="12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82"/>
    <w:rPr>
      <w:rFonts w:asciiTheme="majorHAnsi" w:hAnsiTheme="majorHAnsi" w:cs="Times New Roman"/>
      <w:sz w:val="28"/>
    </w:rPr>
  </w:style>
  <w:style w:type="character" w:customStyle="1" w:styleId="Heading2Char">
    <w:name w:val="Heading 2 Char"/>
    <w:basedOn w:val="DefaultParagraphFont"/>
    <w:link w:val="Heading2"/>
    <w:uiPriority w:val="9"/>
    <w:rsid w:val="00CD3082"/>
    <w:rPr>
      <w:rFonts w:asciiTheme="majorHAnsi" w:eastAsiaTheme="majorEastAsia" w:hAnsiTheme="majorHAnsi" w:cstheme="majorBidi"/>
      <w:b/>
      <w:szCs w:val="26"/>
    </w:rPr>
  </w:style>
  <w:style w:type="paragraph" w:styleId="Footer">
    <w:name w:val="footer"/>
    <w:basedOn w:val="Normal"/>
    <w:link w:val="FooterChar"/>
    <w:uiPriority w:val="99"/>
    <w:unhideWhenUsed/>
    <w:rsid w:val="00CD3082"/>
    <w:pPr>
      <w:tabs>
        <w:tab w:val="center" w:pos="4320"/>
        <w:tab w:val="right" w:pos="8640"/>
      </w:tabs>
    </w:pPr>
    <w:rPr>
      <w:sz w:val="22"/>
    </w:rPr>
  </w:style>
  <w:style w:type="character" w:customStyle="1" w:styleId="FooterChar">
    <w:name w:val="Footer Char"/>
    <w:basedOn w:val="DefaultParagraphFont"/>
    <w:link w:val="Footer"/>
    <w:uiPriority w:val="99"/>
    <w:rsid w:val="00CD3082"/>
    <w:rPr>
      <w:sz w:val="22"/>
    </w:rPr>
  </w:style>
  <w:style w:type="character" w:styleId="PageNumber">
    <w:name w:val="page number"/>
    <w:basedOn w:val="DefaultParagraphFont"/>
    <w:uiPriority w:val="99"/>
    <w:semiHidden/>
    <w:unhideWhenUsed/>
    <w:rsid w:val="009076F5"/>
  </w:style>
  <w:style w:type="paragraph" w:styleId="FootnoteText">
    <w:name w:val="footnote text"/>
    <w:basedOn w:val="Normal"/>
    <w:link w:val="FootnoteTextChar"/>
    <w:uiPriority w:val="99"/>
    <w:unhideWhenUsed/>
    <w:rsid w:val="00FF0FE9"/>
    <w:rPr>
      <w:sz w:val="20"/>
    </w:rPr>
  </w:style>
  <w:style w:type="character" w:customStyle="1" w:styleId="FootnoteTextChar">
    <w:name w:val="Footnote Text Char"/>
    <w:basedOn w:val="DefaultParagraphFont"/>
    <w:link w:val="FootnoteText"/>
    <w:uiPriority w:val="99"/>
    <w:rsid w:val="00FF0FE9"/>
    <w:rPr>
      <w:sz w:val="20"/>
    </w:rPr>
  </w:style>
  <w:style w:type="character" w:styleId="FootnoteReference">
    <w:name w:val="footnote reference"/>
    <w:basedOn w:val="DefaultParagraphFont"/>
    <w:uiPriority w:val="99"/>
    <w:unhideWhenUsed/>
    <w:rsid w:val="00EA6AD2"/>
    <w:rPr>
      <w:vertAlign w:val="superscript"/>
    </w:rPr>
  </w:style>
  <w:style w:type="character" w:styleId="Hyperlink">
    <w:name w:val="Hyperlink"/>
    <w:basedOn w:val="DefaultParagraphFont"/>
    <w:uiPriority w:val="99"/>
    <w:unhideWhenUsed/>
    <w:rsid w:val="00FF0FE9"/>
    <w:rPr>
      <w:rFonts w:asciiTheme="minorHAnsi" w:hAnsiTheme="minorHAnsi"/>
      <w:color w:val="0070C0"/>
      <w:sz w:val="20"/>
      <w:u w:val="single"/>
    </w:rPr>
  </w:style>
  <w:style w:type="character" w:styleId="FollowedHyperlink">
    <w:name w:val="FollowedHyperlink"/>
    <w:basedOn w:val="DefaultParagraphFont"/>
    <w:uiPriority w:val="99"/>
    <w:semiHidden/>
    <w:unhideWhenUsed/>
    <w:rsid w:val="00C916FF"/>
    <w:rPr>
      <w:color w:val="954F72" w:themeColor="followedHyperlink"/>
      <w:u w:val="single"/>
    </w:rPr>
  </w:style>
  <w:style w:type="paragraph" w:styleId="ListParagraph">
    <w:name w:val="List Paragraph"/>
    <w:basedOn w:val="Normal"/>
    <w:uiPriority w:val="34"/>
    <w:qFormat/>
    <w:rsid w:val="005E3482"/>
    <w:pPr>
      <w:spacing w:after="120"/>
      <w:ind w:left="720"/>
      <w:contextualSpacing/>
    </w:pPr>
  </w:style>
  <w:style w:type="paragraph" w:styleId="Title">
    <w:name w:val="Title"/>
    <w:basedOn w:val="Normal"/>
    <w:next w:val="Normal"/>
    <w:link w:val="TitleChar"/>
    <w:uiPriority w:val="10"/>
    <w:qFormat/>
    <w:rsid w:val="008E5C99"/>
    <w:pPr>
      <w:widowControl w:val="0"/>
      <w:autoSpaceDE w:val="0"/>
      <w:autoSpaceDN w:val="0"/>
      <w:adjustRightInd w:val="0"/>
      <w:spacing w:after="600"/>
      <w:jc w:val="center"/>
    </w:pPr>
    <w:rPr>
      <w:rFonts w:asciiTheme="majorHAnsi" w:hAnsiTheme="majorHAnsi" w:cs="Times New Roman"/>
      <w:sz w:val="32"/>
    </w:rPr>
  </w:style>
  <w:style w:type="character" w:customStyle="1" w:styleId="TitleChar">
    <w:name w:val="Title Char"/>
    <w:basedOn w:val="DefaultParagraphFont"/>
    <w:link w:val="Title"/>
    <w:uiPriority w:val="10"/>
    <w:rsid w:val="008E5C99"/>
    <w:rPr>
      <w:rFonts w:asciiTheme="majorHAnsi" w:hAnsiTheme="majorHAnsi" w:cs="Times New Roman"/>
      <w:sz w:val="32"/>
    </w:rPr>
  </w:style>
  <w:style w:type="paragraph" w:styleId="BodyText">
    <w:name w:val="Body Text"/>
    <w:basedOn w:val="Normal"/>
    <w:link w:val="BodyTextChar"/>
    <w:uiPriority w:val="99"/>
    <w:rsid w:val="00BF408D"/>
    <w:pPr>
      <w:spacing w:after="120"/>
      <w:jc w:val="both"/>
    </w:pPr>
    <w:rPr>
      <w:kern w:val="24"/>
      <w14:ligatures w14:val="standard"/>
    </w:rPr>
  </w:style>
  <w:style w:type="character" w:customStyle="1" w:styleId="BodyTextChar">
    <w:name w:val="Body Text Char"/>
    <w:basedOn w:val="DefaultParagraphFont"/>
    <w:link w:val="BodyText"/>
    <w:uiPriority w:val="99"/>
    <w:rsid w:val="00BF408D"/>
    <w:rPr>
      <w:kern w:val="24"/>
      <w14:ligatures w14:val="standard"/>
    </w:rPr>
  </w:style>
  <w:style w:type="paragraph" w:styleId="Header">
    <w:name w:val="header"/>
    <w:basedOn w:val="Normal"/>
    <w:link w:val="HeaderChar"/>
    <w:uiPriority w:val="99"/>
    <w:unhideWhenUsed/>
    <w:rsid w:val="00CD3082"/>
    <w:pPr>
      <w:tabs>
        <w:tab w:val="center" w:pos="4680"/>
        <w:tab w:val="right" w:pos="9360"/>
      </w:tabs>
      <w:spacing w:line="240" w:lineRule="auto"/>
    </w:pPr>
  </w:style>
  <w:style w:type="character" w:customStyle="1" w:styleId="HeaderChar">
    <w:name w:val="Header Char"/>
    <w:basedOn w:val="DefaultParagraphFont"/>
    <w:link w:val="Header"/>
    <w:uiPriority w:val="99"/>
    <w:rsid w:val="00CD3082"/>
  </w:style>
  <w:style w:type="paragraph" w:styleId="Caption">
    <w:name w:val="caption"/>
    <w:basedOn w:val="Normal"/>
    <w:next w:val="Normal"/>
    <w:uiPriority w:val="35"/>
    <w:qFormat/>
    <w:rsid w:val="0092708A"/>
    <w:pPr>
      <w:keepNext/>
      <w:suppressAutoHyphens/>
      <w:spacing w:before="480" w:after="120" w:line="240" w:lineRule="auto"/>
      <w:ind w:left="907" w:hanging="907"/>
    </w:pPr>
    <w:rPr>
      <w:rFonts w:asciiTheme="majorHAnsi" w:hAnsiTheme="majorHAnsi"/>
      <w:b/>
      <w:iCs/>
      <w:sz w:val="20"/>
      <w:szCs w:val="18"/>
    </w:rPr>
  </w:style>
  <w:style w:type="paragraph" w:customStyle="1" w:styleId="TableList">
    <w:name w:val="Table List"/>
    <w:basedOn w:val="Normal"/>
    <w:qFormat/>
    <w:rsid w:val="00DC048E"/>
    <w:pPr>
      <w:spacing w:line="240" w:lineRule="auto"/>
    </w:pPr>
    <w:rPr>
      <w:rFonts w:asciiTheme="majorHAnsi" w:hAnsiTheme="majorHAnsi" w:cstheme="minorHAnsi"/>
      <w:color w:val="141414"/>
      <w:sz w:val="20"/>
      <w:szCs w:val="20"/>
    </w:rPr>
  </w:style>
  <w:style w:type="paragraph" w:customStyle="1" w:styleId="Sources">
    <w:name w:val="Sources"/>
    <w:basedOn w:val="BodyText"/>
    <w:next w:val="Normal"/>
    <w:qFormat/>
    <w:rsid w:val="00A90096"/>
    <w:pPr>
      <w:spacing w:after="240" w:line="240" w:lineRule="auto"/>
    </w:pPr>
    <w:rPr>
      <w:rFonts w:asciiTheme="majorHAnsi" w:hAnsiTheme="majorHAnsi"/>
      <w:sz w:val="20"/>
    </w:rPr>
  </w:style>
  <w:style w:type="paragraph" w:styleId="BalloonText">
    <w:name w:val="Balloon Text"/>
    <w:basedOn w:val="Normal"/>
    <w:link w:val="BalloonTextChar"/>
    <w:uiPriority w:val="99"/>
    <w:semiHidden/>
    <w:unhideWhenUsed/>
    <w:rsid w:val="009314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431"/>
    <w:rPr>
      <w:rFonts w:ascii="Tahoma" w:hAnsi="Tahoma" w:cs="Tahoma"/>
      <w:sz w:val="16"/>
      <w:szCs w:val="16"/>
    </w:rPr>
  </w:style>
  <w:style w:type="character" w:styleId="CommentReference">
    <w:name w:val="annotation reference"/>
    <w:basedOn w:val="DefaultParagraphFont"/>
    <w:uiPriority w:val="99"/>
    <w:semiHidden/>
    <w:unhideWhenUsed/>
    <w:rsid w:val="00D94CFA"/>
    <w:rPr>
      <w:sz w:val="16"/>
      <w:szCs w:val="16"/>
    </w:rPr>
  </w:style>
  <w:style w:type="paragraph" w:styleId="CommentText">
    <w:name w:val="annotation text"/>
    <w:basedOn w:val="Normal"/>
    <w:link w:val="CommentTextChar"/>
    <w:uiPriority w:val="99"/>
    <w:semiHidden/>
    <w:unhideWhenUsed/>
    <w:rsid w:val="00D94CFA"/>
    <w:pPr>
      <w:spacing w:line="240" w:lineRule="auto"/>
    </w:pPr>
    <w:rPr>
      <w:sz w:val="20"/>
      <w:szCs w:val="20"/>
    </w:rPr>
  </w:style>
  <w:style w:type="character" w:customStyle="1" w:styleId="CommentTextChar">
    <w:name w:val="Comment Text Char"/>
    <w:basedOn w:val="DefaultParagraphFont"/>
    <w:link w:val="CommentText"/>
    <w:uiPriority w:val="99"/>
    <w:semiHidden/>
    <w:rsid w:val="00D94CFA"/>
    <w:rPr>
      <w:sz w:val="20"/>
      <w:szCs w:val="20"/>
    </w:rPr>
  </w:style>
  <w:style w:type="paragraph" w:styleId="CommentSubject">
    <w:name w:val="annotation subject"/>
    <w:basedOn w:val="CommentText"/>
    <w:next w:val="CommentText"/>
    <w:link w:val="CommentSubjectChar"/>
    <w:uiPriority w:val="99"/>
    <w:semiHidden/>
    <w:unhideWhenUsed/>
    <w:rsid w:val="00D94CFA"/>
    <w:rPr>
      <w:b/>
      <w:bCs/>
    </w:rPr>
  </w:style>
  <w:style w:type="character" w:customStyle="1" w:styleId="CommentSubjectChar">
    <w:name w:val="Comment Subject Char"/>
    <w:basedOn w:val="CommentTextChar"/>
    <w:link w:val="CommentSubject"/>
    <w:uiPriority w:val="99"/>
    <w:semiHidden/>
    <w:rsid w:val="00D94C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79585">
      <w:bodyDiv w:val="1"/>
      <w:marLeft w:val="0"/>
      <w:marRight w:val="0"/>
      <w:marTop w:val="0"/>
      <w:marBottom w:val="0"/>
      <w:divBdr>
        <w:top w:val="none" w:sz="0" w:space="0" w:color="auto"/>
        <w:left w:val="none" w:sz="0" w:space="0" w:color="auto"/>
        <w:bottom w:val="none" w:sz="0" w:space="0" w:color="auto"/>
        <w:right w:val="none" w:sz="0" w:space="0" w:color="auto"/>
      </w:divBdr>
    </w:div>
    <w:div w:id="742339408">
      <w:bodyDiv w:val="1"/>
      <w:marLeft w:val="0"/>
      <w:marRight w:val="0"/>
      <w:marTop w:val="0"/>
      <w:marBottom w:val="0"/>
      <w:divBdr>
        <w:top w:val="none" w:sz="0" w:space="0" w:color="auto"/>
        <w:left w:val="none" w:sz="0" w:space="0" w:color="auto"/>
        <w:bottom w:val="none" w:sz="0" w:space="0" w:color="auto"/>
        <w:right w:val="none" w:sz="0" w:space="0" w:color="auto"/>
      </w:divBdr>
    </w:div>
    <w:div w:id="835850478">
      <w:bodyDiv w:val="1"/>
      <w:marLeft w:val="0"/>
      <w:marRight w:val="0"/>
      <w:marTop w:val="0"/>
      <w:marBottom w:val="0"/>
      <w:divBdr>
        <w:top w:val="none" w:sz="0" w:space="0" w:color="auto"/>
        <w:left w:val="none" w:sz="0" w:space="0" w:color="auto"/>
        <w:bottom w:val="none" w:sz="0" w:space="0" w:color="auto"/>
        <w:right w:val="none" w:sz="0" w:space="0" w:color="auto"/>
      </w:divBdr>
    </w:div>
    <w:div w:id="932013574">
      <w:bodyDiv w:val="1"/>
      <w:marLeft w:val="0"/>
      <w:marRight w:val="0"/>
      <w:marTop w:val="0"/>
      <w:marBottom w:val="0"/>
      <w:divBdr>
        <w:top w:val="none" w:sz="0" w:space="0" w:color="auto"/>
        <w:left w:val="none" w:sz="0" w:space="0" w:color="auto"/>
        <w:bottom w:val="none" w:sz="0" w:space="0" w:color="auto"/>
        <w:right w:val="none" w:sz="0" w:space="0" w:color="auto"/>
      </w:divBdr>
    </w:div>
    <w:div w:id="975598195">
      <w:bodyDiv w:val="1"/>
      <w:marLeft w:val="0"/>
      <w:marRight w:val="0"/>
      <w:marTop w:val="0"/>
      <w:marBottom w:val="0"/>
      <w:divBdr>
        <w:top w:val="none" w:sz="0" w:space="0" w:color="auto"/>
        <w:left w:val="none" w:sz="0" w:space="0" w:color="auto"/>
        <w:bottom w:val="none" w:sz="0" w:space="0" w:color="auto"/>
        <w:right w:val="none" w:sz="0" w:space="0" w:color="auto"/>
      </w:divBdr>
    </w:div>
    <w:div w:id="997422802">
      <w:bodyDiv w:val="1"/>
      <w:marLeft w:val="0"/>
      <w:marRight w:val="0"/>
      <w:marTop w:val="0"/>
      <w:marBottom w:val="0"/>
      <w:divBdr>
        <w:top w:val="none" w:sz="0" w:space="0" w:color="auto"/>
        <w:left w:val="none" w:sz="0" w:space="0" w:color="auto"/>
        <w:bottom w:val="none" w:sz="0" w:space="0" w:color="auto"/>
        <w:right w:val="none" w:sz="0" w:space="0" w:color="auto"/>
      </w:divBdr>
    </w:div>
    <w:div w:id="1130785997">
      <w:bodyDiv w:val="1"/>
      <w:marLeft w:val="0"/>
      <w:marRight w:val="0"/>
      <w:marTop w:val="0"/>
      <w:marBottom w:val="0"/>
      <w:divBdr>
        <w:top w:val="none" w:sz="0" w:space="0" w:color="auto"/>
        <w:left w:val="none" w:sz="0" w:space="0" w:color="auto"/>
        <w:bottom w:val="none" w:sz="0" w:space="0" w:color="auto"/>
        <w:right w:val="none" w:sz="0" w:space="0" w:color="auto"/>
      </w:divBdr>
    </w:div>
    <w:div w:id="1166048947">
      <w:bodyDiv w:val="1"/>
      <w:marLeft w:val="0"/>
      <w:marRight w:val="0"/>
      <w:marTop w:val="0"/>
      <w:marBottom w:val="0"/>
      <w:divBdr>
        <w:top w:val="none" w:sz="0" w:space="0" w:color="auto"/>
        <w:left w:val="none" w:sz="0" w:space="0" w:color="auto"/>
        <w:bottom w:val="none" w:sz="0" w:space="0" w:color="auto"/>
        <w:right w:val="none" w:sz="0" w:space="0" w:color="auto"/>
      </w:divBdr>
    </w:div>
    <w:div w:id="1193347055">
      <w:bodyDiv w:val="1"/>
      <w:marLeft w:val="0"/>
      <w:marRight w:val="0"/>
      <w:marTop w:val="0"/>
      <w:marBottom w:val="0"/>
      <w:divBdr>
        <w:top w:val="none" w:sz="0" w:space="0" w:color="auto"/>
        <w:left w:val="none" w:sz="0" w:space="0" w:color="auto"/>
        <w:bottom w:val="none" w:sz="0" w:space="0" w:color="auto"/>
        <w:right w:val="none" w:sz="0" w:space="0" w:color="auto"/>
      </w:divBdr>
    </w:div>
    <w:div w:id="1309280601">
      <w:bodyDiv w:val="1"/>
      <w:marLeft w:val="0"/>
      <w:marRight w:val="0"/>
      <w:marTop w:val="0"/>
      <w:marBottom w:val="0"/>
      <w:divBdr>
        <w:top w:val="none" w:sz="0" w:space="0" w:color="auto"/>
        <w:left w:val="none" w:sz="0" w:space="0" w:color="auto"/>
        <w:bottom w:val="none" w:sz="0" w:space="0" w:color="auto"/>
        <w:right w:val="none" w:sz="0" w:space="0" w:color="auto"/>
      </w:divBdr>
    </w:div>
    <w:div w:id="1429934198">
      <w:bodyDiv w:val="1"/>
      <w:marLeft w:val="0"/>
      <w:marRight w:val="0"/>
      <w:marTop w:val="0"/>
      <w:marBottom w:val="0"/>
      <w:divBdr>
        <w:top w:val="none" w:sz="0" w:space="0" w:color="auto"/>
        <w:left w:val="none" w:sz="0" w:space="0" w:color="auto"/>
        <w:bottom w:val="none" w:sz="0" w:space="0" w:color="auto"/>
        <w:right w:val="none" w:sz="0" w:space="0" w:color="auto"/>
      </w:divBdr>
    </w:div>
    <w:div w:id="1456946862">
      <w:bodyDiv w:val="1"/>
      <w:marLeft w:val="0"/>
      <w:marRight w:val="0"/>
      <w:marTop w:val="0"/>
      <w:marBottom w:val="0"/>
      <w:divBdr>
        <w:top w:val="none" w:sz="0" w:space="0" w:color="auto"/>
        <w:left w:val="none" w:sz="0" w:space="0" w:color="auto"/>
        <w:bottom w:val="none" w:sz="0" w:space="0" w:color="auto"/>
        <w:right w:val="none" w:sz="0" w:space="0" w:color="auto"/>
      </w:divBdr>
    </w:div>
    <w:div w:id="1725372022">
      <w:bodyDiv w:val="1"/>
      <w:marLeft w:val="0"/>
      <w:marRight w:val="0"/>
      <w:marTop w:val="0"/>
      <w:marBottom w:val="0"/>
      <w:divBdr>
        <w:top w:val="none" w:sz="0" w:space="0" w:color="auto"/>
        <w:left w:val="none" w:sz="0" w:space="0" w:color="auto"/>
        <w:bottom w:val="none" w:sz="0" w:space="0" w:color="auto"/>
        <w:right w:val="none" w:sz="0" w:space="0" w:color="auto"/>
      </w:divBdr>
    </w:div>
    <w:div w:id="1838812932">
      <w:bodyDiv w:val="1"/>
      <w:marLeft w:val="0"/>
      <w:marRight w:val="0"/>
      <w:marTop w:val="0"/>
      <w:marBottom w:val="0"/>
      <w:divBdr>
        <w:top w:val="none" w:sz="0" w:space="0" w:color="auto"/>
        <w:left w:val="none" w:sz="0" w:space="0" w:color="auto"/>
        <w:bottom w:val="none" w:sz="0" w:space="0" w:color="auto"/>
        <w:right w:val="none" w:sz="0" w:space="0" w:color="auto"/>
      </w:divBdr>
    </w:div>
    <w:div w:id="1859544983">
      <w:bodyDiv w:val="1"/>
      <w:marLeft w:val="0"/>
      <w:marRight w:val="0"/>
      <w:marTop w:val="0"/>
      <w:marBottom w:val="0"/>
      <w:divBdr>
        <w:top w:val="none" w:sz="0" w:space="0" w:color="auto"/>
        <w:left w:val="none" w:sz="0" w:space="0" w:color="auto"/>
        <w:bottom w:val="none" w:sz="0" w:space="0" w:color="auto"/>
        <w:right w:val="none" w:sz="0" w:space="0" w:color="auto"/>
      </w:divBdr>
    </w:div>
    <w:div w:id="1939488244">
      <w:bodyDiv w:val="1"/>
      <w:marLeft w:val="0"/>
      <w:marRight w:val="0"/>
      <w:marTop w:val="0"/>
      <w:marBottom w:val="0"/>
      <w:divBdr>
        <w:top w:val="none" w:sz="0" w:space="0" w:color="auto"/>
        <w:left w:val="none" w:sz="0" w:space="0" w:color="auto"/>
        <w:bottom w:val="none" w:sz="0" w:space="0" w:color="auto"/>
        <w:right w:val="none" w:sz="0" w:space="0" w:color="auto"/>
      </w:divBdr>
    </w:div>
    <w:div w:id="1940017147">
      <w:bodyDiv w:val="1"/>
      <w:marLeft w:val="0"/>
      <w:marRight w:val="0"/>
      <w:marTop w:val="0"/>
      <w:marBottom w:val="0"/>
      <w:divBdr>
        <w:top w:val="none" w:sz="0" w:space="0" w:color="auto"/>
        <w:left w:val="none" w:sz="0" w:space="0" w:color="auto"/>
        <w:bottom w:val="none" w:sz="0" w:space="0" w:color="auto"/>
        <w:right w:val="none" w:sz="0" w:space="0" w:color="auto"/>
      </w:divBdr>
    </w:div>
    <w:div w:id="1947543654">
      <w:bodyDiv w:val="1"/>
      <w:marLeft w:val="0"/>
      <w:marRight w:val="0"/>
      <w:marTop w:val="0"/>
      <w:marBottom w:val="0"/>
      <w:divBdr>
        <w:top w:val="none" w:sz="0" w:space="0" w:color="auto"/>
        <w:left w:val="none" w:sz="0" w:space="0" w:color="auto"/>
        <w:bottom w:val="none" w:sz="0" w:space="0" w:color="auto"/>
        <w:right w:val="none" w:sz="0" w:space="0" w:color="auto"/>
      </w:divBdr>
    </w:div>
    <w:div w:id="1977948189">
      <w:bodyDiv w:val="1"/>
      <w:marLeft w:val="0"/>
      <w:marRight w:val="0"/>
      <w:marTop w:val="0"/>
      <w:marBottom w:val="0"/>
      <w:divBdr>
        <w:top w:val="none" w:sz="0" w:space="0" w:color="auto"/>
        <w:left w:val="none" w:sz="0" w:space="0" w:color="auto"/>
        <w:bottom w:val="none" w:sz="0" w:space="0" w:color="auto"/>
        <w:right w:val="none" w:sz="0" w:space="0" w:color="auto"/>
      </w:divBdr>
    </w:div>
    <w:div w:id="1978485397">
      <w:bodyDiv w:val="1"/>
      <w:marLeft w:val="0"/>
      <w:marRight w:val="0"/>
      <w:marTop w:val="0"/>
      <w:marBottom w:val="0"/>
      <w:divBdr>
        <w:top w:val="none" w:sz="0" w:space="0" w:color="auto"/>
        <w:left w:val="none" w:sz="0" w:space="0" w:color="auto"/>
        <w:bottom w:val="none" w:sz="0" w:space="0" w:color="auto"/>
        <w:right w:val="none" w:sz="0" w:space="0" w:color="auto"/>
      </w:divBdr>
    </w:div>
    <w:div w:id="20468314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harvestchoice.org/maps/TT_50K"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fao.org/nr/gaez/en/" TargetMode="External"/><Relationship Id="rId2" Type="http://schemas.openxmlformats.org/officeDocument/2006/relationships/hyperlink" Target="http://harvestchoice.org/labs/travel-time-major-market-cities" TargetMode="External"/><Relationship Id="rId1" Type="http://schemas.openxmlformats.org/officeDocument/2006/relationships/hyperlink" Target="http://aciar.gov.au/aifsc/sites/default/files/images/understanding_african_farming_systems_11_dec_update.pdf" TargetMode="External"/><Relationship Id="rId4" Type="http://schemas.openxmlformats.org/officeDocument/2006/relationships/hyperlink" Target="http://mapspam.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Narrow / Times">
      <a:majorFont>
        <a:latin typeface="Calibri"/>
        <a:ea typeface=""/>
        <a:cs typeface=""/>
      </a:majorFont>
      <a:minorFont>
        <a:latin typeface="Time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2F81-693F-48D1-BB2C-39DC26221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4364</Words>
  <Characters>24877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Hazell</dc:creator>
  <cp:lastModifiedBy>Eduardo</cp:lastModifiedBy>
  <cp:revision>3</cp:revision>
  <cp:lastPrinted>2014-06-11T18:13:00Z</cp:lastPrinted>
  <dcterms:created xsi:type="dcterms:W3CDTF">2014-06-12T17:27:00Z</dcterms:created>
  <dcterms:modified xsi:type="dcterms:W3CDTF">2014-06-12T17:28:00Z</dcterms:modified>
</cp:coreProperties>
</file>